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3B9B" w14:textId="5C903EDA"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1/</w:t>
      </w:r>
      <w:r w:rsidR="00CC3177" w:rsidRPr="008A08EA">
        <w:rPr>
          <w:rFonts w:ascii="Calibri" w:hAnsi="Calibri" w:cs="Calibri"/>
        </w:rPr>
        <w:t>2</w:t>
      </w:r>
      <w:r w:rsidR="008A08EA" w:rsidRPr="008A08EA">
        <w:rPr>
          <w:rFonts w:ascii="Calibri" w:hAnsi="Calibri" w:cs="Calibri"/>
        </w:rPr>
        <w:t>8</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67D337C4" w:rsidR="003F1707" w:rsidRPr="008A08EA" w:rsidRDefault="00C40531" w:rsidP="00F36F4B">
      <w:pPr>
        <w:jc w:val="both"/>
        <w:rPr>
          <w:rFonts w:ascii="Calibri" w:hAnsi="Calibri" w:cs="Calibri"/>
          <w:b/>
          <w:bCs/>
        </w:rPr>
      </w:pPr>
      <w:bookmarkStart w:id="0" w:name="OLE_LINK1"/>
      <w:bookmarkStart w:id="1" w:name="OLE_LINK2"/>
      <w:commentRangeStart w:id="2"/>
      <w:r w:rsidRPr="008A08EA">
        <w:rPr>
          <w:rFonts w:ascii="Calibri" w:hAnsi="Calibri" w:cs="Calibri"/>
          <w:b/>
          <w:bCs/>
        </w:rPr>
        <w:t xml:space="preserve">Call for </w:t>
      </w:r>
      <w:r w:rsidR="0080612E" w:rsidRPr="008A08EA">
        <w:rPr>
          <w:rFonts w:ascii="Calibri" w:hAnsi="Calibri" w:cs="Calibri"/>
          <w:b/>
          <w:bCs/>
        </w:rPr>
        <w:t xml:space="preserve">global </w:t>
      </w:r>
      <w:r w:rsidRPr="008A08EA">
        <w:rPr>
          <w:rFonts w:ascii="Calibri" w:hAnsi="Calibri" w:cs="Calibri"/>
          <w:b/>
          <w:bCs/>
        </w:rPr>
        <w:t xml:space="preserve">standardization in micronutrient biomarker </w:t>
      </w:r>
      <w:r w:rsidR="009A23C6" w:rsidRPr="008A08EA">
        <w:rPr>
          <w:rFonts w:ascii="Calibri" w:hAnsi="Calibri" w:cs="Calibri"/>
          <w:b/>
          <w:bCs/>
        </w:rPr>
        <w:t xml:space="preserve">statistical </w:t>
      </w:r>
      <w:r w:rsidRPr="008A08EA">
        <w:rPr>
          <w:rFonts w:ascii="Calibri" w:hAnsi="Calibri" w:cs="Calibri"/>
          <w:b/>
          <w:bCs/>
        </w:rPr>
        <w:t xml:space="preserve">analysis, an 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8A08EA">
        <w:rPr>
          <w:rStyle w:val="FootnoteReference"/>
          <w:rFonts w:ascii="Calibri" w:hAnsi="Calibri" w:cs="Calibri"/>
          <w:b/>
          <w:bCs/>
        </w:rPr>
        <w:footnoteReference w:id="1"/>
      </w:r>
      <w:r w:rsidR="0045037E" w:rsidRPr="008A08EA">
        <w:rPr>
          <w:rFonts w:ascii="Calibri" w:hAnsi="Calibri" w:cs="Calibri"/>
          <w:b/>
          <w:bCs/>
          <w:vertAlign w:val="superscript"/>
        </w:rPr>
        <w:t>,</w:t>
      </w:r>
      <w:r w:rsidR="0045037E" w:rsidRPr="008A08EA">
        <w:rPr>
          <w:rStyle w:val="FootnoteReference"/>
          <w:rFonts w:ascii="Calibri" w:hAnsi="Calibri" w:cs="Calibri"/>
          <w:b/>
          <w:bCs/>
        </w:rPr>
        <w:footnoteReference w:id="2"/>
      </w:r>
      <w:r w:rsidR="0045037E" w:rsidRPr="008A08EA">
        <w:rPr>
          <w:rFonts w:ascii="Calibri" w:hAnsi="Calibri" w:cs="Calibri"/>
          <w:b/>
          <w:bCs/>
          <w:vertAlign w:val="superscript"/>
        </w:rPr>
        <w:t>,</w:t>
      </w:r>
      <w:r w:rsidR="0045037E" w:rsidRPr="008A08EA">
        <w:rPr>
          <w:rStyle w:val="FootnoteReference"/>
          <w:rFonts w:ascii="Calibri" w:hAnsi="Calibri" w:cs="Calibri"/>
          <w:b/>
          <w:bCs/>
        </w:rPr>
        <w:footnoteReference w:id="3"/>
      </w:r>
      <w:commentRangeEnd w:id="2"/>
      <w:r w:rsidR="00F650C5">
        <w:rPr>
          <w:rStyle w:val="CommentReference"/>
          <w:rFonts w:asciiTheme="minorHAnsi" w:eastAsiaTheme="minorEastAsia" w:hAnsiTheme="minorHAnsi" w:cstheme="minorBidi"/>
        </w:rPr>
        <w:commentReference w:id="2"/>
      </w:r>
    </w:p>
    <w:bookmarkEnd w:id="0"/>
    <w:bookmarkEnd w:id="1"/>
    <w:p w14:paraId="4B4AE00B" w14:textId="77777777" w:rsidR="00E647F3" w:rsidRPr="008A08EA" w:rsidRDefault="00E647F3" w:rsidP="00F36F4B">
      <w:pPr>
        <w:jc w:val="both"/>
        <w:rPr>
          <w:rFonts w:ascii="Calibri" w:hAnsi="Calibri" w:cs="Calibri"/>
        </w:rPr>
      </w:pPr>
    </w:p>
    <w:p w14:paraId="49DB4AB0" w14:textId="632C1216" w:rsidR="00E647F3" w:rsidRPr="008A08EA" w:rsidRDefault="00385B20" w:rsidP="00F36F4B">
      <w:pPr>
        <w:jc w:val="both"/>
        <w:rPr>
          <w:rFonts w:ascii="Calibri" w:hAnsi="Calibri" w:cs="Calibri"/>
        </w:rPr>
      </w:pPr>
      <w:r w:rsidRPr="008A08EA">
        <w:rPr>
          <w:rFonts w:ascii="Calibri" w:hAnsi="Calibri" w:cs="Calibri"/>
          <w:b/>
          <w:bCs/>
        </w:rPr>
        <w:t>Authors involved</w:t>
      </w:r>
      <w:r w:rsidRPr="008A08EA">
        <w:rPr>
          <w:rFonts w:ascii="Calibri" w:hAnsi="Calibri" w:cs="Calibri"/>
        </w:rPr>
        <w:t>: Hanqi</w:t>
      </w:r>
      <w:r w:rsidR="00F17481" w:rsidRPr="008A08EA">
        <w:rPr>
          <w:rFonts w:ascii="Calibri" w:hAnsi="Calibri" w:cs="Calibri"/>
        </w:rPr>
        <w:t xml:space="preserve"> (BRINDA, UCD)</w:t>
      </w:r>
      <w:r w:rsidRPr="008A08EA">
        <w:rPr>
          <w:rFonts w:ascii="Calibri" w:hAnsi="Calibri" w:cs="Calibri"/>
        </w:rPr>
        <w:t>, Ty</w:t>
      </w:r>
      <w:r w:rsidR="00F17481" w:rsidRPr="008A08EA">
        <w:rPr>
          <w:rFonts w:ascii="Calibri" w:hAnsi="Calibri" w:cs="Calibri"/>
        </w:rPr>
        <w:t xml:space="preserve"> (GAIN)</w:t>
      </w:r>
      <w:r w:rsidRPr="008A08EA">
        <w:rPr>
          <w:rFonts w:ascii="Calibri" w:hAnsi="Calibri" w:cs="Calibri"/>
        </w:rPr>
        <w:t xml:space="preserve">, </w:t>
      </w:r>
      <w:r w:rsidR="00487B4F" w:rsidRPr="008A08EA">
        <w:rPr>
          <w:rFonts w:ascii="Calibri" w:hAnsi="Calibri" w:cs="Calibri"/>
        </w:rPr>
        <w:t xml:space="preserve">Yaw (CDC, Emory), </w:t>
      </w:r>
      <w:r w:rsidRPr="008A08EA">
        <w:rPr>
          <w:rFonts w:ascii="Calibri" w:hAnsi="Calibri" w:cs="Calibri"/>
        </w:rPr>
        <w:t>Charles (UCD statistician), Melissa</w:t>
      </w:r>
      <w:r w:rsidR="00F17481" w:rsidRPr="008A08EA">
        <w:rPr>
          <w:rFonts w:ascii="Calibri" w:hAnsi="Calibri" w:cs="Calibri"/>
        </w:rPr>
        <w:t xml:space="preserve"> (Emory)</w:t>
      </w:r>
      <w:r w:rsidRPr="008A08EA">
        <w:rPr>
          <w:rFonts w:ascii="Calibri" w:hAnsi="Calibri" w:cs="Calibri"/>
        </w:rPr>
        <w:t>, and Parmi</w:t>
      </w:r>
      <w:r w:rsidR="00F17481" w:rsidRPr="008A08EA">
        <w:rPr>
          <w:rFonts w:ascii="Calibri" w:hAnsi="Calibri" w:cs="Calibri"/>
        </w:rPr>
        <w:t xml:space="preserve"> (Emory, CDC)</w:t>
      </w:r>
      <w:r w:rsidRPr="008A08EA">
        <w:rPr>
          <w:rFonts w:ascii="Calibri" w:hAnsi="Calibri" w:cs="Calibri"/>
        </w:rPr>
        <w:t xml:space="preserve"> </w:t>
      </w:r>
    </w:p>
    <w:p w14:paraId="514F1DDA" w14:textId="633902FA" w:rsidR="00385B20" w:rsidRPr="008A08EA" w:rsidRDefault="00385B20" w:rsidP="00F36F4B">
      <w:pPr>
        <w:jc w:val="both"/>
        <w:rPr>
          <w:rFonts w:ascii="Calibri" w:hAnsi="Calibri" w:cs="Calibri"/>
        </w:rPr>
      </w:pPr>
    </w:p>
    <w:p w14:paraId="2201816D" w14:textId="77777777" w:rsidR="007F2F57" w:rsidRPr="008A08EA" w:rsidRDefault="00DD587C" w:rsidP="00F36F4B">
      <w:pPr>
        <w:jc w:val="both"/>
        <w:rPr>
          <w:rFonts w:ascii="Calibri" w:hAnsi="Calibri" w:cs="Calibri"/>
        </w:rPr>
      </w:pPr>
      <w:r w:rsidRPr="008A08EA">
        <w:rPr>
          <w:rFonts w:ascii="Calibri" w:hAnsi="Calibri" w:cs="Calibri"/>
          <w:b/>
          <w:bCs/>
        </w:rPr>
        <w:t>Hanqi Luo:</w:t>
      </w:r>
      <w:r w:rsidRPr="008A08EA">
        <w:rPr>
          <w:rFonts w:ascii="Calibri" w:hAnsi="Calibri" w:cs="Calibri"/>
        </w:rPr>
        <w:t xml:space="preserve"> </w:t>
      </w:r>
      <w:r w:rsidR="007F2F57" w:rsidRPr="008A08EA">
        <w:rPr>
          <w:rFonts w:ascii="Calibri" w:hAnsi="Calibri" w:cs="Calibri"/>
        </w:rPr>
        <w:t>Department of Global Health and Global Health Institute, Emory University</w:t>
      </w:r>
    </w:p>
    <w:p w14:paraId="2388C771" w14:textId="33AAD0C8" w:rsidR="00DD587C" w:rsidRPr="008A08EA" w:rsidRDefault="007F2F57" w:rsidP="00F36F4B">
      <w:pPr>
        <w:jc w:val="both"/>
        <w:rPr>
          <w:rFonts w:ascii="Calibri" w:eastAsiaTheme="minorEastAsia" w:hAnsi="Calibri" w:cs="Calibri"/>
        </w:rPr>
      </w:pPr>
      <w:r w:rsidRPr="008A08EA">
        <w:rPr>
          <w:rFonts w:ascii="Calibri" w:hAnsi="Calibri" w:cs="Calibri"/>
        </w:rPr>
        <w:t xml:space="preserve">, Atlanta, GA, USA; </w:t>
      </w:r>
      <w:r w:rsidR="00DD587C" w:rsidRPr="008A08EA">
        <w:rPr>
          <w:rFonts w:ascii="Calibri" w:hAnsi="Calibri" w:cs="Calibri"/>
        </w:rPr>
        <w:t xml:space="preserve">Institute for Global Nutrition and Department of Nutrition, University of California, Davis, CA, USA. ORCID: </w:t>
      </w:r>
      <w:r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5BD81F97" w14:textId="77777777" w:rsidR="00510D65" w:rsidRPr="008A08EA" w:rsidRDefault="00510D65" w:rsidP="00510D65">
      <w:pPr>
        <w:jc w:val="both"/>
        <w:rPr>
          <w:rFonts w:ascii="Calibri" w:hAnsi="Calibri" w:cs="Calibri"/>
        </w:rPr>
      </w:pPr>
      <w:r w:rsidRPr="008A08EA">
        <w:rPr>
          <w:rFonts w:ascii="Calibri" w:hAnsi="Calibri" w:cs="Calibri"/>
          <w:b/>
          <w:bCs/>
        </w:rPr>
        <w:t>Ty Beal</w:t>
      </w:r>
      <w:r w:rsidRPr="008A08EA">
        <w:rPr>
          <w:rFonts w:ascii="Calibri" w:hAnsi="Calibri" w:cs="Calibri"/>
        </w:rPr>
        <w:t>: GAIN, Washing, DC, USA. ORCID: 0000-0002-0398-9825</w:t>
      </w:r>
    </w:p>
    <w:p w14:paraId="5A25165F" w14:textId="77777777" w:rsidR="00510D65" w:rsidRPr="008A08EA" w:rsidRDefault="00510D65" w:rsidP="00F36F4B">
      <w:pPr>
        <w:jc w:val="both"/>
        <w:rPr>
          <w:rFonts w:ascii="Calibri" w:hAnsi="Calibri" w:cs="Calibri"/>
          <w:b/>
          <w:bCs/>
        </w:rPr>
      </w:pPr>
    </w:p>
    <w:p w14:paraId="6F867C45" w14:textId="2D6A17F0" w:rsidR="00DD587C" w:rsidRPr="008A08EA" w:rsidRDefault="00DD587C" w:rsidP="00F36F4B">
      <w:pPr>
        <w:jc w:val="both"/>
        <w:rPr>
          <w:rFonts w:ascii="Calibri" w:hAnsi="Calibri" w:cs="Calibri"/>
        </w:rPr>
      </w:pPr>
      <w:r w:rsidRPr="008A08EA">
        <w:rPr>
          <w:rFonts w:ascii="Calibri" w:hAnsi="Calibri" w:cs="Calibri"/>
          <w:b/>
          <w:bCs/>
        </w:rPr>
        <w:t>O.Yaw Addo:</w:t>
      </w:r>
      <w:r w:rsidRPr="008A08EA">
        <w:rPr>
          <w:rFonts w:ascii="Calibri" w:hAnsi="Calibri" w:cs="Calibri"/>
        </w:rPr>
        <w:t xml:space="preserve"> Department of Global Health and Global Health Institute, Emory University</w:t>
      </w:r>
    </w:p>
    <w:p w14:paraId="6A2D6960" w14:textId="77777777" w:rsidR="00DD587C" w:rsidRPr="008A08EA" w:rsidRDefault="00DD587C" w:rsidP="00F36F4B">
      <w:pPr>
        <w:jc w:val="both"/>
        <w:rPr>
          <w:rFonts w:ascii="Calibri" w:hAnsi="Calibri" w:cs="Calibri"/>
        </w:rPr>
      </w:pPr>
      <w:r w:rsidRPr="008A08EA">
        <w:rPr>
          <w:rFonts w:ascii="Calibri" w:hAnsi="Calibri" w:cs="Calibri"/>
        </w:rPr>
        <w:t>, Atlanta, GA, USA; McKing Consulting Corporation Atlanta, GA, USA; Centers for Disease Control and Prevention (CDC), Nutrition Branch, International Micronutrient Malnutrition Prevention and Control Program (IMMPaCt) Unit, Atlanta, GA, USA. ORCID: 0000-0003-1269-759X</w:t>
      </w:r>
    </w:p>
    <w:p w14:paraId="19B84264" w14:textId="77777777" w:rsidR="00DD587C" w:rsidRPr="008A08EA" w:rsidRDefault="00DD587C" w:rsidP="00F36F4B">
      <w:pPr>
        <w:jc w:val="both"/>
        <w:rPr>
          <w:rFonts w:ascii="Calibri" w:hAnsi="Calibri" w:cs="Calibri"/>
        </w:rPr>
      </w:pPr>
    </w:p>
    <w:p w14:paraId="05E1E962" w14:textId="24C8273F" w:rsidR="00E849AF" w:rsidRPr="008A08EA" w:rsidRDefault="00DD587C" w:rsidP="00F36F4B">
      <w:pPr>
        <w:jc w:val="both"/>
        <w:rPr>
          <w:rFonts w:ascii="Calibri" w:hAnsi="Calibri" w:cs="Calibri"/>
        </w:rPr>
      </w:pPr>
      <w:r w:rsidRPr="008A08EA">
        <w:rPr>
          <w:rFonts w:ascii="Calibri" w:hAnsi="Calibri" w:cs="Calibri"/>
          <w:b/>
          <w:bCs/>
        </w:rPr>
        <w:t>Charles D Arnold</w:t>
      </w:r>
      <w:r w:rsidRPr="008A08EA">
        <w:rPr>
          <w:rFonts w:ascii="Calibri" w:hAnsi="Calibri" w:cs="Calibri"/>
        </w:rPr>
        <w:t>: Institute for Global Nutrition and Department of Nutrition, University of California, Davis, CA, USA.</w:t>
      </w:r>
      <w:r w:rsidR="007F2F57" w:rsidRPr="008A08EA">
        <w:rPr>
          <w:rFonts w:ascii="Calibri" w:hAnsi="Calibri" w:cs="Calibri"/>
        </w:rPr>
        <w:t xml:space="preserve"> </w:t>
      </w:r>
      <w:r w:rsidR="00E849AF" w:rsidRPr="008A08EA">
        <w:rPr>
          <w:rFonts w:ascii="Calibri" w:hAnsi="Calibri" w:cs="Calibri"/>
        </w:rPr>
        <w:t>ORCID: 0000-0001-6510-3172</w:t>
      </w: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r w:rsidRPr="008A08EA">
        <w:rPr>
          <w:rFonts w:ascii="Calibri" w:hAnsi="Calibri" w:cs="Calibri"/>
          <w:b/>
          <w:bCs/>
        </w:rPr>
        <w:t>Parminder S Suchdev</w:t>
      </w:r>
      <w:r w:rsidRPr="008A08EA">
        <w:rPr>
          <w:rFonts w:ascii="Calibri" w:hAnsi="Calibri" w:cs="Calibri"/>
        </w:rPr>
        <w:t xml:space="preserve">: </w:t>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To whom correspondence should be addressed</w:t>
      </w:r>
      <w:r w:rsidR="005968A9" w:rsidRPr="008A08EA">
        <w:rPr>
          <w:rFonts w:ascii="Calibri" w:hAnsi="Calibri" w:cs="Calibri"/>
        </w:rPr>
        <w:t>: ???</w:t>
      </w:r>
    </w:p>
    <w:p w14:paraId="6202E92E" w14:textId="77777777" w:rsidR="0045037E" w:rsidRPr="008A08EA" w:rsidRDefault="0045037E" w:rsidP="00F36F4B">
      <w:pPr>
        <w:jc w:val="both"/>
        <w:rPr>
          <w:rFonts w:ascii="Calibri" w:hAnsi="Calibri" w:cs="Calibri"/>
        </w:rPr>
      </w:pPr>
    </w:p>
    <w:p w14:paraId="5735B038" w14:textId="41B64137" w:rsidR="0045037E" w:rsidRPr="008A08EA" w:rsidRDefault="0045037E" w:rsidP="00F36F4B">
      <w:pPr>
        <w:jc w:val="both"/>
        <w:rPr>
          <w:rFonts w:ascii="Calibri" w:hAnsi="Calibri" w:cs="Calibri"/>
          <w:b/>
        </w:rPr>
      </w:pPr>
      <w:r w:rsidRPr="008A08EA">
        <w:rPr>
          <w:rFonts w:ascii="Calibri" w:hAnsi="Calibri" w:cs="Calibri"/>
          <w:b/>
          <w:highlight w:val="yellow"/>
        </w:rPr>
        <w:t>Authors’ names for Pubmed indexing:</w:t>
      </w:r>
    </w:p>
    <w:p w14:paraId="2535229B" w14:textId="0EE08AB3"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Pr="008A08EA">
        <w:rPr>
          <w:rFonts w:ascii="Calibri" w:hAnsi="Calibri" w:cs="Calibri"/>
          <w:highlight w:val="yellow"/>
        </w:rPr>
        <w:t>5376</w:t>
      </w:r>
    </w:p>
    <w:p w14:paraId="027D666F" w14:textId="10F58995"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5968A9" w:rsidRPr="008A08EA">
        <w:rPr>
          <w:rFonts w:ascii="Calibri" w:hAnsi="Calibri" w:cs="Calibri"/>
        </w:rPr>
        <w:t>2</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77777777"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Pr="008A08EA">
        <w:rPr>
          <w:rFonts w:ascii="Calibri" w:hAnsi="Calibri" w:cs="Calibri"/>
          <w:highlight w:val="yellow"/>
        </w:rPr>
        <w:t>2</w:t>
      </w:r>
    </w:p>
    <w:p w14:paraId="28E68C62" w14:textId="1E6B0AB4"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937924" w:rsidRPr="008A08EA">
        <w:rPr>
          <w:rFonts w:ascii="Calibri" w:hAnsi="Calibri" w:cs="Calibri"/>
        </w:rPr>
        <w:t>standardize micronutrient biomarker statistical analysis</w:t>
      </w:r>
    </w:p>
    <w:p w14:paraId="4C1D280A" w14:textId="1595E585" w:rsidR="00385B20" w:rsidRPr="008A08EA" w:rsidRDefault="00385B20" w:rsidP="00F36F4B">
      <w:pPr>
        <w:jc w:val="both"/>
        <w:rPr>
          <w:rFonts w:ascii="Calibri" w:hAnsi="Calibri" w:cs="Calibri"/>
        </w:rPr>
      </w:pPr>
    </w:p>
    <w:p w14:paraId="3292E9A5" w14:textId="491A3FF9" w:rsidR="00385B20" w:rsidRPr="008A08EA" w:rsidRDefault="00385B20" w:rsidP="00F36F4B">
      <w:pPr>
        <w:jc w:val="both"/>
        <w:rPr>
          <w:rFonts w:ascii="Calibri" w:hAnsi="Calibri" w:cs="Calibri"/>
        </w:rPr>
      </w:pPr>
    </w:p>
    <w:p w14:paraId="0F1515EB" w14:textId="36F67F69" w:rsidR="00385B20" w:rsidRPr="008A08EA" w:rsidRDefault="00385B20" w:rsidP="00F36F4B">
      <w:pPr>
        <w:jc w:val="both"/>
        <w:rPr>
          <w:rFonts w:ascii="Calibri" w:hAnsi="Calibri" w:cs="Calibri"/>
        </w:rPr>
      </w:pPr>
    </w:p>
    <w:p w14:paraId="2982AAF9" w14:textId="14E5E568" w:rsidR="00385B20" w:rsidRPr="008A08EA" w:rsidRDefault="00385B20" w:rsidP="00F36F4B">
      <w:pPr>
        <w:jc w:val="both"/>
        <w:rPr>
          <w:rFonts w:ascii="Calibri" w:hAnsi="Calibri" w:cs="Calibri"/>
        </w:rPr>
      </w:pPr>
    </w:p>
    <w:p w14:paraId="736765B5" w14:textId="48F34CCB" w:rsidR="00CC22FA" w:rsidRPr="008A08EA" w:rsidRDefault="00CC22FA" w:rsidP="00F36F4B">
      <w:pPr>
        <w:jc w:val="both"/>
        <w:rPr>
          <w:rFonts w:ascii="Calibri" w:hAnsi="Calibri" w:cs="Calibri"/>
          <w:b/>
          <w:bCs/>
        </w:rPr>
      </w:pPr>
    </w:p>
    <w:p w14:paraId="61D8D715" w14:textId="4A0E28F1" w:rsidR="00CC22FA" w:rsidRPr="008A08EA" w:rsidRDefault="00CC22FA" w:rsidP="00D6642A">
      <w:pPr>
        <w:spacing w:line="480" w:lineRule="auto"/>
        <w:jc w:val="center"/>
        <w:rPr>
          <w:rFonts w:ascii="Calibri" w:hAnsi="Calibri" w:cs="Calibri"/>
          <w:b/>
          <w:bCs/>
        </w:rPr>
      </w:pPr>
      <w:commentRangeStart w:id="3"/>
      <w:r w:rsidRPr="008A08EA">
        <w:rPr>
          <w:rFonts w:ascii="Calibri" w:hAnsi="Calibri" w:cs="Calibri"/>
          <w:b/>
          <w:bCs/>
        </w:rPr>
        <w:lastRenderedPageBreak/>
        <w:t>Abstract (structured)</w:t>
      </w:r>
      <w:commentRangeEnd w:id="3"/>
      <w:r w:rsidR="00AC4EEE">
        <w:rPr>
          <w:rStyle w:val="CommentReference"/>
          <w:rFonts w:asciiTheme="minorHAnsi" w:eastAsiaTheme="minorEastAsia" w:hAnsiTheme="minorHAnsi" w:cstheme="minorBidi"/>
        </w:rPr>
        <w:commentReference w:id="3"/>
      </w:r>
    </w:p>
    <w:p w14:paraId="04FD33EB" w14:textId="77777777" w:rsidR="00F35745" w:rsidRDefault="001E2939" w:rsidP="001E2939">
      <w:pPr>
        <w:spacing w:line="480" w:lineRule="auto"/>
        <w:jc w:val="both"/>
        <w:rPr>
          <w:rFonts w:ascii="Calibri" w:hAnsi="Calibri" w:cs="Calibri"/>
          <w:color w:val="000000" w:themeColor="text1"/>
          <w:highlight w:val="yellow"/>
        </w:rPr>
      </w:pPr>
      <w:r w:rsidRPr="008A08EA">
        <w:rPr>
          <w:rFonts w:ascii="Calibri" w:hAnsi="Calibri" w:cs="Calibri"/>
          <w:b/>
          <w:bCs/>
          <w:color w:val="000000" w:themeColor="text1"/>
          <w:highlight w:val="yellow"/>
        </w:rPr>
        <w:t>Background</w:t>
      </w:r>
      <w:r w:rsidRPr="008A08EA">
        <w:rPr>
          <w:rFonts w:ascii="Calibri" w:hAnsi="Calibri" w:cs="Calibri"/>
          <w:color w:val="000000" w:themeColor="text1"/>
          <w:highlight w:val="yellow"/>
        </w:rPr>
        <w:t xml:space="preserve">: </w:t>
      </w:r>
    </w:p>
    <w:p w14:paraId="27F18735" w14:textId="174B3E5F" w:rsidR="001E2939" w:rsidRPr="00F35745" w:rsidRDefault="00F35745" w:rsidP="001E2939">
      <w:pPr>
        <w:spacing w:line="480" w:lineRule="auto"/>
        <w:jc w:val="both"/>
        <w:rPr>
          <w:rFonts w:ascii="Calibri" w:hAnsi="Calibri" w:cs="Calibri"/>
          <w:color w:val="222222"/>
        </w:rPr>
      </w:pPr>
      <w:r>
        <w:rPr>
          <w:rFonts w:ascii="Calibri" w:hAnsi="Calibri" w:cs="Calibri"/>
          <w:color w:val="000000" w:themeColor="text1"/>
          <w:highlight w:val="yellow"/>
        </w:rPr>
        <w:t>T</w:t>
      </w:r>
      <w:r w:rsidRPr="00F35745">
        <w:rPr>
          <w:rFonts w:ascii="Calibri" w:hAnsi="Calibri" w:cs="Calibri"/>
          <w:color w:val="000000" w:themeColor="text1"/>
          <w:highlight w:val="yellow"/>
        </w:rPr>
        <w:t>o justify, plan, and manage successful micronutrient intervention programs, micronutrient biomarkers are the most essential</w:t>
      </w:r>
      <w:r>
        <w:rPr>
          <w:rFonts w:ascii="Calibri" w:hAnsi="Calibri" w:cs="Calibri"/>
          <w:color w:val="000000" w:themeColor="text1"/>
          <w:highlight w:val="yellow"/>
        </w:rPr>
        <w:t xml:space="preserve">. </w:t>
      </w:r>
      <w:r>
        <w:rPr>
          <w:rFonts w:ascii="Calibri" w:hAnsi="Calibri" w:cs="Calibri"/>
          <w:color w:val="222222"/>
        </w:rPr>
        <w:t xml:space="preserve">However, analysis of micronutrient </w:t>
      </w:r>
      <w:r w:rsidR="00AC4EEE">
        <w:rPr>
          <w:rFonts w:ascii="Calibri" w:hAnsi="Calibri" w:cs="Calibri"/>
          <w:color w:val="222222"/>
        </w:rPr>
        <w:t xml:space="preserve">biomarker </w:t>
      </w:r>
      <w:r>
        <w:rPr>
          <w:rFonts w:ascii="Calibri" w:hAnsi="Calibri" w:cs="Calibri"/>
          <w:color w:val="222222"/>
        </w:rPr>
        <w:t xml:space="preserve">data </w:t>
      </w:r>
      <w:r w:rsidR="001E2939" w:rsidRPr="008A08EA">
        <w:rPr>
          <w:rFonts w:ascii="Calibri" w:hAnsi="Calibri" w:cs="Calibri"/>
          <w:color w:val="222222"/>
          <w:highlight w:val="yellow"/>
        </w:rPr>
        <w:t xml:space="preserve">typically </w:t>
      </w:r>
      <w:r w:rsidR="00AC4EEE" w:rsidRPr="008A08EA">
        <w:rPr>
          <w:rFonts w:ascii="Calibri" w:hAnsi="Calibri" w:cs="Calibri"/>
          <w:color w:val="222222"/>
          <w:highlight w:val="yellow"/>
        </w:rPr>
        <w:t>requires</w:t>
      </w:r>
      <w:r w:rsidR="001E2939" w:rsidRPr="008A08EA">
        <w:rPr>
          <w:rFonts w:ascii="Calibri" w:hAnsi="Calibri" w:cs="Calibri"/>
          <w:color w:val="222222"/>
          <w:highlight w:val="yellow"/>
        </w:rPr>
        <w:t xml:space="preserve"> extensive training and skill</w:t>
      </w:r>
      <w:r w:rsidR="001E2939" w:rsidRPr="008A08EA">
        <w:rPr>
          <w:rFonts w:ascii="Calibri" w:hAnsi="Calibri" w:cs="Calibri"/>
          <w:highlight w:val="yellow"/>
        </w:rPr>
        <w:t>.</w:t>
      </w:r>
    </w:p>
    <w:p w14:paraId="77DCC383" w14:textId="29153AB1" w:rsidR="001E2939" w:rsidRPr="008A08EA" w:rsidRDefault="001E2939" w:rsidP="001E2939">
      <w:pPr>
        <w:spacing w:line="480" w:lineRule="auto"/>
        <w:jc w:val="both"/>
        <w:rPr>
          <w:rFonts w:ascii="Calibri" w:hAnsi="Calibri" w:cs="Calibri"/>
          <w:b/>
          <w:bCs/>
          <w:highlight w:val="yellow"/>
        </w:rPr>
      </w:pPr>
      <w:r w:rsidRPr="008A08EA">
        <w:rPr>
          <w:rFonts w:ascii="Calibri" w:hAnsi="Calibri" w:cs="Calibri"/>
          <w:b/>
          <w:bCs/>
          <w:highlight w:val="yellow"/>
        </w:rPr>
        <w:t xml:space="preserve">Objectives: </w:t>
      </w:r>
      <w:r w:rsidRPr="008A08EA">
        <w:rPr>
          <w:rFonts w:ascii="Calibri" w:hAnsi="Calibri" w:cs="Calibri"/>
          <w:bCs/>
          <w:highlight w:val="yellow"/>
        </w:rPr>
        <w:t xml:space="preserve">We introduce the </w:t>
      </w:r>
      <w:r w:rsidR="00F35745">
        <w:rPr>
          <w:rFonts w:ascii="Calibri" w:hAnsi="Calibri" w:cs="Calibri"/>
          <w:color w:val="000000" w:themeColor="text1"/>
          <w:highlight w:val="yellow"/>
        </w:rPr>
        <w:t xml:space="preserve">Statistical Apparatus of Micronutrient Biomarker Analysis </w:t>
      </w:r>
      <w:r w:rsidRPr="008A08EA">
        <w:rPr>
          <w:rFonts w:ascii="Calibri" w:hAnsi="Calibri" w:cs="Calibri"/>
          <w:color w:val="000000" w:themeColor="text1"/>
          <w:highlight w:val="yellow"/>
        </w:rPr>
        <w:t>(</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F35745">
        <w:rPr>
          <w:rFonts w:ascii="Calibri" w:hAnsi="Calibri" w:cs="Calibri"/>
          <w:color w:val="000000" w:themeColor="text1"/>
          <w:highlight w:val="yellow"/>
        </w:rPr>
        <w:t>package</w:t>
      </w:r>
      <w:r w:rsidRPr="008A08EA">
        <w:rPr>
          <w:rFonts w:ascii="Calibri" w:hAnsi="Calibri" w:cs="Calibri"/>
          <w:bCs/>
          <w:highlight w:val="yellow"/>
        </w:rPr>
        <w:t xml:space="preserve">, a new tool to increase accessibility of </w:t>
      </w:r>
      <w:r w:rsidR="00F35745">
        <w:rPr>
          <w:rFonts w:ascii="Calibri" w:hAnsi="Calibri" w:cs="Calibri"/>
          <w:bCs/>
          <w:highlight w:val="yellow"/>
        </w:rPr>
        <w:t>micronutrient biomarker analysis</w:t>
      </w:r>
      <w:r w:rsidRPr="008A08EA">
        <w:rPr>
          <w:rFonts w:ascii="Calibri" w:hAnsi="Calibri" w:cs="Calibri"/>
          <w:bCs/>
          <w:highlight w:val="yellow"/>
        </w:rPr>
        <w:t>. We explain the underlying theory behind the tool and provide examples of potential applications.</w:t>
      </w:r>
      <w:r w:rsidRPr="008A08EA">
        <w:rPr>
          <w:rFonts w:ascii="Calibri" w:hAnsi="Calibri" w:cs="Calibri"/>
          <w:b/>
          <w:bCs/>
          <w:highlight w:val="yellow"/>
        </w:rPr>
        <w:t xml:space="preserve"> </w:t>
      </w:r>
    </w:p>
    <w:p w14:paraId="6B455F77" w14:textId="172F49D8" w:rsidR="001E2939" w:rsidRPr="00C83ABA" w:rsidRDefault="001E2939" w:rsidP="001E2939">
      <w:pPr>
        <w:spacing w:line="480" w:lineRule="auto"/>
        <w:jc w:val="both"/>
        <w:rPr>
          <w:rFonts w:ascii="Calibri" w:hAnsi="Calibri" w:cs="Calibri"/>
          <w:b/>
          <w:bCs/>
          <w:highlight w:val="yellow"/>
        </w:rPr>
      </w:pPr>
      <w:r w:rsidRPr="008A08EA">
        <w:rPr>
          <w:rFonts w:ascii="Calibri" w:hAnsi="Calibri" w:cs="Calibri"/>
          <w:b/>
          <w:bCs/>
          <w:highlight w:val="yellow"/>
        </w:rPr>
        <w:t xml:space="preserve">Method: </w:t>
      </w:r>
      <w:r w:rsidR="00C83ABA" w:rsidRPr="00C83ABA">
        <w:rPr>
          <w:rFonts w:ascii="Calibri" w:hAnsi="Calibri" w:cs="Calibri"/>
          <w:highlight w:val="yellow"/>
        </w:rPr>
        <w:t xml:space="preserve">Prior to the SAMBA </w:t>
      </w:r>
      <w:r w:rsidR="00F80B30">
        <w:rPr>
          <w:rFonts w:ascii="Calibri" w:hAnsi="Calibri" w:cs="Calibri"/>
          <w:highlight w:val="yellow"/>
        </w:rPr>
        <w:t>package</w:t>
      </w:r>
      <w:r w:rsidR="00C83ABA" w:rsidRPr="00C83ABA">
        <w:rPr>
          <w:rFonts w:ascii="Calibri" w:hAnsi="Calibri" w:cs="Calibri"/>
          <w:highlight w:val="yellow"/>
        </w:rPr>
        <w:t xml:space="preserve">, </w:t>
      </w:r>
      <w:r w:rsidR="00680A47">
        <w:rPr>
          <w:rFonts w:ascii="Calibri" w:hAnsi="Calibri" w:cs="Calibri"/>
          <w:highlight w:val="yellow"/>
        </w:rPr>
        <w:t>analysts</w:t>
      </w:r>
      <w:r w:rsidR="00C83ABA" w:rsidRPr="00C83ABA">
        <w:rPr>
          <w:rFonts w:ascii="Calibri" w:hAnsi="Calibri" w:cs="Calibri"/>
          <w:highlight w:val="yellow"/>
        </w:rPr>
        <w:t xml:space="preserve"> need to understand the biological basis for micronutrient biomarkers, </w:t>
      </w:r>
      <w:r w:rsidR="00AC4EEE">
        <w:rPr>
          <w:rFonts w:ascii="Calibri" w:hAnsi="Calibri" w:cs="Calibri"/>
          <w:highlight w:val="yellow"/>
        </w:rPr>
        <w:t>equip with</w:t>
      </w:r>
      <w:r w:rsidR="00C83ABA" w:rsidRPr="00C83ABA">
        <w:rPr>
          <w:rFonts w:ascii="Calibri" w:hAnsi="Calibri" w:cs="Calibri"/>
          <w:highlight w:val="yellow"/>
        </w:rPr>
        <w:t xml:space="preserve"> statistical knowledge of analyzing micronutrient biomarkers, and have familiarity with basic computer code. </w:t>
      </w:r>
      <w:r w:rsidR="00C83ABA">
        <w:rPr>
          <w:rFonts w:ascii="Calibri" w:hAnsi="Calibri" w:cs="Calibri"/>
          <w:highlight w:val="yellow"/>
        </w:rPr>
        <w:t>The</w:t>
      </w:r>
      <w:r w:rsidR="00C83ABA" w:rsidRPr="00C83ABA">
        <w:rPr>
          <w:rFonts w:ascii="Calibri" w:hAnsi="Calibri" w:cs="Calibri"/>
          <w:highlight w:val="yellow"/>
        </w:rPr>
        <w:t xml:space="preserve"> freely available and open-access </w:t>
      </w:r>
      <w:r w:rsidR="00C83ABA">
        <w:rPr>
          <w:rFonts w:ascii="Calibri" w:hAnsi="Calibri" w:cs="Calibri"/>
          <w:highlight w:val="yellow"/>
        </w:rPr>
        <w:t>SAMBA package</w:t>
      </w:r>
      <w:r w:rsidR="00AC4EEE">
        <w:rPr>
          <w:rFonts w:ascii="Calibri" w:hAnsi="Calibri" w:cs="Calibri"/>
          <w:highlight w:val="yellow"/>
        </w:rPr>
        <w:t xml:space="preserve"> written in R software</w:t>
      </w:r>
      <w:r w:rsidR="00C83ABA">
        <w:rPr>
          <w:rFonts w:ascii="Calibri" w:hAnsi="Calibri" w:cs="Calibri"/>
          <w:highlight w:val="yellow"/>
        </w:rPr>
        <w:t xml:space="preserve"> </w:t>
      </w:r>
      <w:r w:rsidR="00C83ABA" w:rsidRPr="00C83ABA">
        <w:rPr>
          <w:rFonts w:ascii="Calibri" w:hAnsi="Calibri" w:cs="Calibri"/>
          <w:highlight w:val="yellow"/>
        </w:rPr>
        <w:t>simplifies estimations of micronutrient distribution and prevalence of deficiencies</w:t>
      </w:r>
      <w:r w:rsidR="00C83ABA">
        <w:rPr>
          <w:rFonts w:ascii="Calibri" w:hAnsi="Calibri" w:cs="Calibri"/>
          <w:highlight w:val="yellow"/>
        </w:rPr>
        <w:t xml:space="preserve">, which can </w:t>
      </w:r>
      <w:r w:rsidR="00C83ABA" w:rsidRPr="00C83ABA">
        <w:rPr>
          <w:rFonts w:ascii="Calibri" w:hAnsi="Calibri" w:cs="Calibri"/>
          <w:highlight w:val="yellow"/>
        </w:rPr>
        <w:t>drastically shorten the time from data cleaning to presentation of a final results table.</w:t>
      </w:r>
      <w:r w:rsidR="00C83ABA">
        <w:rPr>
          <w:rFonts w:ascii="Calibri" w:hAnsi="Calibri" w:cs="Calibri"/>
          <w:b/>
          <w:bCs/>
          <w:highlight w:val="yellow"/>
        </w:rPr>
        <w:t xml:space="preserve"> </w:t>
      </w:r>
      <w:r w:rsidRPr="008A08EA">
        <w:rPr>
          <w:rFonts w:ascii="Calibri" w:hAnsi="Calibri" w:cs="Calibri"/>
          <w:color w:val="000000" w:themeColor="text1"/>
          <w:highlight w:val="yellow"/>
        </w:rPr>
        <w:t xml:space="preserve">The </w:t>
      </w:r>
      <w:r w:rsidR="00C83ABA">
        <w:rPr>
          <w:rFonts w:ascii="Calibri" w:hAnsi="Calibri" w:cs="Calibri"/>
          <w:color w:val="000000" w:themeColor="text1"/>
          <w:highlight w:val="yellow"/>
        </w:rPr>
        <w:t>package</w:t>
      </w:r>
      <w:r w:rsidRPr="008A08EA">
        <w:rPr>
          <w:rFonts w:ascii="Calibri" w:hAnsi="Calibri" w:cs="Calibri"/>
          <w:color w:val="000000" w:themeColor="text1"/>
          <w:highlight w:val="yellow"/>
        </w:rPr>
        <w:t xml:space="preserve"> and associated documentation are freely available.</w:t>
      </w:r>
      <w:r w:rsidR="00C83ABA">
        <w:rPr>
          <w:rFonts w:ascii="Calibri" w:hAnsi="Calibri" w:cs="Calibri"/>
          <w:color w:val="000000" w:themeColor="text1"/>
          <w:highlight w:val="yellow"/>
        </w:rPr>
        <w:t xml:space="preserve"> </w:t>
      </w:r>
      <w:r w:rsidRPr="008A08EA">
        <w:rPr>
          <w:rFonts w:ascii="Calibri" w:hAnsi="Calibri" w:cs="Calibri"/>
          <w:color w:val="000000" w:themeColor="text1"/>
          <w:highlight w:val="yellow"/>
        </w:rPr>
        <w:t xml:space="preserve">We </w:t>
      </w:r>
      <w:r w:rsidR="00AC4EEE">
        <w:rPr>
          <w:rFonts w:ascii="Calibri" w:hAnsi="Calibri" w:cs="Calibri"/>
          <w:color w:val="000000" w:themeColor="text1"/>
          <w:highlight w:val="yellow"/>
        </w:rPr>
        <w:t xml:space="preserve">used the SAMBA package to </w:t>
      </w:r>
      <w:r w:rsidRPr="008A08EA">
        <w:rPr>
          <w:rFonts w:ascii="Calibri" w:hAnsi="Calibri" w:cs="Calibri"/>
          <w:color w:val="000000" w:themeColor="text1"/>
          <w:highlight w:val="yellow"/>
        </w:rPr>
        <w:t xml:space="preserve">analyze data from the US National Health and Examination Survey (NHANES) and </w:t>
      </w:r>
      <w:r w:rsidR="00F35745">
        <w:rPr>
          <w:rFonts w:ascii="Calibri" w:hAnsi="Calibri" w:cs="Calibri"/>
          <w:color w:val="000000" w:themeColor="text1"/>
          <w:highlight w:val="yellow"/>
        </w:rPr>
        <w:t xml:space="preserve">a single-site observational study in Kenya </w:t>
      </w:r>
      <w:r w:rsidRPr="008A08EA">
        <w:rPr>
          <w:rFonts w:ascii="Calibri" w:hAnsi="Calibri" w:cs="Calibri"/>
          <w:color w:val="000000" w:themeColor="text1"/>
          <w:highlight w:val="yellow"/>
        </w:rPr>
        <w:t xml:space="preserve">to compare </w:t>
      </w:r>
      <w:r w:rsidR="00AC4EEE">
        <w:rPr>
          <w:rFonts w:ascii="Calibri" w:hAnsi="Calibri" w:cs="Calibri"/>
          <w:color w:val="000000" w:themeColor="text1"/>
          <w:highlight w:val="yellow"/>
        </w:rPr>
        <w:t>with</w:t>
      </w:r>
      <w:r w:rsidRPr="008A08EA">
        <w:rPr>
          <w:rFonts w:ascii="Calibri" w:hAnsi="Calibri" w:cs="Calibri"/>
          <w:color w:val="000000" w:themeColor="text1"/>
          <w:highlight w:val="yellow"/>
        </w:rPr>
        <w:t xml:space="preserve"> </w:t>
      </w:r>
      <w:r w:rsidR="00F35745">
        <w:rPr>
          <w:rFonts w:ascii="Calibri" w:hAnsi="Calibri" w:cs="Calibri"/>
          <w:color w:val="000000" w:themeColor="text1"/>
          <w:highlight w:val="yellow"/>
        </w:rPr>
        <w:t xml:space="preserve">published papers on </w:t>
      </w:r>
      <w:commentRangeStart w:id="4"/>
      <w:r w:rsidR="00F35745">
        <w:rPr>
          <w:rFonts w:ascii="Calibri" w:hAnsi="Calibri" w:cs="Calibri"/>
          <w:color w:val="000000" w:themeColor="text1"/>
          <w:highlight w:val="yellow"/>
        </w:rPr>
        <w:t>XX XX XXX</w:t>
      </w:r>
      <w:commentRangeEnd w:id="4"/>
      <w:r w:rsidR="00F35745">
        <w:rPr>
          <w:rStyle w:val="CommentReference"/>
          <w:rFonts w:asciiTheme="minorHAnsi" w:eastAsiaTheme="minorEastAsia" w:hAnsiTheme="minorHAnsi" w:cstheme="minorBidi"/>
        </w:rPr>
        <w:commentReference w:id="4"/>
      </w:r>
      <w:r w:rsidR="00F35745">
        <w:rPr>
          <w:rFonts w:ascii="Calibri" w:hAnsi="Calibri" w:cs="Calibri"/>
          <w:color w:val="000000" w:themeColor="text1"/>
          <w:highlight w:val="yellow"/>
        </w:rPr>
        <w:t xml:space="preserve">. </w:t>
      </w:r>
    </w:p>
    <w:p w14:paraId="5F6C4134" w14:textId="77777777" w:rsidR="001E2939" w:rsidRPr="008A08EA" w:rsidRDefault="001E2939" w:rsidP="001E2939">
      <w:pPr>
        <w:spacing w:line="480" w:lineRule="auto"/>
        <w:jc w:val="both"/>
        <w:rPr>
          <w:rFonts w:ascii="Calibri" w:hAnsi="Calibri" w:cs="Calibri"/>
          <w:color w:val="000000" w:themeColor="text1"/>
          <w:highlight w:val="yellow"/>
        </w:rPr>
      </w:pPr>
      <w:r w:rsidRPr="008A08EA">
        <w:rPr>
          <w:rFonts w:ascii="Calibri" w:hAnsi="Calibri" w:cs="Calibri"/>
          <w:b/>
          <w:bCs/>
          <w:color w:val="000000" w:themeColor="text1"/>
          <w:highlight w:val="yellow"/>
        </w:rPr>
        <w:t>Results:</w:t>
      </w:r>
      <w:r w:rsidRPr="008A08EA">
        <w:rPr>
          <w:rFonts w:ascii="Calibri" w:hAnsi="Calibri" w:cs="Calibri"/>
          <w:color w:val="000000" w:themeColor="text1"/>
          <w:highlight w:val="yellow"/>
        </w:rPr>
        <w:t xml:space="preserve">  </w:t>
      </w:r>
    </w:p>
    <w:p w14:paraId="570E5429" w14:textId="190729BD" w:rsidR="001E2939" w:rsidRPr="008A08EA" w:rsidRDefault="001E2939" w:rsidP="001E2939">
      <w:pPr>
        <w:spacing w:line="480" w:lineRule="auto"/>
        <w:jc w:val="both"/>
        <w:rPr>
          <w:rFonts w:ascii="Calibri" w:hAnsi="Calibri" w:cs="Calibri"/>
          <w:color w:val="000000" w:themeColor="text1"/>
          <w:highlight w:val="yellow"/>
        </w:rPr>
      </w:pPr>
      <w:r w:rsidRPr="008A08EA">
        <w:rPr>
          <w:rFonts w:ascii="Calibri" w:hAnsi="Calibri" w:cs="Calibri"/>
          <w:color w:val="000000" w:themeColor="text1"/>
          <w:highlight w:val="yellow"/>
        </w:rPr>
        <w:t xml:space="preserve">The </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8A08EA" w:rsidRPr="008A08EA">
        <w:rPr>
          <w:rFonts w:ascii="Calibri" w:hAnsi="Calibri" w:cs="Calibri"/>
          <w:color w:val="000000" w:themeColor="text1"/>
          <w:highlight w:val="yellow"/>
        </w:rPr>
        <w:t>package</w:t>
      </w:r>
      <w:r w:rsidRPr="008A08EA">
        <w:rPr>
          <w:rFonts w:ascii="Calibri" w:hAnsi="Calibri" w:cs="Calibri"/>
          <w:color w:val="000000" w:themeColor="text1"/>
          <w:highlight w:val="yellow"/>
        </w:rPr>
        <w:t xml:space="preserve"> generates identical results </w:t>
      </w:r>
      <w:r w:rsidR="008A08EA" w:rsidRPr="008A08EA">
        <w:rPr>
          <w:rFonts w:ascii="Calibri" w:hAnsi="Calibri" w:cs="Calibri"/>
          <w:color w:val="000000" w:themeColor="text1"/>
          <w:highlight w:val="yellow"/>
        </w:rPr>
        <w:t>as the published papers</w:t>
      </w:r>
      <w:r w:rsidRPr="008A08EA">
        <w:rPr>
          <w:rFonts w:ascii="Calibri" w:hAnsi="Calibri" w:cs="Calibri"/>
          <w:color w:val="000000" w:themeColor="text1"/>
          <w:highlight w:val="yellow"/>
        </w:rPr>
        <w:t xml:space="preserve">. The examples demonstrate application of the </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F35745">
        <w:rPr>
          <w:rFonts w:ascii="Calibri" w:hAnsi="Calibri" w:cs="Calibri"/>
          <w:color w:val="000000" w:themeColor="text1"/>
          <w:highlight w:val="yellow"/>
        </w:rPr>
        <w:t>package</w:t>
      </w:r>
      <w:r w:rsidRPr="008A08EA">
        <w:rPr>
          <w:rFonts w:ascii="Calibri" w:hAnsi="Calibri" w:cs="Calibri" w:hint="eastAsia"/>
          <w:color w:val="000000" w:themeColor="text1"/>
          <w:highlight w:val="yellow"/>
        </w:rPr>
        <w:t xml:space="preserve"> </w:t>
      </w:r>
      <w:r w:rsidRPr="008A08EA">
        <w:rPr>
          <w:rFonts w:ascii="Calibri" w:hAnsi="Calibri" w:cs="Calibri"/>
          <w:color w:val="000000" w:themeColor="text1"/>
          <w:highlight w:val="yellow"/>
        </w:rPr>
        <w:t xml:space="preserve">to </w:t>
      </w:r>
      <w:r w:rsidR="00AC4EEE">
        <w:rPr>
          <w:rFonts w:ascii="Calibri" w:hAnsi="Calibri" w:cs="Calibri"/>
          <w:color w:val="000000" w:themeColor="text1"/>
          <w:highlight w:val="yellow"/>
        </w:rPr>
        <w:t xml:space="preserve">micronutrient biomarker data with proper statistical and inflammation adjustment implementation. </w:t>
      </w:r>
    </w:p>
    <w:p w14:paraId="5BBF94CA" w14:textId="565BA42A" w:rsidR="001E2939" w:rsidRDefault="001E2939" w:rsidP="001E2939">
      <w:pPr>
        <w:spacing w:line="480" w:lineRule="auto"/>
        <w:jc w:val="both"/>
        <w:rPr>
          <w:rFonts w:ascii="Calibri" w:hAnsi="Calibri" w:cs="Calibri"/>
          <w:color w:val="000000" w:themeColor="text1"/>
        </w:rPr>
      </w:pPr>
      <w:r w:rsidRPr="008A08EA">
        <w:rPr>
          <w:rFonts w:ascii="Calibri" w:hAnsi="Calibri" w:cs="Calibri"/>
          <w:b/>
          <w:bCs/>
          <w:color w:val="000000" w:themeColor="text1"/>
          <w:highlight w:val="yellow"/>
        </w:rPr>
        <w:t>Conclusion:</w:t>
      </w:r>
      <w:r w:rsidRPr="008A08EA">
        <w:rPr>
          <w:rFonts w:ascii="Calibri" w:hAnsi="Calibri" w:cs="Calibri"/>
          <w:color w:val="000000" w:themeColor="text1"/>
          <w:highlight w:val="yellow"/>
        </w:rPr>
        <w:t xml:space="preserve"> The </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F80B30">
        <w:rPr>
          <w:rFonts w:ascii="Calibri" w:hAnsi="Calibri" w:cs="Calibri"/>
          <w:color w:val="000000" w:themeColor="text1"/>
          <w:highlight w:val="yellow"/>
        </w:rPr>
        <w:t>package</w:t>
      </w:r>
      <w:r w:rsidRPr="008A08EA">
        <w:rPr>
          <w:rFonts w:ascii="Calibri" w:hAnsi="Calibri" w:cs="Calibri"/>
          <w:color w:val="000000" w:themeColor="text1"/>
          <w:highlight w:val="yellow"/>
        </w:rPr>
        <w:t xml:space="preserve">s may facilitate the analysis </w:t>
      </w:r>
      <w:r w:rsidR="008A08EA" w:rsidRPr="008A08EA">
        <w:rPr>
          <w:rFonts w:ascii="Calibri" w:hAnsi="Calibri" w:cs="Calibri"/>
          <w:color w:val="000000" w:themeColor="text1"/>
          <w:highlight w:val="yellow"/>
        </w:rPr>
        <w:t xml:space="preserve">of micronutrient </w:t>
      </w:r>
      <w:r w:rsidR="005C39D0">
        <w:rPr>
          <w:rFonts w:ascii="Calibri" w:hAnsi="Calibri" w:cs="Calibri"/>
          <w:color w:val="000000" w:themeColor="text1"/>
          <w:highlight w:val="yellow"/>
        </w:rPr>
        <w:t>biomarker data</w:t>
      </w:r>
      <w:r w:rsidR="008A08EA" w:rsidRPr="008A08EA">
        <w:rPr>
          <w:rFonts w:ascii="Calibri" w:hAnsi="Calibri" w:cs="Calibri"/>
          <w:color w:val="000000" w:themeColor="text1"/>
          <w:highlight w:val="yellow"/>
        </w:rPr>
        <w:t xml:space="preserve"> </w:t>
      </w:r>
      <w:r w:rsidRPr="008A08EA">
        <w:rPr>
          <w:rFonts w:ascii="Calibri" w:hAnsi="Calibri" w:cs="Calibri"/>
          <w:color w:val="000000" w:themeColor="text1"/>
          <w:highlight w:val="yellow"/>
        </w:rPr>
        <w:t>to inform nutrition research, programs, and policy.</w:t>
      </w:r>
    </w:p>
    <w:p w14:paraId="2A18A4FE" w14:textId="3626731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lastRenderedPageBreak/>
        <w:t>Word count:</w:t>
      </w:r>
    </w:p>
    <w:p w14:paraId="53A5FD5E" w14:textId="5949CA68" w:rsidR="00CC22FA" w:rsidRPr="002B0CB0"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 xml:space="preserve">Micronutrients, biomarkers, statistical analysis, software, inflammation adjustment </w:t>
      </w:r>
    </w:p>
    <w:p w14:paraId="232BBA9D" w14:textId="77777777" w:rsidR="00CC22FA" w:rsidRPr="008A08EA" w:rsidRDefault="00CC22FA" w:rsidP="00F36F4B">
      <w:pPr>
        <w:spacing w:line="480" w:lineRule="auto"/>
        <w:jc w:val="both"/>
        <w:rPr>
          <w:rFonts w:ascii="Calibri" w:hAnsi="Calibri" w:cs="Calibri"/>
          <w:b/>
          <w:bCs/>
        </w:rPr>
      </w:pPr>
    </w:p>
    <w:p w14:paraId="043EC73F" w14:textId="77777777" w:rsidR="00CC22FA" w:rsidRPr="008A08EA" w:rsidRDefault="00CC22FA" w:rsidP="00F36F4B">
      <w:pPr>
        <w:spacing w:line="480" w:lineRule="auto"/>
        <w:jc w:val="both"/>
        <w:rPr>
          <w:rFonts w:ascii="Calibri" w:hAnsi="Calibri" w:cs="Calibri"/>
          <w:b/>
          <w:bCs/>
        </w:rPr>
      </w:pPr>
    </w:p>
    <w:p w14:paraId="6495FEBA" w14:textId="77777777" w:rsidR="00CC22FA" w:rsidRPr="008A08EA" w:rsidRDefault="00CC22FA" w:rsidP="00F36F4B">
      <w:pPr>
        <w:spacing w:line="480" w:lineRule="auto"/>
        <w:jc w:val="both"/>
        <w:rPr>
          <w:rFonts w:ascii="Calibri" w:hAnsi="Calibri" w:cs="Calibri"/>
          <w:b/>
          <w:bCs/>
        </w:rPr>
      </w:pPr>
    </w:p>
    <w:p w14:paraId="5ABA63CE" w14:textId="77777777" w:rsidR="00CC22FA" w:rsidRPr="008A08EA" w:rsidRDefault="00CC22FA" w:rsidP="00F36F4B">
      <w:pPr>
        <w:spacing w:line="480" w:lineRule="auto"/>
        <w:jc w:val="both"/>
        <w:rPr>
          <w:rFonts w:ascii="Calibri" w:hAnsi="Calibri" w:cs="Calibri"/>
          <w:b/>
          <w:bCs/>
        </w:rPr>
      </w:pP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lastRenderedPageBreak/>
        <w:t>Introduction</w:t>
      </w:r>
    </w:p>
    <w:p w14:paraId="02EE9464" w14:textId="5AC1EBAB" w:rsidR="00CC647F" w:rsidRPr="008A08EA" w:rsidRDefault="00AF07AB" w:rsidP="00F36F4B">
      <w:pPr>
        <w:spacing w:line="480" w:lineRule="auto"/>
        <w:jc w:val="both"/>
        <w:rPr>
          <w:rFonts w:ascii="Calibri" w:hAnsi="Calibri" w:cs="Calibri"/>
        </w:rPr>
      </w:pPr>
      <w:r w:rsidRPr="008A08EA">
        <w:rPr>
          <w:rFonts w:ascii="Calibri" w:hAnsi="Calibri" w:cs="Calibri"/>
        </w:rPr>
        <w:t>Hidden hunger, also known as micronutrient deficiencies, has been said to affect more than 2 billion individuals</w:t>
      </w:r>
      <w:ins w:id="5" w:author="Sarah Zyba" w:date="2021-01-29T15:57:00Z">
        <w:r w:rsidR="006C0071">
          <w:rPr>
            <w:rFonts w:ascii="Calibri" w:hAnsi="Calibri" w:cs="Calibri"/>
          </w:rPr>
          <w:t xml:space="preserve"> worldwide</w:t>
        </w:r>
      </w:ins>
      <w:r w:rsidRPr="008A08EA">
        <w:rPr>
          <w:rFonts w:ascii="Calibri" w:hAnsi="Calibri" w:cs="Calibri"/>
        </w:rPr>
        <w:t xml:space="preserve">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Pr="008A08EA">
        <w:rPr>
          <w:rFonts w:ascii="Calibri" w:hAnsi="Calibri" w:cs="Calibri"/>
        </w:rPr>
        <w:t xml:space="preserve">. Micronutrient deficiencies can contribute to poor growth, intellectual impairment, and increased risk of morbidity and mortality </w:t>
      </w:r>
      <w:r w:rsidRPr="008A08EA">
        <w:rPr>
          <w:rFonts w:ascii="Calibri" w:hAnsi="Calibri" w:cs="Calibri"/>
        </w:rPr>
        <w:fldChar w:fldCharType="begin"/>
      </w:r>
      <w:r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Pr="008A08EA">
        <w:rPr>
          <w:rFonts w:ascii="Calibri" w:hAnsi="Calibri" w:cs="Calibri"/>
        </w:rPr>
        <w:fldChar w:fldCharType="separate"/>
      </w:r>
      <w:r w:rsidRPr="008A08EA">
        <w:rPr>
          <w:rFonts w:ascii="Calibri" w:hAnsi="Calibri" w:cs="Calibri"/>
          <w:noProof/>
        </w:rPr>
        <w:t>(2)</w:t>
      </w:r>
      <w:r w:rsidRPr="008A08EA">
        <w:rPr>
          <w:rFonts w:ascii="Calibri" w:hAnsi="Calibri" w:cs="Calibri"/>
        </w:rPr>
        <w:fldChar w:fldCharType="end"/>
      </w:r>
      <w:r w:rsidRPr="008A08EA">
        <w:rPr>
          <w:rFonts w:ascii="Calibri" w:hAnsi="Calibri" w:cs="Calibri"/>
        </w:rPr>
        <w:t xml:space="preserve">. </w:t>
      </w:r>
      <w:r w:rsidR="007F7042" w:rsidRPr="008A08EA">
        <w:rPr>
          <w:rFonts w:ascii="Calibri" w:hAnsi="Calibri" w:cs="Calibri"/>
        </w:rPr>
        <w:t>M</w:t>
      </w:r>
      <w:r w:rsidRPr="008A08EA">
        <w:rPr>
          <w:rFonts w:ascii="Calibri" w:hAnsi="Calibri" w:cs="Calibri"/>
        </w:rPr>
        <w:t xml:space="preserve">icronutrient intervention programs, such as large-scale fortification and supplementation, </w:t>
      </w:r>
      <w:r w:rsidR="002B0CB0">
        <w:rPr>
          <w:rFonts w:ascii="Calibri" w:hAnsi="Calibri" w:cs="Calibri"/>
        </w:rPr>
        <w:t>are available</w:t>
      </w:r>
      <w:r w:rsidR="007F7042" w:rsidRPr="008A08EA">
        <w:rPr>
          <w:rFonts w:ascii="Calibri" w:hAnsi="Calibri" w:cs="Calibri"/>
        </w:rPr>
        <w:t xml:space="preserve"> to address th</w:t>
      </w:r>
      <w:r w:rsidR="002B0CB0">
        <w:rPr>
          <w:rFonts w:ascii="Calibri" w:hAnsi="Calibri" w:cs="Calibri"/>
        </w:rPr>
        <w:t>is</w:t>
      </w:r>
      <w:r w:rsidR="007F7042" w:rsidRPr="008A08EA">
        <w:rPr>
          <w:rFonts w:ascii="Calibri" w:hAnsi="Calibri" w:cs="Calibri"/>
        </w:rPr>
        <w:t xml:space="preserve"> burden</w:t>
      </w:r>
      <w:r w:rsidRPr="008A08EA">
        <w:rPr>
          <w:rFonts w:ascii="Calibri" w:hAnsi="Calibri" w:cs="Calibri"/>
        </w:rPr>
        <w:t>. However, to justify, plan, and manage successful micronutrient intervention programs</w:t>
      </w:r>
      <w:r w:rsidR="009615E2" w:rsidRPr="008A08EA">
        <w:rPr>
          <w:rFonts w:ascii="Calibri" w:hAnsi="Calibri" w:cs="Calibri"/>
        </w:rPr>
        <w:t xml:space="preserve">, a broad range of </w:t>
      </w:r>
      <w:del w:id="6" w:author="Sarah Zyba" w:date="2021-01-29T15:58:00Z">
        <w:r w:rsidR="009615E2" w:rsidRPr="008A08EA" w:rsidDel="006C0071">
          <w:rPr>
            <w:rFonts w:ascii="Calibri" w:hAnsi="Calibri" w:cs="Calibri"/>
          </w:rPr>
          <w:delText xml:space="preserve">micronutrient </w:delText>
        </w:r>
      </w:del>
      <w:r w:rsidR="009615E2" w:rsidRPr="008A08EA">
        <w:rPr>
          <w:rFonts w:ascii="Calibri" w:hAnsi="Calibri" w:cs="Calibri"/>
        </w:rPr>
        <w:t xml:space="preserve">information is needed, </w:t>
      </w:r>
      <w:r w:rsidR="004A1203">
        <w:rPr>
          <w:rFonts w:ascii="Calibri" w:hAnsi="Calibri" w:cs="Calibri"/>
        </w:rPr>
        <w:t>such as</w:t>
      </w:r>
      <w:r w:rsidR="009615E2" w:rsidRPr="008A08EA">
        <w:rPr>
          <w:rFonts w:ascii="Calibri" w:hAnsi="Calibri" w:cs="Calibri"/>
        </w:rPr>
        <w:t xml:space="preserve"> data on food availability, food and nutrient intake, micronutrient status, and intervention program coverage. Of these, analyses of micronutrient biomarkers are the most essential, as these data are </w:t>
      </w:r>
      <w:ins w:id="7" w:author="Sarah Zyba" w:date="2021-01-29T16:00:00Z">
        <w:r w:rsidR="006C0071">
          <w:rPr>
            <w:rFonts w:ascii="Calibri" w:hAnsi="Calibri" w:cs="Calibri"/>
          </w:rPr>
          <w:t xml:space="preserve">the </w:t>
        </w:r>
      </w:ins>
      <w:r w:rsidR="009615E2" w:rsidRPr="008A08EA">
        <w:rPr>
          <w:rFonts w:ascii="Calibri" w:hAnsi="Calibri" w:cs="Calibri"/>
        </w:rPr>
        <w:t xml:space="preserve">only possible method to determine the prevalence of distribution of micronutrient deficiencies </w:t>
      </w:r>
      <w:r w:rsidR="009615E2" w:rsidRPr="008A08EA">
        <w:rPr>
          <w:rFonts w:ascii="Calibri" w:hAnsi="Calibri" w:cs="Calibri"/>
        </w:rPr>
        <w:fldChar w:fldCharType="begin"/>
      </w:r>
      <w:r w:rsidR="001B5BC9" w:rsidRPr="008A08EA">
        <w:rPr>
          <w:rFonts w:ascii="Calibri" w:hAnsi="Calibri" w:cs="Calibri"/>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8A08EA">
        <w:rPr>
          <w:rFonts w:ascii="Calibri" w:hAnsi="Calibri" w:cs="Calibri"/>
        </w:rPr>
        <w:fldChar w:fldCharType="separate"/>
      </w:r>
      <w:r w:rsidR="009615E2" w:rsidRPr="008A08EA">
        <w:rPr>
          <w:rFonts w:ascii="Calibri" w:hAnsi="Calibri" w:cs="Calibri"/>
          <w:noProof/>
        </w:rPr>
        <w:t>(3)</w:t>
      </w:r>
      <w:r w:rsidR="009615E2" w:rsidRPr="008A08EA">
        <w:rPr>
          <w:rFonts w:ascii="Calibri" w:hAnsi="Calibri" w:cs="Calibri"/>
        </w:rPr>
        <w:fldChar w:fldCharType="end"/>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2E757743"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This revolution does not only apply to low- and middle- income countries (LMICs), but is also pertinent to high-income countries, where there is likewise a need to address </w:t>
      </w:r>
      <w:r w:rsidR="009C2278" w:rsidRPr="008A08EA">
        <w:rPr>
          <w:rFonts w:ascii="Calibri" w:hAnsi="Calibri" w:cs="Calibri"/>
        </w:rPr>
        <w:t>micronutrient deficiencies in certain groups</w:t>
      </w:r>
      <w:r w:rsidR="004A1203">
        <w:rPr>
          <w:rFonts w:ascii="Calibri" w:hAnsi="Calibri" w:cs="Calibri"/>
        </w:rPr>
        <w:t xml:space="preserve"> such as iron deficiencies in pregnant women</w:t>
      </w:r>
      <w:r w:rsidRPr="008A08EA">
        <w:rPr>
          <w:rFonts w:ascii="Calibri" w:hAnsi="Calibri" w:cs="Calibri"/>
        </w:rPr>
        <w:t>.</w:t>
      </w:r>
      <w:r w:rsidR="009C2278" w:rsidRPr="008A08EA">
        <w:rPr>
          <w:rFonts w:ascii="Calibri" w:hAnsi="Calibri" w:cs="Calibri"/>
        </w:rPr>
        <w:t xml:space="preserve"> </w:t>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 </w:t>
      </w:r>
      <w:commentRangeStart w:id="8"/>
      <w:r w:rsidR="005F5EDE" w:rsidRPr="008A08EA">
        <w:rPr>
          <w:rFonts w:ascii="Calibri" w:hAnsi="Calibri" w:cs="Calibri"/>
        </w:rPr>
        <w:fldChar w:fldCharType="begin"/>
      </w:r>
      <w:r w:rsidR="005F5EDE" w:rsidRPr="008A08EA">
        <w:rPr>
          <w:rFonts w:ascii="Calibri" w:hAnsi="Calibri" w:cs="Calibri"/>
        </w:rPr>
        <w:instrText xml:space="preserve"> ADDIN PAPERS2_CITATIONS &lt;citation&gt;&lt;priority&gt;26&lt;/priority&gt;&lt;uuid&gt;8B547474-9F97-4CF5-9075-389933D243AC&lt;/uuid&gt;&lt;publications&gt;&lt;publication&gt;&lt;subtype&gt;700&lt;/subtype&gt;&lt;publisher&gt;Development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Initiative&lt;/lastName&gt;&lt;/author&gt;&lt;/authors&gt;&lt;/publication&gt;&lt;publication&gt;&lt;subtype&gt;401&lt;/subtype&gt;&lt;title&gt;Strengthening the Nutrition Data Value Chain for Accountability and Action&lt;/title&gt;&lt;url&gt;https://sightandlife.org/wp-content/uploads/2019/08/SightandLifeMagazine_2019_Data_in_Nutrition_StrengtheningtheDataValueChain-AccountabilityandAction.pdf&lt;/url&gt;&lt;volume&gt;33&lt;/volume&gt;&lt;publication_date&gt;99201908121200000000222000&lt;/publication_date&gt;&lt;uuid&gt;F1387325-9259-4D98-AD8F-E963729ABFB8&lt;/uuid&gt;&lt;type&gt;400&lt;/type&gt;&lt;number&gt;1&lt;/number&gt;&lt;subtitle&gt;Progress, gaps and next steps&lt;/subtitle&gt;&lt;startpage&gt;38&lt;/startpage&gt;&lt;endpage&gt;43&lt;/endpage&gt;&lt;bundle&gt;&lt;publication&gt;&lt;title&gt;Sight and Life&lt;/title&gt;&lt;uuid&gt;D774B51C-7A57-4808-AA3E-9A95C58844A2&lt;/uuid&gt;&lt;subtype&gt;-101&lt;/subtype&gt;&lt;type&gt;-100&lt;/type&gt;&lt;/publication&gt;&lt;/bundle&gt;&lt;authors&gt;&lt;author&gt;&lt;lastName&gt;Piwoz&lt;/lastName&gt;&lt;firstName&gt;Ellen&lt;/firstName&gt;&lt;/author&gt;&lt;author&gt;&lt;lastName&gt;Rawat&lt;/lastName&gt;&lt;firstName&gt;Rahul&lt;/firstName&gt;&lt;/author&gt;&lt;author&gt;&lt;lastName&gt;Fracassi&lt;/lastName&gt;&lt;firstName&gt;Patrizia&lt;/firstName&gt;&lt;/author&gt;&lt;author&gt;&lt;lastName&gt;Kim&lt;/lastName&gt;&lt;firstName&gt;David&lt;/firstName&gt;&lt;/author&gt;&lt;/authors&gt;&lt;/publication&gt;&lt;/publications&gt;&lt;cites&gt;&lt;/cites&gt;&lt;/citation&gt;</w:instrText>
      </w:r>
      <w:r w:rsidR="005F5EDE" w:rsidRPr="008A08EA">
        <w:rPr>
          <w:rFonts w:ascii="Calibri" w:hAnsi="Calibri" w:cs="Calibri"/>
        </w:rPr>
        <w:fldChar w:fldCharType="separate"/>
      </w:r>
      <w:r w:rsidR="005F5EDE" w:rsidRPr="008A08EA">
        <w:rPr>
          <w:rFonts w:ascii="Calibri" w:hAnsi="Calibri" w:cs="Calibri"/>
        </w:rPr>
        <w:t>(3,33)</w:t>
      </w:r>
      <w:r w:rsidR="005F5EDE" w:rsidRPr="008A08EA">
        <w:rPr>
          <w:rFonts w:ascii="Calibri" w:hAnsi="Calibri" w:cs="Calibri"/>
        </w:rPr>
        <w:fldChar w:fldCharType="end"/>
      </w:r>
      <w:commentRangeEnd w:id="8"/>
      <w:r w:rsidR="006C0071">
        <w:rPr>
          <w:rStyle w:val="CommentReference"/>
          <w:rFonts w:asciiTheme="minorHAnsi" w:eastAsiaTheme="minorEastAsia" w:hAnsiTheme="minorHAnsi" w:cstheme="minorBidi"/>
        </w:rPr>
        <w:commentReference w:id="8"/>
      </w:r>
      <w:r w:rsidR="005F5EDE" w:rsidRPr="008A08EA">
        <w:rPr>
          <w:rFonts w:ascii="Calibri" w:hAnsi="Calibri" w:cs="Calibri"/>
        </w:rPr>
        <w:t>. To date, enormous effort has been spent overcoming the early challenges in this chain,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F34771" w:rsidRPr="008A08EA">
        <w:rPr>
          <w:rFonts w:ascii="Calibri" w:hAnsi="Calibri" w:cs="Calibri"/>
        </w:rPr>
        <w:instrText xml:space="preserve"> ADDIN ZOTERO_ITEM CSL_CITATION {"citationID":"dQp7QVeB","properties":{"formattedCitation":"(4\\uc0\\u8211{}6)","plainCitation":"(4–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F34771" w:rsidRPr="008A08EA">
        <w:rPr>
          <w:rFonts w:ascii="Calibri" w:hAnsi="Calibri" w:cs="Calibri"/>
        </w:rPr>
        <w:t>(4–6)</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5F5EDE" w:rsidRPr="008A08EA">
        <w:rPr>
          <w:rFonts w:ascii="Calibri" w:hAnsi="Calibri" w:cs="Calibri"/>
        </w:rPr>
        <w:t>The recent</w:t>
      </w:r>
      <w:ins w:id="9" w:author="Sarah Zyba" w:date="2021-01-29T16:01:00Z">
        <w:r w:rsidR="006C0071">
          <w:rPr>
            <w:rFonts w:ascii="Calibri" w:hAnsi="Calibri" w:cs="Calibri"/>
          </w:rPr>
          <w:t>ly</w:t>
        </w:r>
      </w:ins>
      <w:r w:rsidR="005F5EDE" w:rsidRPr="008A08EA">
        <w:rPr>
          <w:rFonts w:ascii="Calibri" w:hAnsi="Calibri" w:cs="Calibri"/>
        </w:rPr>
        <w:t xml:space="preserve"> published </w:t>
      </w:r>
      <w:commentRangeStart w:id="10"/>
      <w:r w:rsidR="005F5EDE" w:rsidRPr="008A08EA">
        <w:rPr>
          <w:rFonts w:ascii="Calibri" w:hAnsi="Calibri" w:cs="Calibri"/>
        </w:rPr>
        <w:t>micronutrient survey manual</w:t>
      </w:r>
      <w:r w:rsidR="001B5BC9" w:rsidRPr="008A08EA">
        <w:rPr>
          <w:rFonts w:ascii="Calibri" w:hAnsi="Calibri" w:cs="Calibri"/>
        </w:rPr>
        <w:t xml:space="preserve"> &amp; toolkit</w:t>
      </w:r>
      <w:r w:rsidR="005F5EDE" w:rsidRPr="008A08EA">
        <w:rPr>
          <w:rFonts w:ascii="Calibri" w:hAnsi="Calibri" w:cs="Calibri"/>
        </w:rPr>
        <w:t xml:space="preserve"> </w:t>
      </w:r>
      <w:commentRangeEnd w:id="10"/>
      <w:r w:rsidR="006C0071">
        <w:rPr>
          <w:rStyle w:val="CommentReference"/>
          <w:rFonts w:asciiTheme="minorHAnsi" w:eastAsiaTheme="minorEastAsia" w:hAnsiTheme="minorHAnsi" w:cstheme="minorBidi"/>
        </w:rPr>
        <w:commentReference w:id="10"/>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1B5BC9" w:rsidRPr="008A08EA">
        <w:rPr>
          <w:rFonts w:ascii="Calibri" w:hAnsi="Calibri" w:cs="Calibri"/>
        </w:rPr>
        <w:instrText xml:space="preserve"> ADDIN ZOTERO_ITEM CSL_CITATION {"citationID":"p8yJhU3U","properties":{"formattedCitation":"(4)","plainCitation":"(4)","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1B5BC9" w:rsidRPr="008A08EA">
        <w:rPr>
          <w:rFonts w:ascii="Calibri" w:hAnsi="Calibri" w:cs="Calibri"/>
          <w:noProof/>
        </w:rPr>
        <w:t>(4)</w:t>
      </w:r>
      <w:r w:rsidR="001B5BC9" w:rsidRPr="008A08EA">
        <w:rPr>
          <w:rFonts w:ascii="Calibri" w:hAnsi="Calibri" w:cs="Calibri"/>
        </w:rPr>
        <w:fldChar w:fldCharType="end"/>
      </w:r>
      <w:r w:rsidR="001B5BC9" w:rsidRPr="008A08EA">
        <w:rPr>
          <w:rFonts w:ascii="Calibri" w:hAnsi="Calibri" w:cs="Calibri"/>
        </w:rPr>
        <w:t xml:space="preserve">; </w:t>
      </w:r>
      <w:ins w:id="11" w:author="Sarah Zyba" w:date="2021-01-29T16:02:00Z">
        <w:r w:rsidR="006C0071">
          <w:rPr>
            <w:rFonts w:ascii="Calibri" w:hAnsi="Calibri" w:cs="Calibri"/>
          </w:rPr>
          <w:t xml:space="preserve">and </w:t>
        </w:r>
      </w:ins>
      <w:r w:rsidR="001B5BC9" w:rsidRPr="008A08EA">
        <w:rPr>
          <w:rFonts w:ascii="Calibri" w:hAnsi="Calibri" w:cs="Calibri"/>
        </w:rPr>
        <w:t xml:space="preserve">the </w:t>
      </w:r>
      <w:r w:rsidR="001E2939" w:rsidRPr="008A08EA">
        <w:rPr>
          <w:rFonts w:ascii="Calibri" w:hAnsi="Calibri" w:cs="Calibri"/>
        </w:rPr>
        <w:t>Hemoglobin</w:t>
      </w:r>
      <w:r w:rsidR="001B5BC9" w:rsidRPr="008A08EA">
        <w:rPr>
          <w:rFonts w:ascii="Calibri" w:hAnsi="Calibri" w:cs="Calibri"/>
        </w:rPr>
        <w:t xml:space="preserve"> Measurement Laboratory Protocol </w:t>
      </w:r>
      <w:r w:rsidR="00633565" w:rsidRPr="008A08EA">
        <w:rPr>
          <w:rFonts w:ascii="Calibri" w:hAnsi="Calibri" w:cs="Calibri"/>
        </w:rPr>
        <w:lastRenderedPageBreak/>
        <w:t xml:space="preserve">outlined the standard laboratory method for obtaining accurate results of hemoglobin in population surveys </w:t>
      </w:r>
      <w:r w:rsidR="00633565" w:rsidRPr="008A08EA">
        <w:rPr>
          <w:rFonts w:ascii="Calibri" w:hAnsi="Calibri" w:cs="Calibri"/>
        </w:rPr>
        <w:fldChar w:fldCharType="begin"/>
      </w:r>
      <w:r w:rsidR="00673233" w:rsidRPr="008A08EA">
        <w:rPr>
          <w:rFonts w:ascii="Calibri" w:hAnsi="Calibri" w:cs="Calibri"/>
        </w:rPr>
        <w:instrText xml:space="preserve"> ADDIN ZOTERO_ITEM CSL_CITATION {"citationID":"ampKZhu7","properties":{"formattedCitation":"(5)","plainCitation":"(5)","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33565" w:rsidRPr="008A08EA">
        <w:rPr>
          <w:rFonts w:ascii="Calibri" w:hAnsi="Calibri" w:cs="Calibri"/>
          <w:noProof/>
        </w:rPr>
        <w:t>(5)</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 on data analysis and presentation,</w:t>
      </w:r>
      <w:r w:rsidR="005F5EDE" w:rsidRPr="008A08EA">
        <w:rPr>
          <w:rFonts w:ascii="Calibri" w:hAnsi="Calibri" w:cs="Calibri"/>
        </w:rPr>
        <w:t xml:space="preserve"> little has been achieved in </w:t>
      </w:r>
      <w:r w:rsidR="005F5EDE" w:rsidRPr="008A08EA">
        <w:rPr>
          <w:rFonts w:ascii="Calibri" w:hAnsi="Calibri" w:cs="Calibri"/>
          <w:i/>
          <w:iCs/>
        </w:rPr>
        <w:t>streamlining the analysis</w:t>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r w:rsidR="007701F7">
        <w:rPr>
          <w:rFonts w:ascii="Calibri" w:hAnsi="Calibri" w:cs="Calibri"/>
        </w:rPr>
        <w:t>T</w:t>
      </w:r>
      <w:r w:rsidR="005F5EDE" w:rsidRPr="008A08EA">
        <w:rPr>
          <w:rFonts w:ascii="Calibri" w:hAnsi="Calibri" w:cs="Calibri"/>
        </w:rPr>
        <w:t>h</w:t>
      </w:r>
      <w:r w:rsidR="00673233" w:rsidRPr="008A08EA">
        <w:rPr>
          <w:rFonts w:ascii="Calibri" w:hAnsi="Calibri" w:cs="Calibri"/>
        </w:rPr>
        <w:t>is</w:t>
      </w:r>
      <w:r w:rsidR="005F5EDE" w:rsidRPr="008A08EA">
        <w:rPr>
          <w:rFonts w:ascii="Calibri" w:hAnsi="Calibri" w:cs="Calibri"/>
        </w:rPr>
        <w:t xml:space="preserve"> analysis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high-level of proficiency in computer coding</w:t>
      </w:r>
      <w:r w:rsidR="00673233" w:rsidRPr="008A08EA">
        <w:rPr>
          <w:rFonts w:ascii="Calibri" w:hAnsi="Calibri" w:cs="Calibri"/>
        </w:rPr>
        <w:t>,</w:t>
      </w:r>
      <w:r w:rsidR="005F5EDE" w:rsidRPr="008A08EA">
        <w:rPr>
          <w:rFonts w:ascii="Calibri" w:hAnsi="Calibri" w:cs="Calibri"/>
        </w:rPr>
        <w:t xml:space="preserve"> and a deep understanding </w:t>
      </w:r>
      <w:ins w:id="12" w:author="Sarah Zyba" w:date="2021-01-29T16:03:00Z">
        <w:r w:rsidR="006C0071">
          <w:rPr>
            <w:rFonts w:ascii="Calibri" w:hAnsi="Calibri" w:cs="Calibri"/>
          </w:rPr>
          <w:t xml:space="preserve">of </w:t>
        </w:r>
      </w:ins>
      <w:r w:rsidR="005F5EDE" w:rsidRPr="008A08EA">
        <w:rPr>
          <w:rFonts w:ascii="Calibri" w:hAnsi="Calibri" w:cs="Calibri"/>
        </w:rPr>
        <w:t xml:space="preserve">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r w:rsidR="00673233" w:rsidRPr="008A08EA">
        <w:rPr>
          <w:rFonts w:ascii="Calibri" w:hAnsi="Calibri" w:cs="Calibri"/>
        </w:rPr>
        <w:fldChar w:fldCharType="begin"/>
      </w:r>
      <w:r w:rsidR="00F34771" w:rsidRPr="008A08EA">
        <w:rPr>
          <w:rFonts w:ascii="Calibri" w:hAnsi="Calibri" w:cs="Calibri"/>
        </w:rPr>
        <w:instrText xml:space="preserve"> ADDIN ZOTERO_ITEM CSL_CITATION {"citationID":"rHo4v5Qp","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F34771" w:rsidRPr="008A08EA">
        <w:rPr>
          <w:rFonts w:ascii="Calibri" w:hAnsi="Calibri" w:cs="Calibri"/>
          <w:noProof/>
        </w:rPr>
        <w:t>(7)</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ire senior 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who might not always be available.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r w:rsidR="00345E03" w:rsidRPr="008A08EA">
        <w:rPr>
          <w:rFonts w:ascii="Calibri" w:hAnsi="Calibri" w:cs="Calibri"/>
          <w:color w:val="000000" w:themeColor="text1"/>
        </w:rPr>
        <w:t>micronutrient biomarker data</w:t>
      </w:r>
      <w:r w:rsidR="00EA417E" w:rsidRPr="008A08EA">
        <w:rPr>
          <w:rFonts w:ascii="Calibri" w:hAnsi="Calibri" w:cs="Calibri"/>
          <w:color w:val="000000" w:themeColor="text1"/>
        </w:rPr>
        <w:t xml:space="preserve"> available during critical decision-making periods. </w:t>
      </w:r>
    </w:p>
    <w:p w14:paraId="3516C6F3" w14:textId="77777777" w:rsidR="00BA2424" w:rsidRPr="008A08EA" w:rsidRDefault="00BA2424" w:rsidP="00F36F4B">
      <w:pPr>
        <w:spacing w:line="480" w:lineRule="auto"/>
        <w:jc w:val="both"/>
        <w:rPr>
          <w:rFonts w:ascii="Calibri" w:hAnsi="Calibri" w:cs="Calibri"/>
        </w:rPr>
      </w:pPr>
    </w:p>
    <w:p w14:paraId="56FBB059" w14:textId="5A243AFF" w:rsidR="004A2E24"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utilization 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Three</w:t>
      </w:r>
      <w:r w:rsidRPr="008A08EA">
        <w:rPr>
          <w:rFonts w:ascii="Calibri" w:hAnsi="Calibri" w:cs="Calibri"/>
          <w:color w:val="000000" w:themeColor="text1"/>
        </w:rPr>
        <w:t xml:space="preserve"> primary advantages of this tool are that 1) it</w:t>
      </w:r>
      <w:r w:rsidR="005E62AB" w:rsidRPr="008A08EA">
        <w:rPr>
          <w:rFonts w:ascii="Calibri" w:hAnsi="Calibri" w:cs="Calibri"/>
          <w:color w:val="000000" w:themeColor="text1"/>
        </w:rPr>
        <w:t xml:space="preserve"> provides a single tool that streamlines biomarker analysis</w:t>
      </w:r>
      <w:r w:rsidR="00CB25E6" w:rsidRPr="008A08EA">
        <w:rPr>
          <w:rFonts w:ascii="Calibri" w:hAnsi="Calibri" w:cs="Calibri"/>
          <w:color w:val="000000" w:themeColor="text1"/>
        </w:rPr>
        <w:t xml:space="preserve"> for MULTIPLE datasets</w:t>
      </w:r>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r w:rsidR="00AB7CCD"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Pr="008A08EA">
        <w:rPr>
          <w:rFonts w:ascii="Calibri" w:hAnsi="Calibri" w:cs="Calibri"/>
          <w:color w:val="000000" w:themeColor="text1"/>
        </w:rPr>
        <w:t>, th</w:t>
      </w:r>
      <w:r w:rsidR="00636912" w:rsidRPr="008A08EA">
        <w:rPr>
          <w:rFonts w:ascii="Calibri" w:hAnsi="Calibri" w:cs="Calibri"/>
          <w:color w:val="000000" w:themeColor="text1"/>
        </w:rPr>
        <w:t>is</w:t>
      </w:r>
      <w:r w:rsidRPr="008A08EA">
        <w:rPr>
          <w:rFonts w:ascii="Calibri" w:hAnsi="Calibri" w:cs="Calibri"/>
          <w:color w:val="000000" w:themeColor="text1"/>
        </w:rPr>
        <w:t xml:space="preserve"> tool allows for </w:t>
      </w:r>
      <w:r w:rsidR="00AB7CCD" w:rsidRPr="008A08EA">
        <w:rPr>
          <w:rFonts w:ascii="Calibri" w:hAnsi="Calibri" w:cs="Calibri"/>
          <w:color w:val="000000" w:themeColor="text1"/>
        </w:rPr>
        <w:t xml:space="preserve">analyzing additional biomarkers beyond the </w:t>
      </w:r>
      <w:commentRangeStart w:id="13"/>
      <w:r w:rsidR="00AB7CCD" w:rsidRPr="008A08EA">
        <w:rPr>
          <w:rFonts w:ascii="Calibri" w:hAnsi="Calibri" w:cs="Calibri"/>
          <w:color w:val="000000" w:themeColor="text1"/>
          <w:highlight w:val="yellow"/>
        </w:rPr>
        <w:t>six</w:t>
      </w:r>
      <w:commentRangeEnd w:id="13"/>
      <w:r w:rsidR="005526E2">
        <w:rPr>
          <w:rStyle w:val="CommentReference"/>
          <w:rFonts w:asciiTheme="minorHAnsi" w:eastAsiaTheme="minorEastAsia" w:hAnsiTheme="minorHAnsi" w:cstheme="minorBidi"/>
        </w:rPr>
        <w:commentReference w:id="13"/>
      </w:r>
      <w:r w:rsidR="00AB7CCD" w:rsidRPr="008A08EA">
        <w:rPr>
          <w:rFonts w:ascii="Calibri" w:hAnsi="Calibri" w:cs="Calibri"/>
          <w:color w:val="000000" w:themeColor="text1"/>
        </w:rPr>
        <w:t xml:space="preserve"> example micronutrient biomarkers built in</w:t>
      </w:r>
      <w:ins w:id="14" w:author="Sarah Zyba" w:date="2021-01-29T16:04:00Z">
        <w:r w:rsidR="006C0071">
          <w:rPr>
            <w:rFonts w:ascii="Calibri" w:hAnsi="Calibri" w:cs="Calibri"/>
            <w:color w:val="000000" w:themeColor="text1"/>
          </w:rPr>
          <w:t>to</w:t>
        </w:r>
      </w:ins>
      <w:r w:rsidR="00AB7CCD" w:rsidRPr="008A08EA">
        <w:rPr>
          <w:rFonts w:ascii="Calibri" w:hAnsi="Calibri" w:cs="Calibri"/>
          <w:color w:val="000000" w:themeColor="text1"/>
        </w:rPr>
        <w:t xml:space="preserve"> this </w:t>
      </w:r>
      <w:r w:rsidR="00F80B30">
        <w:rPr>
          <w:rFonts w:ascii="Calibri" w:hAnsi="Calibri" w:cs="Calibri"/>
          <w:color w:val="000000" w:themeColor="text1"/>
        </w:rPr>
        <w:t>package</w:t>
      </w:r>
      <w:r w:rsidR="00500D6B" w:rsidRPr="008A08EA">
        <w:rPr>
          <w:rFonts w:ascii="Calibri" w:hAnsi="Calibri" w:cs="Calibri"/>
          <w:color w:val="000000" w:themeColor="text1"/>
        </w:rPr>
        <w:t xml:space="preserve">; </w:t>
      </w:r>
      <w:r w:rsidR="00C83ABA">
        <w:rPr>
          <w:rFonts w:ascii="Calibri" w:hAnsi="Calibri" w:cs="Calibri"/>
          <w:color w:val="000000" w:themeColor="text1"/>
        </w:rPr>
        <w:t>3</w:t>
      </w:r>
      <w:r w:rsidR="00500D6B" w:rsidRPr="008A08EA">
        <w:rPr>
          <w:rFonts w:ascii="Calibri" w:hAnsi="Calibri" w:cs="Calibri"/>
          <w:color w:val="000000" w:themeColor="text1"/>
        </w:rPr>
        <w:t xml:space="preserve">) the </w:t>
      </w:r>
      <w:r w:rsidR="00F80B30">
        <w:rPr>
          <w:rFonts w:ascii="Calibri" w:hAnsi="Calibri" w:cs="Calibri"/>
          <w:color w:val="000000" w:themeColor="text1"/>
        </w:rPr>
        <w:t>package</w:t>
      </w:r>
      <w:r w:rsidR="00500D6B" w:rsidRPr="008A08EA">
        <w:rPr>
          <w:rFonts w:ascii="Calibri" w:hAnsi="Calibri" w:cs="Calibri"/>
          <w:color w:val="000000" w:themeColor="text1"/>
        </w:rPr>
        <w:t xml:space="preserve"> is built in R, a free and open-access software, which means </w:t>
      </w:r>
      <w:r w:rsidR="00F80B30">
        <w:rPr>
          <w:rFonts w:ascii="Calibri" w:hAnsi="Calibri" w:cs="Calibri"/>
          <w:color w:val="000000" w:themeColor="text1"/>
        </w:rPr>
        <w:t xml:space="preserve">no </w:t>
      </w:r>
      <w:r w:rsidR="00500D6B" w:rsidRPr="008A08EA">
        <w:rPr>
          <w:rFonts w:ascii="Calibri" w:hAnsi="Calibri" w:cs="Calibri"/>
          <w:color w:val="000000" w:themeColor="text1"/>
        </w:rPr>
        <w:t xml:space="preserve">financial investment </w:t>
      </w:r>
      <w:r w:rsidR="00D811A2">
        <w:rPr>
          <w:rFonts w:ascii="Calibri" w:hAnsi="Calibri" w:cs="Calibri"/>
          <w:color w:val="000000" w:themeColor="text1"/>
        </w:rPr>
        <w:t>in</w:t>
      </w:r>
      <w:r w:rsidR="00500D6B" w:rsidRPr="008A08EA">
        <w:rPr>
          <w:rFonts w:ascii="Calibri" w:hAnsi="Calibri" w:cs="Calibri"/>
          <w:color w:val="000000" w:themeColor="text1"/>
        </w:rPr>
        <w:t xml:space="preserve"> software needed.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t>package</w:t>
      </w:r>
      <w:r w:rsidRPr="008A08EA">
        <w:rPr>
          <w:rFonts w:ascii="Calibri" w:hAnsi="Calibri" w:cs="Calibri"/>
          <w:color w:val="000000" w:themeColor="text1"/>
        </w:rPr>
        <w:t xml:space="preserve"> </w:t>
      </w:r>
      <w:ins w:id="15" w:author="Sarah Zyba" w:date="2021-01-29T16:04:00Z">
        <w:r w:rsidR="006C0071">
          <w:rPr>
            <w:rFonts w:ascii="Calibri" w:hAnsi="Calibri" w:cs="Calibri"/>
            <w:color w:val="000000" w:themeColor="text1"/>
          </w:rPr>
          <w:t>with</w:t>
        </w:r>
      </w:ins>
      <w:del w:id="16" w:author="Sarah Zyba" w:date="2021-01-29T16:04:00Z">
        <w:r w:rsidRPr="008A08EA" w:rsidDel="006C0071">
          <w:rPr>
            <w:rFonts w:ascii="Calibri" w:hAnsi="Calibri" w:cs="Calibri"/>
            <w:color w:val="000000" w:themeColor="text1"/>
          </w:rPr>
          <w:delText>and</w:delText>
        </w:r>
      </w:del>
      <w:r w:rsidRPr="008A08EA">
        <w:rPr>
          <w:rFonts w:ascii="Calibri" w:hAnsi="Calibri" w:cs="Calibri"/>
          <w:color w:val="000000" w:themeColor="text1"/>
        </w:rPr>
        <w:t xml:space="preserve">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are available 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r w:rsidRPr="008A08EA">
        <w:rPr>
          <w:rFonts w:ascii="Calibri" w:hAnsi="Calibri" w:cs="Calibri"/>
          <w:color w:val="000000" w:themeColor="text1"/>
        </w:rPr>
        <w:t xml:space="preserve">); 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We </w:t>
      </w:r>
      <w:r w:rsidRPr="008A08EA">
        <w:rPr>
          <w:rFonts w:ascii="Calibri" w:hAnsi="Calibri" w:cs="Calibri"/>
          <w:color w:val="000000" w:themeColor="text1"/>
        </w:rPr>
        <w:lastRenderedPageBreak/>
        <w:t xml:space="preserve">hope the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codes for their own </w:t>
      </w:r>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727FE133"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describe </w:t>
      </w:r>
      <w:r w:rsidR="00F51F37" w:rsidRPr="008A08EA">
        <w:rPr>
          <w:rFonts w:ascii="Calibri" w:hAnsi="Calibri" w:cs="Calibri"/>
          <w:color w:val="000000" w:themeColor="text1"/>
        </w:rPr>
        <w:t>the current challenges in micronutrient biomarker analysis,</w:t>
      </w:r>
      <w:r w:rsidR="005E7CF7" w:rsidRPr="008A08EA">
        <w:rPr>
          <w:rFonts w:ascii="Calibri" w:hAnsi="Calibri" w:cs="Calibri"/>
          <w:color w:val="000000" w:themeColor="text1"/>
        </w:rPr>
        <w:t xml:space="preserve"> 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r w:rsidRPr="008A08EA">
        <w:rPr>
          <w:rFonts w:ascii="Calibri" w:hAnsi="Calibri" w:cs="Calibri"/>
          <w:color w:val="000000" w:themeColor="text1"/>
        </w:rPr>
        <w:t>,</w:t>
      </w:r>
      <w:r w:rsidR="005E62AB" w:rsidRPr="008A08EA">
        <w:rPr>
          <w:rFonts w:ascii="Calibri" w:hAnsi="Calibri" w:cs="Calibri"/>
          <w:color w:val="000000" w:themeColor="text1"/>
        </w:rPr>
        <w:t xml:space="preserve"> </w:t>
      </w:r>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4547F4" w:rsidRPr="008A08EA">
        <w:rPr>
          <w:rFonts w:ascii="Calibri" w:hAnsi="Calibri" w:cs="Calibri"/>
          <w:color w:val="000000" w:themeColor="text1"/>
        </w:rPr>
        <w:t xml:space="preserve"> [</w:t>
      </w:r>
      <w:r w:rsidR="004547F4" w:rsidRPr="008A08EA">
        <w:rPr>
          <w:rFonts w:ascii="Calibri" w:hAnsi="Calibri" w:cs="Calibri"/>
          <w:color w:val="000000" w:themeColor="text1"/>
          <w:highlight w:val="yellow"/>
        </w:rPr>
        <w:t>REF</w:t>
      </w:r>
      <w:r w:rsidR="004547F4" w:rsidRPr="008A08EA">
        <w:rPr>
          <w:rFonts w:ascii="Calibri" w:hAnsi="Calibri" w:cs="Calibri"/>
          <w:color w:val="000000" w:themeColor="text1"/>
        </w:rPr>
        <w:t>]</w:t>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636912"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lBqPSkbQ","properties":{"formattedCitation":"(8)","plainCitation":"(8)","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(8)</w:t>
      </w:r>
      <w:r w:rsidR="00636912" w:rsidRPr="008A08EA">
        <w:rPr>
          <w:rFonts w:ascii="Calibri" w:hAnsi="Calibri" w:cs="Calibri"/>
          <w:color w:val="000000" w:themeColor="text1"/>
        </w:rPr>
        <w:fldChar w:fldCharType="end"/>
      </w:r>
      <w:r w:rsidR="00636912" w:rsidRPr="008A08EA">
        <w:rPr>
          <w:rFonts w:ascii="Calibri" w:hAnsi="Calibri" w:cs="Calibri"/>
          <w:color w:val="000000" w:themeColor="text1"/>
        </w:rPr>
        <w:t>, and at the end, describe the</w:t>
      </w:r>
      <w:r w:rsidR="002556B5">
        <w:rPr>
          <w:rFonts w:ascii="Calibri" w:hAnsi="Calibri" w:cs="Calibri"/>
          <w:color w:val="000000" w:themeColor="text1"/>
        </w:rPr>
        <w:t xml:space="preserve"> strengths and</w:t>
      </w:r>
      <w:r w:rsidR="00636912" w:rsidRPr="008A08EA">
        <w:rPr>
          <w:rFonts w:ascii="Calibri" w:hAnsi="Calibri" w:cs="Calibri"/>
          <w:color w:val="000000" w:themeColor="text1"/>
        </w:rPr>
        <w:t xml:space="preserve"> limitations of the SAMBA </w:t>
      </w:r>
      <w:r w:rsidR="00F80B30">
        <w:rPr>
          <w:rFonts w:ascii="Calibri" w:hAnsi="Calibri" w:cs="Calibri"/>
          <w:color w:val="000000" w:themeColor="text1"/>
        </w:rPr>
        <w:t>package</w:t>
      </w:r>
      <w:r w:rsidR="002556B5">
        <w:rPr>
          <w:rFonts w:ascii="Calibri" w:hAnsi="Calibri" w:cs="Calibri"/>
          <w:color w:val="000000" w:themeColor="text1"/>
        </w:rPr>
        <w:t xml:space="preserve"> in the discussion</w:t>
      </w:r>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r w:rsidRPr="008A08EA">
        <w:rPr>
          <w:rFonts w:ascii="Calibri" w:hAnsi="Calibri" w:cs="Calibri"/>
          <w:b/>
          <w:bCs/>
        </w:rPr>
        <w:t>Challenges in micronutrient biomarker analysis</w:t>
      </w:r>
    </w:p>
    <w:p w14:paraId="18C10D5F" w14:textId="0E8032A8" w:rsidR="000175E7" w:rsidRPr="008A08EA" w:rsidRDefault="00465807" w:rsidP="00F36F4B">
      <w:pPr>
        <w:spacing w:line="480" w:lineRule="auto"/>
        <w:jc w:val="both"/>
        <w:rPr>
          <w:rFonts w:ascii="Calibri" w:hAnsi="Calibri" w:cs="Calibri"/>
        </w:rPr>
      </w:pPr>
      <w:r w:rsidRPr="008A08EA">
        <w:rPr>
          <w:rFonts w:ascii="Calibri" w:hAnsi="Calibri" w:cs="Calibri"/>
        </w:rPr>
        <w:t>Numerous challenges exist to analyze global micronutrient data</w:t>
      </w:r>
      <w:r w:rsidR="00F769DF" w:rsidRPr="008A08EA">
        <w:rPr>
          <w:rFonts w:ascii="Calibri" w:hAnsi="Calibri" w:cs="Calibri"/>
        </w:rPr>
        <w:t>. We have listed some challenges in the following section</w:t>
      </w:r>
      <w:r w:rsidR="0037675B" w:rsidRPr="008A08EA">
        <w:rPr>
          <w:rFonts w:ascii="Calibri" w:hAnsi="Calibri" w:cs="Calibri"/>
        </w:rPr>
        <w:t xml:space="preserve">, </w:t>
      </w:r>
      <w:r w:rsidR="00500D6B" w:rsidRPr="008A08EA">
        <w:rPr>
          <w:rFonts w:ascii="Calibri" w:hAnsi="Calibri" w:cs="Calibri"/>
        </w:rPr>
        <w:t xml:space="preserve">also illustrated in </w:t>
      </w:r>
      <w:r w:rsidR="00500D6B" w:rsidRPr="008A08EA">
        <w:rPr>
          <w:rFonts w:ascii="Calibri" w:hAnsi="Calibri" w:cs="Calibri"/>
          <w:b/>
          <w:bCs/>
        </w:rPr>
        <w:t>Fig. 1</w:t>
      </w:r>
      <w:r w:rsidR="0037675B" w:rsidRPr="008A08EA">
        <w:rPr>
          <w:rFonts w:ascii="Calibri" w:hAnsi="Calibri" w:cs="Calibri"/>
        </w:rPr>
        <w:t xml:space="preserve"> </w:t>
      </w:r>
      <w:r w:rsidR="00F769DF" w:rsidRPr="008A08EA">
        <w:rPr>
          <w:rFonts w:ascii="Calibri" w:hAnsi="Calibri" w:cs="Calibri"/>
        </w:rPr>
        <w:t>.</w:t>
      </w:r>
    </w:p>
    <w:p w14:paraId="7F7C2F00" w14:textId="6843C5B2" w:rsidR="00465807"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used</w:t>
      </w:r>
      <w:r w:rsidR="00BC0700" w:rsidRPr="008A08EA">
        <w:rPr>
          <w:rFonts w:ascii="Calibri" w:hAnsi="Calibri" w:cs="Calibri"/>
        </w:rPr>
        <w:t>. Although certain packages were developed to convert 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p>
    <w:p w14:paraId="63F60E8E" w14:textId="12C0AC39"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r w:rsidR="00F36F4B" w:rsidRPr="008A08EA">
        <w:rPr>
          <w:rFonts w:ascii="Calibri" w:hAnsi="Calibri" w:cs="Calibri"/>
        </w:rPr>
        <w:t xml:space="preserve">One biomarker can be stored </w:t>
      </w:r>
      <w:ins w:id="17" w:author="Sarah Zyba" w:date="2021-01-29T16:06:00Z">
        <w:r w:rsidR="006C0071">
          <w:rPr>
            <w:rFonts w:ascii="Calibri" w:hAnsi="Calibri" w:cs="Calibri"/>
          </w:rPr>
          <w:t>using</w:t>
        </w:r>
      </w:ins>
      <w:del w:id="18" w:author="Sarah Zyba" w:date="2021-01-29T16:06:00Z">
        <w:r w:rsidR="006874E6" w:rsidDel="006C0071">
          <w:rPr>
            <w:rFonts w:ascii="Calibri" w:hAnsi="Calibri" w:cs="Calibri"/>
          </w:rPr>
          <w:delText>in</w:delText>
        </w:r>
        <w:r w:rsidR="00F36F4B" w:rsidRPr="008A08EA" w:rsidDel="006C0071">
          <w:rPr>
            <w:rFonts w:ascii="Calibri" w:hAnsi="Calibri" w:cs="Calibri"/>
          </w:rPr>
          <w:delText xml:space="preserve"> </w:delText>
        </w:r>
      </w:del>
      <w:r w:rsidR="00F36F4B" w:rsidRPr="008A08EA">
        <w:rPr>
          <w:rFonts w:ascii="Calibri" w:hAnsi="Calibri" w:cs="Calibri"/>
        </w:rPr>
        <w:t xml:space="preserve">different variables names. For example, </w:t>
      </w:r>
      <w:ins w:id="19" w:author="Sarah Zyba" w:date="2021-01-29T16:06:00Z">
        <w:r w:rsidR="00645BBB">
          <w:rPr>
            <w:rFonts w:ascii="Calibri" w:hAnsi="Calibri" w:cs="Calibri"/>
          </w:rPr>
          <w:t xml:space="preserve">the </w:t>
        </w:r>
      </w:ins>
      <w:r w:rsidR="00F36F4B" w:rsidRPr="008A08EA">
        <w:rPr>
          <w:rFonts w:ascii="Calibri" w:hAnsi="Calibri" w:cs="Calibri"/>
        </w:rPr>
        <w:t xml:space="preserve">biomarker serum ferritin can be stored under the variable name, serum_ferritin, serum.ferritin, sf, ferritin, or FER.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10E91E6E"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lastRenderedPageBreak/>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F34771" w:rsidRPr="008A08EA">
        <w:rPr>
          <w:rFonts w:ascii="Calibri" w:hAnsi="Calibri" w:cs="Calibri"/>
        </w:rPr>
        <w:instrText xml:space="preserve"> ADDIN ZOTERO_ITEM CSL_CITATION {"citationID":"vc1pg0mP","properties":{"formattedCitation":"(9)","plainCitation":"(9)","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F34771" w:rsidRPr="008A08EA">
        <w:rPr>
          <w:rFonts w:ascii="Calibri" w:hAnsi="Calibri" w:cs="Calibri"/>
          <w:noProof/>
        </w:rPr>
        <w:t>(9)</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w:t>
      </w:r>
      <w:ins w:id="20" w:author="Sarah Zyba" w:date="2021-01-29T16:07:00Z">
        <w:r w:rsidR="00645BBB">
          <w:rPr>
            <w:rFonts w:ascii="Calibri" w:hAnsi="Calibri" w:cs="Calibri"/>
          </w:rPr>
          <w:t xml:space="preserve">to </w:t>
        </w:r>
      </w:ins>
      <w:r w:rsidR="007922CD" w:rsidRPr="008A08EA">
        <w:rPr>
          <w:rFonts w:ascii="Calibri" w:hAnsi="Calibri" w:cs="Calibri"/>
        </w:rPr>
        <w:t xml:space="preserve">use additional information </w:t>
      </w:r>
      <w:r w:rsidR="006874E6">
        <w:rPr>
          <w:rFonts w:ascii="Calibri" w:hAnsi="Calibri" w:cs="Calibri"/>
        </w:rPr>
        <w:t>such as</w:t>
      </w:r>
      <w:r w:rsidR="007922CD" w:rsidRPr="008A08EA">
        <w:rPr>
          <w:rFonts w:ascii="Calibri" w:hAnsi="Calibri" w:cs="Calibri"/>
        </w:rPr>
        <w:t xml:space="preserve"> 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6874E6">
        <w:rPr>
          <w:rFonts w:ascii="Calibri" w:hAnsi="Calibri" w:cs="Calibri"/>
        </w:rPr>
        <w:t>,</w:t>
      </w:r>
      <w:r w:rsidR="007922CD" w:rsidRPr="008A08EA">
        <w:rPr>
          <w:rFonts w:ascii="Calibri" w:hAnsi="Calibri" w:cs="Calibri"/>
        </w:rPr>
        <w:t xml:space="preserve"> so that </w:t>
      </w:r>
      <w:r w:rsidR="008D33D0" w:rsidRPr="008A08EA">
        <w:rPr>
          <w:rFonts w:ascii="Calibri" w:hAnsi="Calibri" w:cs="Calibri"/>
        </w:rPr>
        <w:t xml:space="preserve">they can 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40E4A433"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 xml:space="preserve">biomarkers, which can thus lead to </w:t>
      </w:r>
      <w:ins w:id="21" w:author="Sarah Zyba" w:date="2021-01-29T16:07:00Z">
        <w:r w:rsidR="00645BBB">
          <w:rPr>
            <w:rFonts w:ascii="Calibri" w:hAnsi="Calibri" w:cs="Calibri"/>
          </w:rPr>
          <w:t xml:space="preserve">an </w:t>
        </w:r>
      </w:ins>
      <w:r w:rsidR="008D33D0" w:rsidRPr="008A08EA">
        <w:rPr>
          <w:rFonts w:ascii="Calibri" w:hAnsi="Calibri" w:cs="Calibri"/>
        </w:rPr>
        <w:t>overestimate or underestimate</w:t>
      </w:r>
      <w:ins w:id="22" w:author="Sarah Zyba" w:date="2021-01-29T16:08:00Z">
        <w:r w:rsidR="00645BBB">
          <w:rPr>
            <w:rFonts w:ascii="Calibri" w:hAnsi="Calibri" w:cs="Calibri"/>
          </w:rPr>
          <w:t xml:space="preserve"> of</w:t>
        </w:r>
      </w:ins>
      <w:r w:rsidR="008D33D0" w:rsidRPr="008A08EA">
        <w:rPr>
          <w:rFonts w:ascii="Calibri" w:hAnsi="Calibri" w:cs="Calibri"/>
        </w:rPr>
        <w:t xml:space="preserv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F34771" w:rsidRPr="008A08EA">
        <w:rPr>
          <w:rFonts w:ascii="Calibri" w:hAnsi="Calibri" w:cs="Calibri"/>
        </w:rPr>
        <w:instrText xml:space="preserve"> ADDIN ZOTERO_ITEM CSL_CITATION {"citationID":"4rnHw1Qa","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F34771" w:rsidRPr="008A08EA">
        <w:rPr>
          <w:rFonts w:ascii="Calibri" w:hAnsi="Calibri" w:cs="Calibri"/>
          <w:noProof/>
        </w:rPr>
        <w:t>(7)</w:t>
      </w:r>
      <w:r w:rsidR="008D33D0" w:rsidRPr="008A08EA">
        <w:rPr>
          <w:rFonts w:ascii="Calibri" w:hAnsi="Calibri" w:cs="Calibri"/>
        </w:rPr>
        <w:fldChar w:fldCharType="end"/>
      </w:r>
      <w:r w:rsidR="008D33D0" w:rsidRPr="008A08EA">
        <w:rPr>
          <w:rFonts w:ascii="Calibri" w:hAnsi="Calibri" w:cs="Calibri"/>
        </w:rPr>
        <w:t xml:space="preserve">. </w:t>
      </w:r>
      <w:ins w:id="23" w:author="Sarah Zyba" w:date="2021-01-29T16:08:00Z">
        <w:r w:rsidR="00645BBB">
          <w:rPr>
            <w:rFonts w:ascii="Calibri" w:hAnsi="Calibri" w:cs="Calibri"/>
          </w:rPr>
          <w:t>I</w:t>
        </w:r>
      </w:ins>
      <w:del w:id="24" w:author="Sarah Zyba" w:date="2021-01-29T16:08:00Z">
        <w:r w:rsidR="008D33D0" w:rsidRPr="008A08EA" w:rsidDel="00645BBB">
          <w:rPr>
            <w:rFonts w:ascii="Calibri" w:hAnsi="Calibri" w:cs="Calibri"/>
          </w:rPr>
          <w:delText>The i</w:delText>
        </w:r>
      </w:del>
      <w:r w:rsidR="008D33D0" w:rsidRPr="008A08EA">
        <w:rPr>
          <w:rFonts w:ascii="Calibri" w:hAnsi="Calibri" w:cs="Calibri"/>
        </w:rPr>
        <w:t>nflammation adjustment method</w:t>
      </w:r>
      <w:r w:rsidR="00DC74BE" w:rsidRPr="008A08EA">
        <w:rPr>
          <w:rFonts w:ascii="Calibri" w:hAnsi="Calibri" w:cs="Calibri"/>
        </w:rPr>
        <w:t>s</w:t>
      </w:r>
      <w:r w:rsidR="008D33D0" w:rsidRPr="008A08EA">
        <w:rPr>
          <w:rFonts w:ascii="Calibri" w:hAnsi="Calibri" w:cs="Calibri"/>
        </w:rPr>
        <w:t>, such as Thurnham</w:t>
      </w:r>
      <w:r w:rsidR="00DC74BE" w:rsidRPr="008A08EA">
        <w:rPr>
          <w:rFonts w:ascii="Calibri" w:hAnsi="Calibri" w:cs="Calibri"/>
        </w:rPr>
        <w:t xml:space="preserve"> </w:t>
      </w:r>
      <w:r w:rsidR="00DC74BE" w:rsidRPr="008A08EA">
        <w:rPr>
          <w:rFonts w:ascii="Calibri" w:hAnsi="Calibri" w:cs="Calibri"/>
        </w:rPr>
        <w:fldChar w:fldCharType="begin"/>
      </w:r>
      <w:r w:rsidR="00F34771" w:rsidRPr="008A08EA">
        <w:rPr>
          <w:rFonts w:ascii="Calibri" w:hAnsi="Calibri" w:cs="Calibri"/>
        </w:rPr>
        <w:instrText xml:space="preserve"> ADDIN ZOTERO_ITEM CSL_CITATION {"citationID":"Tfax8M8Q","properties":{"formattedCitation":"(10)","plainCitation":"(10)","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F34771" w:rsidRPr="008A08EA">
        <w:rPr>
          <w:rFonts w:ascii="Calibri" w:hAnsi="Calibri" w:cs="Calibri"/>
          <w:noProof/>
        </w:rPr>
        <w:t>(10)</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F34771" w:rsidRPr="008A08EA">
        <w:rPr>
          <w:rFonts w:ascii="Calibri" w:hAnsi="Calibri" w:cs="Calibri"/>
        </w:rPr>
        <w:instrText xml:space="preserve"> ADDIN ZOTERO_ITEM CSL_CITATION {"citationID":"gClOWndS","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F34771" w:rsidRPr="008A08EA">
        <w:rPr>
          <w:rFonts w:ascii="Calibri" w:hAnsi="Calibri" w:cs="Calibri"/>
          <w:noProof/>
        </w:rPr>
        <w:t>(7)</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38767DA1"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ins w:id="25" w:author="Sarah Zyba" w:date="2021-02-01T10:02:00Z">
        <w:r w:rsidR="000F0EAF">
          <w:rPr>
            <w:rFonts w:ascii="Calibri" w:hAnsi="Calibri" w:cs="Calibri"/>
            <w:b/>
            <w:bCs/>
          </w:rPr>
          <w:t xml:space="preserve">The diagnosis of </w:t>
        </w:r>
        <w:r w:rsidR="000F0EAF">
          <w:rPr>
            <w:rFonts w:ascii="Calibri" w:hAnsi="Calibri" w:cs="Calibri"/>
          </w:rPr>
          <w:t>m</w:t>
        </w:r>
      </w:ins>
      <w:del w:id="26" w:author="Sarah Zyba" w:date="2021-02-01T10:02:00Z">
        <w:r w:rsidRPr="008A08EA" w:rsidDel="000F0EAF">
          <w:rPr>
            <w:rFonts w:ascii="Calibri" w:hAnsi="Calibri" w:cs="Calibri"/>
          </w:rPr>
          <w:delText>M</w:delText>
        </w:r>
      </w:del>
      <w:r w:rsidRPr="008A08EA">
        <w:rPr>
          <w:rFonts w:ascii="Calibri" w:hAnsi="Calibri" w:cs="Calibri"/>
        </w:rPr>
        <w:t xml:space="preserve">icronutrient deficiencies are </w:t>
      </w:r>
      <w:del w:id="27" w:author="Sarah Zyba" w:date="2021-02-01T10:02:00Z">
        <w:r w:rsidRPr="008A08EA" w:rsidDel="000F0EAF">
          <w:rPr>
            <w:rFonts w:ascii="Calibri" w:hAnsi="Calibri" w:cs="Calibri"/>
          </w:rPr>
          <w:delText xml:space="preserve">calculated </w:delText>
        </w:r>
      </w:del>
      <w:ins w:id="28" w:author="Sarah Zyba" w:date="2021-02-01T10:02:00Z">
        <w:r w:rsidR="000F0EAF">
          <w:rPr>
            <w:rFonts w:ascii="Calibri" w:hAnsi="Calibri" w:cs="Calibri"/>
          </w:rPr>
          <w:t>determined</w:t>
        </w:r>
        <w:r w:rsidR="000F0EAF" w:rsidRPr="008A08EA">
          <w:rPr>
            <w:rFonts w:ascii="Calibri" w:hAnsi="Calibri" w:cs="Calibri"/>
          </w:rPr>
          <w:t xml:space="preserve"> </w:t>
        </w:r>
      </w:ins>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ins w:id="29" w:author="Sarah Zyba" w:date="2021-02-01T10:02:00Z">
        <w:r w:rsidR="000F0EAF">
          <w:rPr>
            <w:rFonts w:ascii="Calibri" w:hAnsi="Calibri" w:cs="Calibri"/>
          </w:rPr>
          <w:t xml:space="preserve"> of the bio</w:t>
        </w:r>
      </w:ins>
      <w:ins w:id="30" w:author="Sarah Zyba" w:date="2021-02-01T10:03:00Z">
        <w:r w:rsidR="000F0EAF">
          <w:rPr>
            <w:rFonts w:ascii="Calibri" w:hAnsi="Calibri" w:cs="Calibri"/>
          </w:rPr>
          <w:t>markers</w:t>
        </w:r>
      </w:ins>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 xml:space="preserve">In addition, physiological or environmental factors can also influence the </w:t>
      </w:r>
      <w:ins w:id="31" w:author="Sarah Zyba" w:date="2021-02-01T10:03:00Z">
        <w:r w:rsidR="000F0EAF">
          <w:rPr>
            <w:rFonts w:ascii="Calibri" w:hAnsi="Calibri" w:cs="Calibri"/>
          </w:rPr>
          <w:t xml:space="preserve">appropriate </w:t>
        </w:r>
      </w:ins>
      <w:r w:rsidR="0067349F" w:rsidRPr="008A08EA">
        <w:rPr>
          <w:rFonts w:ascii="Calibri" w:hAnsi="Calibri" w:cs="Calibri"/>
        </w:rPr>
        <w:t xml:space="preserve">cutoffs. For example, </w:t>
      </w:r>
      <w:ins w:id="32" w:author="Sarah Zyba" w:date="2021-02-01T10:03:00Z">
        <w:r w:rsidR="000F0EAF">
          <w:rPr>
            <w:rFonts w:ascii="Calibri" w:hAnsi="Calibri" w:cs="Calibri"/>
          </w:rPr>
          <w:t xml:space="preserve">the hemoglobin concentration </w:t>
        </w:r>
      </w:ins>
      <w:ins w:id="33" w:author="Sarah Zyba" w:date="2021-02-01T10:04:00Z">
        <w:r w:rsidR="000F0EAF">
          <w:rPr>
            <w:rFonts w:ascii="Calibri" w:hAnsi="Calibri" w:cs="Calibri"/>
          </w:rPr>
          <w:t>cutoff to diagnose</w:t>
        </w:r>
      </w:ins>
      <w:ins w:id="34" w:author="Sarah Zyba" w:date="2021-02-01T10:03:00Z">
        <w:r w:rsidR="000F0EAF">
          <w:rPr>
            <w:rFonts w:ascii="Calibri" w:hAnsi="Calibri" w:cs="Calibri"/>
          </w:rPr>
          <w:t xml:space="preserve"> </w:t>
        </w:r>
      </w:ins>
      <w:r w:rsidR="0067349F" w:rsidRPr="008A08EA">
        <w:rPr>
          <w:rFonts w:ascii="Calibri" w:hAnsi="Calibri" w:cs="Calibri"/>
        </w:rPr>
        <w:t>anemia</w:t>
      </w:r>
      <w:del w:id="35" w:author="Sarah Zyba" w:date="2021-02-01T10:04:00Z">
        <w:r w:rsidR="0067349F" w:rsidRPr="008A08EA" w:rsidDel="000F0EAF">
          <w:rPr>
            <w:rFonts w:ascii="Calibri" w:hAnsi="Calibri" w:cs="Calibri"/>
          </w:rPr>
          <w:delText xml:space="preserve"> cutoff using hemoglobin values</w:delText>
        </w:r>
      </w:del>
      <w:r w:rsidR="0067349F" w:rsidRPr="008A08EA">
        <w:rPr>
          <w:rFonts w:ascii="Calibri" w:hAnsi="Calibri" w:cs="Calibri"/>
        </w:rPr>
        <w:t xml:space="preserve">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BA7F42" w:rsidRPr="008A08EA">
        <w:rPr>
          <w:rFonts w:ascii="Calibri" w:hAnsi="Calibri" w:cs="Calibri"/>
        </w:rPr>
        <w:instrText xml:space="preserve"> ADDIN ZOTERO_ITEM CSL_CITATION {"citationID":"9zIJXo41","properties":{"formattedCitation":"(11,12)","plainCitation":"(11,12)","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BA7F42" w:rsidRPr="008A08EA">
        <w:rPr>
          <w:rFonts w:ascii="Calibri" w:hAnsi="Calibri" w:cs="Calibri"/>
          <w:noProof/>
        </w:rPr>
        <w:t>(11,12)</w:t>
      </w:r>
      <w:r w:rsidR="00BA7F42" w:rsidRPr="008A08EA">
        <w:rPr>
          <w:rFonts w:ascii="Calibri" w:hAnsi="Calibri" w:cs="Calibri"/>
        </w:rPr>
        <w:fldChar w:fldCharType="end"/>
      </w:r>
      <w:r w:rsidR="0067349F" w:rsidRPr="008A08EA">
        <w:rPr>
          <w:rFonts w:ascii="Calibri" w:hAnsi="Calibri" w:cs="Calibri"/>
        </w:rPr>
        <w:t xml:space="preserve">; </w:t>
      </w:r>
      <w:ins w:id="36" w:author="Sarah Zyba" w:date="2021-02-01T10:04:00Z">
        <w:r w:rsidR="000F0EAF">
          <w:rPr>
            <w:rFonts w:ascii="Calibri" w:hAnsi="Calibri" w:cs="Calibri"/>
          </w:rPr>
          <w:t xml:space="preserve">and the serum zinc concentration cut-off used to determine </w:t>
        </w:r>
      </w:ins>
      <w:r w:rsidR="0067349F" w:rsidRPr="008A08EA">
        <w:rPr>
          <w:rFonts w:ascii="Calibri" w:hAnsi="Calibri" w:cs="Calibri"/>
        </w:rPr>
        <w:t xml:space="preserve">zinc deficiency </w:t>
      </w:r>
      <w:del w:id="37" w:author="Sarah Zyba" w:date="2021-02-01T10:04:00Z">
        <w:r w:rsidR="0067349F" w:rsidRPr="008A08EA" w:rsidDel="000F0EAF">
          <w:rPr>
            <w:rFonts w:ascii="Calibri" w:hAnsi="Calibri" w:cs="Calibri"/>
          </w:rPr>
          <w:delText xml:space="preserve">cutoff using serum zinc </w:delText>
        </w:r>
      </w:del>
      <w:r w:rsidR="0067349F" w:rsidRPr="008A08EA">
        <w:rPr>
          <w:rFonts w:ascii="Calibri" w:hAnsi="Calibri" w:cs="Calibri"/>
        </w:rPr>
        <w:t xml:space="preserve">can be influenced by fasting status </w:t>
      </w:r>
      <w:r w:rsidR="0067349F" w:rsidRPr="008A08EA">
        <w:rPr>
          <w:rFonts w:ascii="Calibri" w:hAnsi="Calibri" w:cs="Calibri"/>
        </w:rPr>
        <w:fldChar w:fldCharType="begin"/>
      </w:r>
      <w:r w:rsidR="00F34771" w:rsidRPr="008A08EA">
        <w:rPr>
          <w:rFonts w:ascii="Calibri" w:hAnsi="Calibri" w:cs="Calibri"/>
        </w:rPr>
        <w:instrText xml:space="preserve"> ADDIN ZOTERO_ITEM CSL_CITATION {"citationID":"P1hg9s6R","properties":{"formattedCitation":"(13)","plainCitation":"(13)","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F34771" w:rsidRPr="008A08EA">
        <w:rPr>
          <w:rFonts w:ascii="Calibri" w:hAnsi="Calibri" w:cs="Calibri"/>
          <w:noProof/>
        </w:rPr>
        <w:t>(13)</w:t>
      </w:r>
      <w:r w:rsidR="0067349F" w:rsidRPr="008A08EA">
        <w:rPr>
          <w:rFonts w:ascii="Calibri" w:hAnsi="Calibri" w:cs="Calibri"/>
        </w:rPr>
        <w:fldChar w:fldCharType="end"/>
      </w:r>
      <w:r w:rsidR="0067349F" w:rsidRPr="008A08EA">
        <w:rPr>
          <w:rFonts w:ascii="Calibri" w:hAnsi="Calibri" w:cs="Calibri"/>
        </w:rPr>
        <w:t xml:space="preserve">. </w:t>
      </w:r>
    </w:p>
    <w:p w14:paraId="11651A82" w14:textId="101954CA"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required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role</w:t>
      </w:r>
      <w:r w:rsidR="00CC7E00" w:rsidRPr="008A08EA">
        <w:rPr>
          <w:rFonts w:ascii="Calibri" w:hAnsi="Calibri" w:cs="Calibri"/>
        </w:rPr>
        <w:t xml:space="preserve"> in </w:t>
      </w:r>
      <w:r w:rsidR="00E777F0" w:rsidRPr="008A08EA">
        <w:rPr>
          <w:rFonts w:ascii="Calibri" w:hAnsi="Calibri" w:cs="Calibri"/>
        </w:rPr>
        <w:t>estimat</w:t>
      </w:r>
      <w:ins w:id="38" w:author="Sarah Zyba" w:date="2021-02-01T10:05:00Z">
        <w:r w:rsidR="000F0EAF">
          <w:rPr>
            <w:rFonts w:ascii="Calibri" w:hAnsi="Calibri" w:cs="Calibri"/>
          </w:rPr>
          <w:t>ing</w:t>
        </w:r>
      </w:ins>
      <w:del w:id="39" w:author="Sarah Zyba" w:date="2021-02-01T10:05:00Z">
        <w:r w:rsidR="00E777F0" w:rsidRPr="008A08EA" w:rsidDel="000F0EAF">
          <w:rPr>
            <w:rFonts w:ascii="Calibri" w:hAnsi="Calibri" w:cs="Calibri"/>
          </w:rPr>
          <w:delText>e</w:delText>
        </w:r>
      </w:del>
      <w:r w:rsidR="00E777F0" w:rsidRPr="008A08EA">
        <w:rPr>
          <w:rFonts w:ascii="Calibri" w:hAnsi="Calibri" w:cs="Calibri"/>
        </w:rPr>
        <w:t xml:space="preserve"> parameters of interest</w:t>
      </w:r>
      <w:r w:rsidR="00EE2C36" w:rsidRPr="008A08EA">
        <w:rPr>
          <w:rFonts w:ascii="Calibri" w:hAnsi="Calibri" w:cs="Calibri"/>
        </w:rPr>
        <w:t xml:space="preserve"> (e.g., mean, geometric mean, prevalence of deficiencies)</w:t>
      </w:r>
      <w:r w:rsidR="00E777F0" w:rsidRPr="008A08EA">
        <w:rPr>
          <w:rFonts w:ascii="Calibri" w:hAnsi="Calibri" w:cs="Calibri"/>
        </w:rPr>
        <w:t xml:space="preserve">. </w:t>
      </w:r>
    </w:p>
    <w:p w14:paraId="13410578" w14:textId="29647888" w:rsidR="00E777F0" w:rsidRPr="008A08EA" w:rsidRDefault="00F90204" w:rsidP="00E777F0">
      <w:pPr>
        <w:pStyle w:val="ListParagraph"/>
        <w:numPr>
          <w:ilvl w:val="0"/>
          <w:numId w:val="8"/>
        </w:numPr>
        <w:spacing w:line="480" w:lineRule="auto"/>
        <w:jc w:val="both"/>
        <w:rPr>
          <w:rFonts w:ascii="Calibri" w:hAnsi="Calibri" w:cs="Calibri"/>
          <w:b/>
          <w:bCs/>
        </w:rPr>
      </w:pPr>
      <w:r w:rsidRPr="008A08EA">
        <w:rPr>
          <w:rFonts w:ascii="Calibri" w:hAnsi="Calibri" w:cs="Calibri"/>
          <w:b/>
          <w:bCs/>
        </w:rPr>
        <w:lastRenderedPageBreak/>
        <w:t>Time and financial commitment required for capacity building of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F34771" w:rsidRPr="008A08EA">
        <w:rPr>
          <w:rFonts w:ascii="Calibri" w:hAnsi="Calibri" w:cs="Calibri"/>
        </w:rPr>
        <w:instrText xml:space="preserve"> ADDIN ZOTERO_ITEM CSL_CITATION {"citationID":"qKb5FufM","properties":{"formattedCitation":"(14)","plainCitation":"(14)","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F34771" w:rsidRPr="008A08EA">
        <w:rPr>
          <w:rFonts w:ascii="Calibri" w:hAnsi="Calibri" w:cs="Calibri"/>
          <w:noProof/>
        </w:rPr>
        <w:t>(14)</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timely reporting and thus lead to effective policy 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 and financial commitment as well as multi-sec</w:t>
      </w:r>
      <w:ins w:id="40" w:author="Sarah Zyba" w:date="2021-02-01T10:05:00Z">
        <w:r w:rsidR="000F0EAF">
          <w:rPr>
            <w:rFonts w:ascii="Calibri" w:hAnsi="Calibri" w:cs="Calibri"/>
          </w:rPr>
          <w:t>toral</w:t>
        </w:r>
      </w:ins>
      <w:del w:id="41" w:author="Sarah Zyba" w:date="2021-02-01T10:05:00Z">
        <w:r w:rsidR="006868ED" w:rsidRPr="008A08EA" w:rsidDel="000F0EAF">
          <w:rPr>
            <w:rFonts w:ascii="Calibri" w:hAnsi="Calibri" w:cs="Calibri"/>
          </w:rPr>
          <w:delText>tional</w:delText>
        </w:r>
      </w:del>
      <w:r w:rsidR="006868ED" w:rsidRPr="008A08EA">
        <w:rPr>
          <w:rFonts w:ascii="Calibri" w:hAnsi="Calibri" w:cs="Calibri"/>
        </w:rPr>
        <w:t xml:space="preserve"> collaboration.</w:t>
      </w:r>
    </w:p>
    <w:p w14:paraId="0427184F" w14:textId="0E70C5D6" w:rsidR="00925110"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Reproducibility of scientific results cannot be always ensured</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continues </w:t>
      </w:r>
      <w:r w:rsidR="00F07FE8" w:rsidRPr="008A08EA">
        <w:rPr>
          <w:rFonts w:ascii="Calibri" w:hAnsi="Calibri" w:cs="Calibri"/>
        </w:rPr>
        <w:t xml:space="preserve">to emerge </w:t>
      </w:r>
      <w:r w:rsidR="00F07FE8" w:rsidRPr="008A08EA">
        <w:rPr>
          <w:rFonts w:ascii="Calibri" w:hAnsi="Calibri" w:cs="Calibri"/>
        </w:rPr>
        <w:fldChar w:fldCharType="begin"/>
      </w:r>
      <w:r w:rsidR="00F34771" w:rsidRPr="008A08EA">
        <w:rPr>
          <w:rFonts w:ascii="Calibri" w:hAnsi="Calibri" w:cs="Calibri"/>
        </w:rPr>
        <w:instrText xml:space="preserve"> ADDIN ZOTERO_ITEM CSL_CITATION {"citationID":"ZhKzNCwW","properties":{"formattedCitation":"(15)","plainCitation":"(15)","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F34771" w:rsidRPr="008A08EA">
        <w:rPr>
          <w:rFonts w:ascii="Calibri" w:hAnsi="Calibri" w:cs="Calibri"/>
          <w:noProof/>
        </w:rPr>
        <w:t>(15)</w:t>
      </w:r>
      <w:r w:rsidR="00F07FE8" w:rsidRPr="008A08EA">
        <w:rPr>
          <w:rFonts w:ascii="Calibri" w:hAnsi="Calibri" w:cs="Calibri"/>
        </w:rPr>
        <w:fldChar w:fldCharType="end"/>
      </w:r>
      <w:r w:rsidR="0037675B" w:rsidRPr="008A08EA">
        <w:rPr>
          <w:rFonts w:ascii="Calibri" w:hAnsi="Calibri" w:cs="Calibri"/>
        </w:rPr>
        <w:t xml:space="preserve"> and, therefore, compromise</w:t>
      </w:r>
      <w:ins w:id="42" w:author="Sarah Zyba" w:date="2021-02-01T10:06:00Z">
        <w:r w:rsidR="000F0EAF">
          <w:rPr>
            <w:rFonts w:ascii="Calibri" w:hAnsi="Calibri" w:cs="Calibri"/>
          </w:rPr>
          <w:t>s</w:t>
        </w:r>
      </w:ins>
      <w:r w:rsidR="0037675B" w:rsidRPr="008A08EA">
        <w:rPr>
          <w:rFonts w:ascii="Calibri" w:hAnsi="Calibri" w:cs="Calibri"/>
        </w:rPr>
        <w:t xml:space="preserve"> the validity of the study</w:t>
      </w:r>
      <w:r w:rsidR="00F07FE8" w:rsidRPr="008A08EA">
        <w:rPr>
          <w:rFonts w:ascii="Calibri" w:hAnsi="Calibri" w:cs="Calibri"/>
        </w:rPr>
        <w:t xml:space="preserve">. Inaccessible analytical method and codes make evaluation and diagnosis of the flawed analyses difficult. </w:t>
      </w:r>
    </w:p>
    <w:p w14:paraId="1EA6C0BD" w14:textId="77777777" w:rsidR="00F90204" w:rsidRPr="008A08EA" w:rsidRDefault="00F90204" w:rsidP="00F36F4B">
      <w:pPr>
        <w:spacing w:line="480" w:lineRule="auto"/>
        <w:jc w:val="both"/>
        <w:rPr>
          <w:rFonts w:ascii="Calibri" w:hAnsi="Calibri" w:cs="Calibri"/>
          <w:b/>
          <w:bCs/>
        </w:rPr>
      </w:pPr>
    </w:p>
    <w:p w14:paraId="784B4109" w14:textId="57A3970C" w:rsidR="00925110" w:rsidRPr="008A08EA" w:rsidRDefault="007A3D34" w:rsidP="00F36F4B">
      <w:pPr>
        <w:spacing w:line="480" w:lineRule="auto"/>
        <w:jc w:val="both"/>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bio_analysis R package</w:t>
      </w:r>
    </w:p>
    <w:p w14:paraId="28D37EF3" w14:textId="31EFFBB4"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r w:rsidRPr="008A08EA">
        <w:rPr>
          <w:rFonts w:ascii="Calibri" w:hAnsi="Calibri" w:cs="Calibri"/>
          <w:color w:val="000000" w:themeColor="text1"/>
        </w:rPr>
        <w:t xml:space="preserve"> estimation of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The </w:t>
      </w:r>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r w:rsidR="00CB25E6" w:rsidRPr="008A08EA">
        <w:rPr>
          <w:rFonts w:ascii="Calibri" w:hAnsi="Calibri" w:cs="Calibri"/>
          <w:color w:val="000000" w:themeColor="text1"/>
        </w:rPr>
        <w:t>package</w:t>
      </w:r>
      <w:r w:rsidRPr="008A08EA">
        <w:rPr>
          <w:rFonts w:ascii="Calibri" w:hAnsi="Calibri" w:cs="Calibri"/>
          <w:color w:val="000000" w:themeColor="text1"/>
        </w:rPr>
        <w:t xml:space="preserve"> also includes additional features, such as carrying out checks on the input datasets and </w:t>
      </w:r>
      <w:r w:rsidR="00680A47">
        <w:rPr>
          <w:rFonts w:ascii="Calibri" w:hAnsi="Calibri" w:cs="Calibri"/>
          <w:color w:val="000000" w:themeColor="text1"/>
        </w:rPr>
        <w:t>implementing</w:t>
      </w:r>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adjusting for inflammation for certain biomarkers </w:t>
      </w:r>
      <w:r w:rsidR="00CB25E6"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R6uNaT3s","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(7)</w:t>
      </w:r>
      <w:r w:rsidR="00CB25E6" w:rsidRPr="008A08EA">
        <w:rPr>
          <w:rFonts w:ascii="Calibri" w:hAnsi="Calibri" w:cs="Calibri"/>
          <w:color w:val="000000" w:themeColor="text1"/>
        </w:rPr>
        <w:fldChar w:fldCharType="end"/>
      </w:r>
      <w:r w:rsidR="00CB25E6" w:rsidRPr="008A08EA">
        <w:rPr>
          <w:rFonts w:ascii="Calibri" w:hAnsi="Calibri" w:cs="Calibri"/>
          <w:color w:val="000000" w:themeColor="text1"/>
        </w:rPr>
        <w:t xml:space="preserve"> and taking into consideration </w:t>
      </w:r>
      <w:del w:id="43" w:author="Sarah Zyba" w:date="2021-02-01T10:07:00Z">
        <w:r w:rsidR="00CB25E6" w:rsidRPr="008A08EA" w:rsidDel="000F0EAF">
          <w:rPr>
            <w:rFonts w:ascii="Calibri" w:hAnsi="Calibri" w:cs="Calibri"/>
            <w:color w:val="000000" w:themeColor="text1"/>
          </w:rPr>
          <w:delText xml:space="preserve">of </w:delText>
        </w:r>
      </w:del>
      <w:r w:rsidR="00CB25E6" w:rsidRPr="008A08EA">
        <w:rPr>
          <w:rFonts w:ascii="Calibri" w:hAnsi="Calibri" w:cs="Calibri"/>
          <w:color w:val="000000" w:themeColor="text1"/>
        </w:rPr>
        <w:t>multi-stage complex survey design</w:t>
      </w:r>
      <w:ins w:id="44" w:author="Sarah Zyba" w:date="2021-02-01T10:07:00Z">
        <w:r w:rsidR="000F0EAF">
          <w:rPr>
            <w:rFonts w:ascii="Calibri" w:hAnsi="Calibri" w:cs="Calibri"/>
            <w:color w:val="000000" w:themeColor="text1"/>
          </w:rPr>
          <w:t>,</w:t>
        </w:r>
      </w:ins>
      <w:r w:rsidR="00CB25E6" w:rsidRPr="008A08EA">
        <w:rPr>
          <w:rFonts w:ascii="Calibri" w:hAnsi="Calibri" w:cs="Calibri"/>
          <w:color w:val="000000" w:themeColor="text1"/>
        </w:rPr>
        <w:t xml:space="preserve">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ins w:id="45" w:author="Sarah Zyba" w:date="2021-02-01T10:08:00Z">
        <w:r w:rsidR="000F0EAF">
          <w:rPr>
            <w:rFonts w:ascii="Calibri" w:hAnsi="Calibri" w:cs="Calibri"/>
            <w:color w:val="000000" w:themeColor="text1"/>
          </w:rPr>
          <w:t xml:space="preserve"> separately</w:t>
        </w:r>
      </w:ins>
      <w:r w:rsidR="00CB25E6" w:rsidRPr="008A08EA">
        <w:rPr>
          <w:rFonts w:ascii="Calibri" w:hAnsi="Calibri" w:cs="Calibri"/>
          <w:color w:val="000000" w:themeColor="text1"/>
        </w:rPr>
        <w:t xml:space="preserve"> </w:t>
      </w:r>
      <w:del w:id="46" w:author="Sarah Zyba" w:date="2021-02-01T10:08:00Z">
        <w:r w:rsidR="00CB25E6" w:rsidRPr="008A08EA" w:rsidDel="000F0EAF">
          <w:rPr>
            <w:rFonts w:ascii="Calibri" w:hAnsi="Calibri" w:cs="Calibri"/>
            <w:color w:val="000000" w:themeColor="text1"/>
          </w:rPr>
          <w:delText>but in different</w:delText>
        </w:r>
      </w:del>
      <w:ins w:id="47" w:author="Sarah Zyba" w:date="2021-02-01T10:08:00Z">
        <w:r w:rsidR="000F0EAF">
          <w:rPr>
            <w:rFonts w:ascii="Calibri" w:hAnsi="Calibri" w:cs="Calibri"/>
            <w:color w:val="000000" w:themeColor="text1"/>
          </w:rPr>
          <w:t>in various</w:t>
        </w:r>
      </w:ins>
      <w:r w:rsidR="00CB25E6" w:rsidRPr="008A08EA">
        <w:rPr>
          <w:rFonts w:ascii="Calibri" w:hAnsi="Calibri" w:cs="Calibri"/>
          <w:color w:val="000000" w:themeColor="text1"/>
        </w:rPr>
        <w:t xml:space="preserve">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w:t>
      </w:r>
      <w:del w:id="48" w:author="Sarah Zyba" w:date="2021-02-01T10:08:00Z">
        <w:r w:rsidR="00CB25E6" w:rsidRPr="008A08EA" w:rsidDel="000F0EAF">
          <w:rPr>
            <w:rFonts w:ascii="Calibri" w:hAnsi="Calibri" w:cs="Calibri"/>
            <w:color w:val="000000" w:themeColor="text1"/>
          </w:rPr>
          <w:delText>separately</w:delText>
        </w:r>
      </w:del>
      <w:ins w:id="49" w:author="Sarah Zyba" w:date="2021-02-01T10:08:00Z">
        <w:r w:rsidR="000F0EAF">
          <w:rPr>
            <w:rFonts w:ascii="Calibri" w:hAnsi="Calibri" w:cs="Calibri"/>
            <w:color w:val="000000" w:themeColor="text1"/>
          </w:rPr>
          <w:t>individually</w:t>
        </w:r>
      </w:ins>
      <w:r w:rsidR="00CB25E6" w:rsidRPr="008A08EA">
        <w:rPr>
          <w:rFonts w:ascii="Calibri" w:hAnsi="Calibri" w:cs="Calibri"/>
          <w:color w:val="000000" w:themeColor="text1"/>
        </w:rPr>
        <w:t xml:space="preserve">,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  </w:t>
      </w:r>
    </w:p>
    <w:p w14:paraId="3B75228C" w14:textId="5EB83C3D" w:rsidR="0037675B" w:rsidRPr="008A08EA" w:rsidRDefault="0037675B" w:rsidP="00F36F4B">
      <w:pPr>
        <w:spacing w:line="480" w:lineRule="auto"/>
        <w:jc w:val="both"/>
        <w:rPr>
          <w:rFonts w:ascii="Calibri" w:hAnsi="Calibri" w:cs="Calibri"/>
          <w:b/>
          <w:bCs/>
        </w:rPr>
      </w:pPr>
    </w:p>
    <w:p w14:paraId="6DE26CED" w14:textId="5E97E921" w:rsidR="006D0288" w:rsidRDefault="00D70625" w:rsidP="00D70625">
      <w:pPr>
        <w:spacing w:line="480" w:lineRule="auto"/>
        <w:jc w:val="both"/>
        <w:rPr>
          <w:rFonts w:ascii="Calibri" w:hAnsi="Calibri" w:cs="Calibri"/>
        </w:rPr>
      </w:pPr>
      <w:r w:rsidRPr="008A08EA">
        <w:rPr>
          <w:rFonts w:ascii="Calibri" w:hAnsi="Calibri" w:cs="Calibri"/>
        </w:rPr>
        <w:t>An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r w:rsidR="00135435" w:rsidRPr="008A08EA">
        <w:rPr>
          <w:rFonts w:ascii="Calibri" w:hAnsi="Calibri" w:cs="Calibri"/>
        </w:rPr>
        <w:t xml:space="preserve">input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template. For the biomarker dataset template, </w:t>
      </w:r>
      <w:r w:rsidR="00680A47">
        <w:rPr>
          <w:rFonts w:ascii="Calibri" w:hAnsi="Calibri" w:cs="Calibri"/>
        </w:rPr>
        <w:t>analysts</w:t>
      </w:r>
      <w:r w:rsidR="00135435" w:rsidRPr="008A08EA">
        <w:rPr>
          <w:rFonts w:ascii="Calibri" w:hAnsi="Calibri" w:cs="Calibri"/>
        </w:rPr>
        <w:t xml:space="preserve"> need to fill in information on the </w:t>
      </w:r>
      <w:r w:rsidR="00135435" w:rsidRPr="008A08EA">
        <w:rPr>
          <w:rFonts w:ascii="Calibri" w:hAnsi="Calibri" w:cs="Calibri"/>
        </w:rPr>
        <w:lastRenderedPageBreak/>
        <w:t>location of the dataset</w:t>
      </w:r>
      <w:r w:rsidR="00CB03A2">
        <w:rPr>
          <w:rFonts w:ascii="Calibri" w:hAnsi="Calibri" w:cs="Calibri"/>
        </w:rPr>
        <w:t xml:space="preserve"> in the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demographics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(men, women, and pregnant women)</w:t>
      </w:r>
      <w:r w:rsidR="00EE7BB0">
        <w:rPr>
          <w:rFonts w:ascii="Calibri" w:hAnsi="Calibri" w:cs="Calibri"/>
        </w:rPr>
        <w:t xml:space="preserve">, and then they </w:t>
      </w:r>
      <w:r w:rsidR="00B64208" w:rsidRPr="008A08EA">
        <w:rPr>
          <w:rFonts w:ascii="Calibri" w:hAnsi="Calibri" w:cs="Calibri"/>
        </w:rPr>
        <w:t>can make modifications on the cutoff template in case</w:t>
      </w:r>
      <w:del w:id="50" w:author="Sarah Zyba" w:date="2021-02-01T10:09:00Z">
        <w:r w:rsidR="00B64208" w:rsidRPr="008A08EA" w:rsidDel="000F0EAF">
          <w:rPr>
            <w:rFonts w:ascii="Calibri" w:hAnsi="Calibri" w:cs="Calibri"/>
          </w:rPr>
          <w:delText xml:space="preserve"> that </w:delText>
        </w:r>
      </w:del>
      <w:r w:rsidR="00B64208" w:rsidRPr="008A08EA">
        <w:rPr>
          <w:rFonts w:ascii="Calibri" w:hAnsi="Calibri" w:cs="Calibri"/>
        </w:rPr>
        <w:t>the cutoffs</w:t>
      </w:r>
      <w:r w:rsidR="00EE7BB0">
        <w:rPr>
          <w:rFonts w:ascii="Calibri" w:hAnsi="Calibri" w:cs="Calibri"/>
        </w:rPr>
        <w:t xml:space="preserve"> in the template</w:t>
      </w:r>
      <w:r w:rsidR="00B64208" w:rsidRPr="008A08EA">
        <w:rPr>
          <w:rFonts w:ascii="Calibri" w:hAnsi="Calibri" w:cs="Calibri"/>
        </w:rPr>
        <w:t xml:space="preserve"> differ from their </w:t>
      </w:r>
      <w:r w:rsidR="001977E4">
        <w:rPr>
          <w:rFonts w:ascii="Calibri" w:hAnsi="Calibri" w:cs="Calibri"/>
        </w:rPr>
        <w:t>desired values</w:t>
      </w:r>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43BA0941" w:rsidR="00D70625" w:rsidRPr="008A08EA" w:rsidRDefault="00B64208" w:rsidP="00D70625">
      <w:pPr>
        <w:spacing w:line="480" w:lineRule="auto"/>
        <w:jc w:val="both"/>
        <w:rPr>
          <w:rFonts w:ascii="Calibri" w:hAnsi="Calibri" w:cs="Calibri"/>
        </w:rPr>
      </w:pPr>
      <w:r w:rsidRPr="008A08EA">
        <w:rPr>
          <w:rFonts w:ascii="Calibri" w:hAnsi="Calibri" w:cs="Calibri"/>
        </w:rPr>
        <w:t>The SAMBA package has multiple steps.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SAMBA will change the variable names listed in </w:t>
      </w:r>
      <w:ins w:id="51" w:author="Sarah Zyba" w:date="2021-02-01T10:10:00Z">
        <w:r w:rsidR="000F0EAF">
          <w:rPr>
            <w:rFonts w:ascii="Calibri" w:hAnsi="Calibri" w:cs="Calibri"/>
            <w:color w:val="000000" w:themeColor="text1"/>
          </w:rPr>
          <w:t xml:space="preserve">the </w:t>
        </w:r>
      </w:ins>
      <w:r w:rsidR="001216EA" w:rsidRPr="008A08EA">
        <w:rPr>
          <w:rFonts w:ascii="Calibri" w:hAnsi="Calibri" w:cs="Calibri"/>
          <w:color w:val="000000" w:themeColor="text1"/>
        </w:rPr>
        <w:t>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will adjust for inflammation using the BRINDA method for selected nutrients </w:t>
      </w:r>
      <w:r w:rsidR="002A4F57"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O13UQj9T","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(7)</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 xml:space="preserve">. 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r w:rsidR="00CB399F" w:rsidRPr="008A08EA">
        <w:rPr>
          <w:rFonts w:ascii="Calibri" w:hAnsi="Calibri" w:cs="Calibri"/>
          <w:color w:val="000000" w:themeColor="text1"/>
        </w:rPr>
        <w:t>per 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w:t>
      </w:r>
      <w:commentRangeStart w:id="52"/>
      <w:r w:rsidR="00862C71" w:rsidRPr="008A08EA">
        <w:rPr>
          <w:rFonts w:ascii="Calibri" w:hAnsi="Calibri" w:cs="Calibri"/>
          <w:color w:val="000000" w:themeColor="text1"/>
        </w:rPr>
        <w:t xml:space="preserve">estimate parameters based on study design </w:t>
      </w:r>
      <w:commentRangeEnd w:id="52"/>
      <w:r w:rsidR="000F0EAF">
        <w:rPr>
          <w:rStyle w:val="CommentReference"/>
          <w:rFonts w:asciiTheme="minorHAnsi" w:eastAsiaTheme="minorEastAsia" w:hAnsiTheme="minorHAnsi" w:cstheme="minorBidi"/>
        </w:rPr>
        <w:commentReference w:id="52"/>
      </w:r>
      <w:r w:rsidR="00862C71" w:rsidRPr="008A08EA">
        <w:rPr>
          <w:rFonts w:ascii="Calibri" w:hAnsi="Calibri" w:cs="Calibri"/>
          <w:color w:val="000000" w:themeColor="text1"/>
        </w:rPr>
        <w:t xml:space="preserve">to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1B11CFFA" w14:textId="03DD45EF" w:rsidR="00CF50E5" w:rsidRPr="008A08EA" w:rsidRDefault="00CF50E5" w:rsidP="00F36F4B">
      <w:pPr>
        <w:spacing w:line="480" w:lineRule="auto"/>
        <w:jc w:val="both"/>
        <w:rPr>
          <w:rFonts w:ascii="Calibri" w:hAnsi="Calibri" w:cs="Calibri"/>
        </w:rPr>
      </w:pPr>
    </w:p>
    <w:p w14:paraId="5AD081F8" w14:textId="1DB5E49C" w:rsidR="00CF50E5" w:rsidRPr="008A08EA" w:rsidRDefault="00CF50E5" w:rsidP="005968A9">
      <w:pPr>
        <w:spacing w:line="480" w:lineRule="auto"/>
        <w:jc w:val="center"/>
        <w:rPr>
          <w:rFonts w:ascii="Calibri" w:hAnsi="Calibri" w:cs="Calibri"/>
          <w:b/>
          <w:bCs/>
        </w:rPr>
      </w:pPr>
      <w:r w:rsidRPr="008A08EA">
        <w:rPr>
          <w:rFonts w:ascii="Calibri" w:hAnsi="Calibri" w:cs="Calibri"/>
          <w:b/>
          <w:bCs/>
        </w:rPr>
        <w:t>Extension of the bio_analysis R package</w:t>
      </w:r>
    </w:p>
    <w:p w14:paraId="72888467" w14:textId="0C3DE629"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SAMBA package </w:t>
      </w:r>
      <w:r w:rsidR="00051FBD">
        <w:rPr>
          <w:rFonts w:ascii="Calibri" w:hAnsi="Calibri" w:cs="Calibri"/>
          <w:color w:val="000000" w:themeColor="text1"/>
        </w:rPr>
        <w:t xml:space="preserve">was built to be </w:t>
      </w:r>
      <w:r w:rsidRPr="008A08EA">
        <w:rPr>
          <w:rFonts w:ascii="Calibri" w:hAnsi="Calibri" w:cs="Calibri"/>
          <w:color w:val="000000" w:themeColor="text1"/>
        </w:rPr>
        <w:t xml:space="preserve">generic to </w:t>
      </w:r>
      <w:ins w:id="53" w:author="Sarah Zyba" w:date="2021-02-01T10:13:00Z">
        <w:r w:rsidR="00795BB3">
          <w:rPr>
            <w:rFonts w:ascii="Calibri" w:hAnsi="Calibri" w:cs="Calibri"/>
            <w:color w:val="000000" w:themeColor="text1"/>
          </w:rPr>
          <w:t xml:space="preserve">allow for the analysis </w:t>
        </w:r>
      </w:ins>
      <w:del w:id="54" w:author="Sarah Zyba" w:date="2021-02-01T10:13:00Z">
        <w:r w:rsidRPr="008A08EA" w:rsidDel="00795BB3">
          <w:rPr>
            <w:rFonts w:ascii="Calibri" w:hAnsi="Calibri" w:cs="Calibri"/>
            <w:color w:val="000000" w:themeColor="text1"/>
          </w:rPr>
          <w:delText>analyze any additional</w:delText>
        </w:r>
      </w:del>
      <w:ins w:id="55" w:author="Sarah Zyba" w:date="2021-02-01T10:13:00Z">
        <w:r w:rsidR="00795BB3">
          <w:rPr>
            <w:rFonts w:ascii="Calibri" w:hAnsi="Calibri" w:cs="Calibri"/>
            <w:color w:val="000000" w:themeColor="text1"/>
          </w:rPr>
          <w:t>of any</w:t>
        </w:r>
      </w:ins>
      <w:r w:rsidRPr="008A08EA">
        <w:rPr>
          <w:rFonts w:ascii="Calibri" w:hAnsi="Calibri" w:cs="Calibri"/>
          <w:color w:val="000000" w:themeColor="text1"/>
        </w:rPr>
        <w:t xml:space="preserve"> biomarkers that can be </w:t>
      </w:r>
      <w:commentRangeStart w:id="56"/>
      <w:r w:rsidR="005C70D2">
        <w:rPr>
          <w:rFonts w:ascii="Calibri" w:hAnsi="Calibri" w:cs="Calibri"/>
          <w:color w:val="000000" w:themeColor="text1"/>
        </w:rPr>
        <w:t>dissected</w:t>
      </w:r>
      <w:commentRangeEnd w:id="56"/>
      <w:r w:rsidR="00795BB3">
        <w:rPr>
          <w:rStyle w:val="CommentReference"/>
          <w:rFonts w:asciiTheme="minorHAnsi" w:eastAsiaTheme="minorEastAsia" w:hAnsiTheme="minorHAnsi" w:cstheme="minorBidi"/>
        </w:rPr>
        <w:commentReference w:id="56"/>
      </w:r>
      <w:r w:rsidRPr="008A08EA">
        <w:rPr>
          <w:rFonts w:ascii="Calibri" w:hAnsi="Calibri" w:cs="Calibri"/>
          <w:color w:val="000000" w:themeColor="text1"/>
        </w:rPr>
        <w:t xml:space="preserve"> with a binary outcome. </w:t>
      </w:r>
      <w:ins w:id="57" w:author="Sarah Zyba" w:date="2021-02-01T10:13:00Z">
        <w:r w:rsidR="00795BB3">
          <w:rPr>
            <w:rFonts w:ascii="Calibri" w:hAnsi="Calibri" w:cs="Calibri"/>
            <w:color w:val="000000" w:themeColor="text1"/>
          </w:rPr>
          <w:t>For example, w</w:t>
        </w:r>
      </w:ins>
      <w:del w:id="58" w:author="Sarah Zyba" w:date="2021-02-01T10:13:00Z">
        <w:r w:rsidR="00147EAA" w:rsidRPr="008A08EA" w:rsidDel="00795BB3">
          <w:rPr>
            <w:rFonts w:ascii="Calibri" w:hAnsi="Calibri" w:cs="Calibri"/>
            <w:color w:val="000000" w:themeColor="text1"/>
          </w:rPr>
          <w:delText>W</w:delText>
        </w:r>
      </w:del>
      <w:r w:rsidR="00147EAA" w:rsidRPr="008A08EA">
        <w:rPr>
          <w:rFonts w:ascii="Calibri" w:hAnsi="Calibri" w:cs="Calibri"/>
          <w:color w:val="000000" w:themeColor="text1"/>
        </w:rPr>
        <w:t xml:space="preserve">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r w:rsidR="005526E2" w:rsidRPr="008A08EA">
        <w:rPr>
          <w:rFonts w:ascii="Calibri" w:hAnsi="Calibri" w:cs="Calibri"/>
          <w:color w:val="000000" w:themeColor="text1"/>
        </w:rPr>
        <w:t>, such as blood pressures and cholesterols</w:t>
      </w:r>
      <w:r w:rsidR="005526E2">
        <w:rPr>
          <w:rFonts w:ascii="Calibri" w:hAnsi="Calibri" w:cs="Calibri"/>
          <w:color w:val="000000" w:themeColor="text1"/>
        </w:rPr>
        <w:t>,</w:t>
      </w:r>
      <w:r w:rsidR="00147EAA" w:rsidRPr="008A08EA">
        <w:rPr>
          <w:rFonts w:ascii="Calibri" w:hAnsi="Calibri" w:cs="Calibri"/>
          <w:color w:val="000000" w:themeColor="text1"/>
        </w:rPr>
        <w:t xml:space="preserve"> beyond the </w:t>
      </w:r>
      <w:r w:rsidR="00147EAA" w:rsidRPr="008A08EA">
        <w:rPr>
          <w:rFonts w:ascii="Calibri" w:hAnsi="Calibri" w:cs="Calibri"/>
          <w:color w:val="000000" w:themeColor="text1"/>
          <w:highlight w:val="yellow"/>
        </w:rPr>
        <w:t>six</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micronutrient biomarkers built in</w:t>
      </w:r>
      <w:ins w:id="59" w:author="Sarah Zyba" w:date="2021-02-01T10:14:00Z">
        <w:r w:rsidR="00795BB3">
          <w:rPr>
            <w:rFonts w:ascii="Calibri" w:hAnsi="Calibri" w:cs="Calibri"/>
            <w:color w:val="000000" w:themeColor="text1"/>
          </w:rPr>
          <w:t>to</w:t>
        </w:r>
      </w:ins>
      <w:r w:rsidR="00147EAA" w:rsidRPr="008A08EA">
        <w:rPr>
          <w:rFonts w:ascii="Calibri" w:hAnsi="Calibri" w:cs="Calibri"/>
          <w:color w:val="000000" w:themeColor="text1"/>
        </w:rPr>
        <w:t xml:space="preserve"> this </w:t>
      </w:r>
      <w:r w:rsidR="00F80B30">
        <w:rPr>
          <w:rFonts w:ascii="Calibri" w:hAnsi="Calibri" w:cs="Calibri"/>
          <w:color w:val="000000" w:themeColor="text1"/>
        </w:rPr>
        <w:t>package</w:t>
      </w:r>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just need </w:t>
      </w:r>
      <w:del w:id="60" w:author="Sarah Zyba" w:date="2021-02-01T10:14:00Z">
        <w:r w:rsidR="00147EAA" w:rsidRPr="008A08EA" w:rsidDel="00795BB3">
          <w:rPr>
            <w:rFonts w:ascii="Calibri" w:hAnsi="Calibri" w:cs="Calibri"/>
            <w:color w:val="000000" w:themeColor="text1"/>
          </w:rPr>
          <w:delText xml:space="preserve">to need </w:delText>
        </w:r>
      </w:del>
      <w:r w:rsidR="00147EAA" w:rsidRPr="008A08EA">
        <w:rPr>
          <w:rFonts w:ascii="Calibri" w:hAnsi="Calibri" w:cs="Calibri"/>
          <w:color w:val="000000" w:themeColor="text1"/>
        </w:rPr>
        <w:t xml:space="preserve">to add the variable name, units, and survey weight variable (if relevant) of </w:t>
      </w:r>
      <w:ins w:id="61" w:author="Sarah Zyba" w:date="2021-02-01T10:14:00Z">
        <w:r w:rsidR="00795BB3">
          <w:rPr>
            <w:rFonts w:ascii="Calibri" w:hAnsi="Calibri" w:cs="Calibri"/>
            <w:color w:val="000000" w:themeColor="text1"/>
          </w:rPr>
          <w:t xml:space="preserve">the </w:t>
        </w:r>
      </w:ins>
      <w:r w:rsidR="00147EAA" w:rsidRPr="008A08EA">
        <w:rPr>
          <w:rFonts w:ascii="Calibri" w:hAnsi="Calibri" w:cs="Calibri"/>
          <w:color w:val="000000" w:themeColor="text1"/>
        </w:rPr>
        <w:t>additional biomarkers in</w:t>
      </w:r>
      <w:ins w:id="62" w:author="Sarah Zyba" w:date="2021-02-01T10:14:00Z">
        <w:r w:rsidR="00795BB3">
          <w:rPr>
            <w:rFonts w:ascii="Calibri" w:hAnsi="Calibri" w:cs="Calibri"/>
            <w:color w:val="000000" w:themeColor="text1"/>
          </w:rPr>
          <w:t>to</w:t>
        </w:r>
      </w:ins>
      <w:r w:rsidR="00147EAA" w:rsidRPr="008A08EA">
        <w:rPr>
          <w:rFonts w:ascii="Calibri" w:hAnsi="Calibri" w:cs="Calibri"/>
          <w:color w:val="000000" w:themeColor="text1"/>
        </w:rPr>
        <w:t xml:space="preserve"> the biomarker dataset template,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After a successful run of the SAMBA,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r w:rsidR="008E2AE5" w:rsidRPr="008A08EA">
        <w:rPr>
          <w:rFonts w:ascii="Calibri" w:hAnsi="Calibri" w:cs="Calibri"/>
          <w:color w:val="000000" w:themeColor="text1"/>
        </w:rPr>
        <w:t xml:space="preserve">per dataset analyzed (output 1) </w:t>
      </w:r>
      <w:r w:rsidR="00CB399F" w:rsidRPr="008A08EA">
        <w:rPr>
          <w:rFonts w:ascii="Calibri" w:hAnsi="Calibri" w:cs="Calibri"/>
          <w:color w:val="000000" w:themeColor="text1"/>
        </w:rPr>
        <w:t>will include information of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w:t>
      </w:r>
      <w:ins w:id="63" w:author="Sarah Zyba" w:date="2021-02-01T10:15:00Z">
        <w:r w:rsidR="00795BB3">
          <w:rPr>
            <w:rFonts w:ascii="Calibri" w:hAnsi="Calibri" w:cs="Calibri"/>
            <w:color w:val="000000" w:themeColor="text1"/>
          </w:rPr>
          <w:t>(s)</w:t>
        </w:r>
      </w:ins>
      <w:r w:rsidR="00CB399F" w:rsidRPr="008A08EA">
        <w:rPr>
          <w:rFonts w:ascii="Calibri" w:hAnsi="Calibri" w:cs="Calibri"/>
          <w:color w:val="000000" w:themeColor="text1"/>
        </w:rPr>
        <w:t>, and the result</w:t>
      </w:r>
      <w:r w:rsidR="008E2AE5" w:rsidRPr="008A08EA">
        <w:rPr>
          <w:rFonts w:ascii="Calibri" w:hAnsi="Calibri" w:cs="Calibri"/>
          <w:color w:val="000000" w:themeColor="text1"/>
        </w:rPr>
        <w:t xml:space="preserve"> file (output 2) will contain the distribution and prevalence of deficiency 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543C0F30" w:rsidR="0040050B" w:rsidRPr="008A08EA" w:rsidRDefault="0040050B" w:rsidP="00147EAA">
      <w:pPr>
        <w:spacing w:line="480" w:lineRule="auto"/>
        <w:jc w:val="both"/>
        <w:rPr>
          <w:rFonts w:ascii="Calibri" w:hAnsi="Calibri" w:cs="Calibri"/>
        </w:rPr>
      </w:pPr>
      <w:r w:rsidRPr="008A08EA">
        <w:rPr>
          <w:rFonts w:ascii="Calibri" w:hAnsi="Calibri" w:cs="Calibri"/>
        </w:rPr>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 xml:space="preserve">underweight and Body Mass Index (BMI) to explore a wide range of research questions. For example, the cleaned dataset (output 1) can be merged with </w:t>
      </w:r>
      <w:ins w:id="64" w:author="Sarah Zyba" w:date="2021-02-01T10:15:00Z">
        <w:r w:rsidR="00795BB3">
          <w:rPr>
            <w:rFonts w:ascii="Calibri" w:hAnsi="Calibri" w:cs="Calibri"/>
          </w:rPr>
          <w:t xml:space="preserve">an </w:t>
        </w:r>
      </w:ins>
      <w:r w:rsidR="00500D6B" w:rsidRPr="008A08EA">
        <w:rPr>
          <w:rFonts w:ascii="Calibri" w:hAnsi="Calibri" w:cs="Calibri"/>
        </w:rPr>
        <w:t>individual’s weight</w:t>
      </w:r>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xml:space="preserve">, and other health </w:t>
      </w:r>
      <w:ins w:id="65" w:author="Sarah Zyba" w:date="2021-02-01T10:15:00Z">
        <w:r w:rsidR="00795BB3">
          <w:rPr>
            <w:rFonts w:ascii="Calibri" w:hAnsi="Calibri" w:cs="Calibri"/>
          </w:rPr>
          <w:t>out</w:t>
        </w:r>
      </w:ins>
      <w:r w:rsidR="00AC4A3F" w:rsidRPr="008A08EA">
        <w:rPr>
          <w:rFonts w:ascii="Calibri" w:hAnsi="Calibri" w:cs="Calibri"/>
        </w:rPr>
        <w:t>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w:t>
      </w:r>
      <w:ins w:id="66" w:author="Sarah Zyba" w:date="2021-02-01T10:15:00Z">
        <w:r w:rsidR="00795BB3">
          <w:rPr>
            <w:rFonts w:ascii="Calibri" w:hAnsi="Calibri" w:cs="Calibri"/>
          </w:rPr>
          <w:t>are</w:t>
        </w:r>
      </w:ins>
      <w:del w:id="67" w:author="Sarah Zyba" w:date="2021-02-01T10:15:00Z">
        <w:r w:rsidR="00F47C98" w:rsidRPr="008A08EA" w:rsidDel="00795BB3">
          <w:rPr>
            <w:rFonts w:ascii="Calibri" w:hAnsi="Calibri" w:cs="Calibri"/>
          </w:rPr>
          <w:delText>is</w:delText>
        </w:r>
      </w:del>
      <w:r w:rsidR="00F47C98" w:rsidRPr="008A08EA">
        <w:rPr>
          <w:rFonts w:ascii="Calibri" w:hAnsi="Calibri" w:cs="Calibri"/>
        </w:rPr>
        <w:t xml:space="preserve"> an important component of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 xml:space="preserve">the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over- and under-nutrition 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F34771" w:rsidRPr="008A08EA">
        <w:rPr>
          <w:rFonts w:ascii="Calibri" w:hAnsi="Calibri" w:cs="Calibri"/>
        </w:rPr>
        <w:instrText xml:space="preserve"> ADDIN ZOTERO_ITEM CSL_CITATION {"citationID":"kMMpQUeK","properties":{"formattedCitation":"(16\\uc0\\u8211{}18)","plainCitation":"(16–18)","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F34771" w:rsidRPr="008A08EA">
        <w:rPr>
          <w:rFonts w:ascii="Calibri" w:hAnsi="Calibri" w:cs="Calibri"/>
        </w:rPr>
        <w:t>(16–18)</w:t>
      </w:r>
      <w:r w:rsidR="00AC4A3F" w:rsidRPr="008A08EA">
        <w:rPr>
          <w:rFonts w:ascii="Calibri" w:hAnsi="Calibri" w:cs="Calibri"/>
        </w:rPr>
        <w:fldChar w:fldCharType="end"/>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1D8F5793" w:rsidR="000C1C90" w:rsidRPr="008A08EA" w:rsidRDefault="003B0C66" w:rsidP="005968A9">
      <w:pPr>
        <w:spacing w:line="480" w:lineRule="auto"/>
        <w:jc w:val="center"/>
        <w:rPr>
          <w:rFonts w:ascii="Calibri" w:hAnsi="Calibri" w:cs="Calibri"/>
          <w:b/>
          <w:bCs/>
        </w:rPr>
      </w:pPr>
      <w:r w:rsidRPr="008A08EA">
        <w:rPr>
          <w:rFonts w:ascii="Calibri" w:hAnsi="Calibri" w:cs="Calibri"/>
          <w:b/>
          <w:bCs/>
        </w:rPr>
        <w:t>Validation of the SAMBA package</w:t>
      </w:r>
    </w:p>
    <w:p w14:paraId="6A577B58" w14:textId="32701815" w:rsidR="001B722D" w:rsidRPr="008A08EA" w:rsidRDefault="00D6642A" w:rsidP="00D6642A">
      <w:pPr>
        <w:spacing w:line="480" w:lineRule="auto"/>
        <w:jc w:val="both"/>
        <w:rPr>
          <w:rFonts w:ascii="Calibri" w:hAnsi="Calibri" w:cs="Calibri"/>
        </w:rPr>
      </w:pPr>
      <w:r w:rsidRPr="008A08EA">
        <w:rPr>
          <w:rFonts w:ascii="Calibri" w:hAnsi="Calibri" w:cs="Calibri"/>
        </w:rPr>
        <w:lastRenderedPageBreak/>
        <w:t xml:space="preserve">We applied the </w:t>
      </w:r>
      <w:r w:rsidR="001B722D"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001B722D" w:rsidRPr="008A08EA">
        <w:rPr>
          <w:rFonts w:ascii="Calibri" w:hAnsi="Calibri" w:cs="Calibri"/>
        </w:rPr>
        <w:t xml:space="preserve"> to </w:t>
      </w:r>
      <w:r w:rsidR="001B722D" w:rsidRPr="008A08EA">
        <w:rPr>
          <w:rFonts w:ascii="Calibri" w:hAnsi="Calibri" w:cs="Calibri"/>
          <w:color w:val="000000" w:themeColor="text1"/>
        </w:rPr>
        <w:t>a single-site study in Kenya [</w:t>
      </w:r>
      <w:r w:rsidR="001B722D" w:rsidRPr="008A08EA">
        <w:rPr>
          <w:rFonts w:ascii="Calibri" w:hAnsi="Calibri" w:cs="Calibri"/>
          <w:color w:val="000000" w:themeColor="text1"/>
          <w:highlight w:val="yellow"/>
        </w:rPr>
        <w:t>REF</w:t>
      </w:r>
      <w:r w:rsidR="001B722D" w:rsidRPr="008A08EA">
        <w:rPr>
          <w:rFonts w:ascii="Calibri" w:hAnsi="Calibri" w:cs="Calibri"/>
          <w:color w:val="000000" w:themeColor="text1"/>
        </w:rPr>
        <w:t xml:space="preserve">] and NHANES </w:t>
      </w:r>
      <w:r w:rsidR="001B722D"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Gmz93FUO","properties":{"formattedCitation":"(8)","plainCitation":"(8)","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1B722D"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(8)</w:t>
      </w:r>
      <w:r w:rsidR="001B722D" w:rsidRPr="008A08EA">
        <w:rPr>
          <w:rFonts w:ascii="Calibri" w:hAnsi="Calibri" w:cs="Calibri"/>
          <w:color w:val="000000" w:themeColor="text1"/>
        </w:rPr>
        <w:fldChar w:fldCharType="end"/>
      </w:r>
      <w:r w:rsidR="001B722D" w:rsidRPr="008A08EA">
        <w:rPr>
          <w:rFonts w:ascii="Calibri" w:hAnsi="Calibri" w:cs="Calibri"/>
          <w:color w:val="000000" w:themeColor="text1"/>
        </w:rPr>
        <w:t xml:space="preserve">. </w:t>
      </w:r>
      <w:r w:rsidR="001B722D" w:rsidRPr="008A08EA">
        <w:rPr>
          <w:rFonts w:ascii="Calibri" w:hAnsi="Calibri" w:cs="Calibri"/>
        </w:rPr>
        <w:t xml:space="preserve">The results generated by the </w:t>
      </w:r>
      <w:r w:rsidR="00665EA6" w:rsidRPr="008A08EA">
        <w:rPr>
          <w:rFonts w:ascii="Calibri" w:hAnsi="Calibri" w:cs="Calibri"/>
        </w:rPr>
        <w:t xml:space="preserve">SAMBA </w:t>
      </w:r>
      <w:r w:rsidR="00F80B30">
        <w:rPr>
          <w:rFonts w:ascii="Calibri" w:hAnsi="Calibri" w:cs="Calibri"/>
        </w:rPr>
        <w:t>package</w:t>
      </w:r>
      <w:r w:rsidR="001B722D" w:rsidRPr="008A08EA">
        <w:rPr>
          <w:rFonts w:ascii="Calibri" w:hAnsi="Calibri" w:cs="Calibri"/>
        </w:rPr>
        <w:t xml:space="preserve"> were identical to the results published </w:t>
      </w:r>
      <w:del w:id="68" w:author="Sarah Zyba" w:date="2021-02-01T10:16:00Z">
        <w:r w:rsidR="001B722D" w:rsidRPr="008A08EA" w:rsidDel="00795BB3">
          <w:rPr>
            <w:rFonts w:ascii="Calibri" w:hAnsi="Calibri" w:cs="Calibri"/>
          </w:rPr>
          <w:delText xml:space="preserve">before </w:delText>
        </w:r>
      </w:del>
      <w:ins w:id="69" w:author="Sarah Zyba" w:date="2021-02-01T10:16:00Z">
        <w:r w:rsidR="00795BB3">
          <w:rPr>
            <w:rFonts w:ascii="Calibri" w:hAnsi="Calibri" w:cs="Calibri"/>
          </w:rPr>
          <w:t>previously</w:t>
        </w:r>
        <w:r w:rsidR="00795BB3" w:rsidRPr="008A08EA">
          <w:rPr>
            <w:rFonts w:ascii="Calibri" w:hAnsi="Calibri" w:cs="Calibri"/>
          </w:rPr>
          <w:t xml:space="preserve"> </w:t>
        </w:r>
      </w:ins>
      <w:r w:rsidR="001B722D" w:rsidRPr="008A08EA">
        <w:rPr>
          <w:rFonts w:ascii="Calibri" w:hAnsi="Calibri" w:cs="Calibri"/>
          <w:highlight w:val="yellow"/>
        </w:rPr>
        <w:t>[Ref].</w:t>
      </w:r>
    </w:p>
    <w:p w14:paraId="4D309169" w14:textId="669E7DC4" w:rsidR="001B722D" w:rsidRPr="008A08EA" w:rsidRDefault="001B722D" w:rsidP="001B722D">
      <w:pPr>
        <w:pStyle w:val="ListParagraph"/>
        <w:numPr>
          <w:ilvl w:val="0"/>
          <w:numId w:val="12"/>
        </w:numPr>
        <w:spacing w:line="480" w:lineRule="auto"/>
        <w:jc w:val="both"/>
        <w:rPr>
          <w:rFonts w:ascii="Calibri" w:hAnsi="Calibri" w:cs="Calibri"/>
          <w:highlight w:val="yellow"/>
        </w:rPr>
      </w:pPr>
      <w:r w:rsidRPr="008A08EA">
        <w:rPr>
          <w:rFonts w:ascii="Calibri" w:hAnsi="Calibri" w:cs="Calibri"/>
          <w:highlight w:val="yellow"/>
        </w:rPr>
        <w:t>Description of the results</w:t>
      </w:r>
      <w:r w:rsidR="009F6A95" w:rsidRPr="008A08EA">
        <w:rPr>
          <w:rFonts w:ascii="Calibri" w:hAnsi="Calibri" w:cs="Calibri"/>
          <w:highlight w:val="yellow"/>
        </w:rPr>
        <w:t xml:space="preserve"> (TBD)</w:t>
      </w:r>
    </w:p>
    <w:p w14:paraId="72D9F779" w14:textId="18A7F29A" w:rsidR="00691A18" w:rsidRPr="008A08EA" w:rsidRDefault="00691A18" w:rsidP="00F36F4B">
      <w:pPr>
        <w:spacing w:line="480" w:lineRule="auto"/>
        <w:jc w:val="both"/>
        <w:rPr>
          <w:rFonts w:ascii="Calibri" w:hAnsi="Calibri" w:cs="Calibri"/>
        </w:rPr>
      </w:pPr>
    </w:p>
    <w:p w14:paraId="7E12BA56" w14:textId="77777777" w:rsidR="00535DC5" w:rsidRPr="008A08EA" w:rsidRDefault="00535DC5" w:rsidP="00F36F4B">
      <w:pPr>
        <w:spacing w:line="480" w:lineRule="auto"/>
        <w:jc w:val="both"/>
        <w:rPr>
          <w:rFonts w:ascii="Calibri" w:hAnsi="Calibri" w:cs="Calibri"/>
        </w:rPr>
      </w:pPr>
    </w:p>
    <w:p w14:paraId="789F3F10" w14:textId="05E8DC93" w:rsidR="00C07206" w:rsidRPr="008A08EA" w:rsidRDefault="00C07206" w:rsidP="00922641">
      <w:pPr>
        <w:spacing w:line="480" w:lineRule="auto"/>
        <w:jc w:val="center"/>
        <w:rPr>
          <w:rFonts w:ascii="Calibri" w:hAnsi="Calibri" w:cs="Calibri"/>
          <w:b/>
          <w:bCs/>
        </w:rPr>
      </w:pPr>
      <w:r w:rsidRPr="008A08EA">
        <w:rPr>
          <w:rFonts w:ascii="Calibri" w:hAnsi="Calibri" w:cs="Calibri"/>
          <w:b/>
          <w:bCs/>
        </w:rPr>
        <w:t>Discussion</w:t>
      </w:r>
    </w:p>
    <w:p w14:paraId="52D39E73" w14:textId="10F6C5A0" w:rsidR="00922641" w:rsidRPr="008A08EA" w:rsidRDefault="007D3555" w:rsidP="0045076C">
      <w:pPr>
        <w:pStyle w:val="CommentText"/>
        <w:spacing w:line="480" w:lineRule="auto"/>
        <w:jc w:val="both"/>
        <w:rPr>
          <w:rFonts w:ascii="Calibri" w:hAnsi="Calibri" w:cs="Calibri"/>
          <w:sz w:val="24"/>
          <w:szCs w:val="24"/>
        </w:rPr>
      </w:pPr>
      <w:r w:rsidRPr="008A08EA">
        <w:rPr>
          <w:rFonts w:ascii="Calibri" w:hAnsi="Calibri" w:cs="Calibri"/>
          <w:sz w:val="24"/>
          <w:szCs w:val="24"/>
        </w:rPr>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structure for 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w:t>
      </w:r>
      <w:ins w:id="70" w:author="Sarah Zyba" w:date="2021-02-01T10:16:00Z">
        <w:r w:rsidR="00795BB3">
          <w:rPr>
            <w:rFonts w:ascii="Calibri" w:hAnsi="Calibri" w:cs="Calibri"/>
            <w:sz w:val="24"/>
            <w:szCs w:val="24"/>
          </w:rPr>
          <w:t>ed</w:t>
        </w:r>
      </w:ins>
      <w:r w:rsidRPr="008A08EA">
        <w:rPr>
          <w:rFonts w:ascii="Calibri" w:hAnsi="Calibri" w:cs="Calibri"/>
          <w:sz w:val="24"/>
          <w:szCs w:val="24"/>
        </w:rPr>
        <w:t xml:space="preserve">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 xml:space="preserve"> of </w:t>
      </w:r>
      <w:r w:rsidR="00FF6FF4" w:rsidRPr="008A08EA">
        <w:rPr>
          <w:rFonts w:ascii="Calibri" w:hAnsi="Calibri" w:cs="Calibri"/>
          <w:sz w:val="24"/>
          <w:szCs w:val="24"/>
        </w:rPr>
        <w:t>analyzing</w:t>
      </w:r>
      <w:r w:rsidRPr="008A08EA">
        <w:rPr>
          <w:rFonts w:ascii="Calibri" w:hAnsi="Calibri" w:cs="Calibri"/>
          <w:sz w:val="24"/>
          <w:szCs w:val="24"/>
        </w:rPr>
        <w:t xml:space="preserve"> micronutrient biomarkers</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With this </w:t>
      </w:r>
      <w:commentRangeStart w:id="71"/>
      <w:r w:rsidRPr="008A08EA">
        <w:rPr>
          <w:rFonts w:ascii="Calibri" w:hAnsi="Calibri" w:cs="Calibri"/>
          <w:sz w:val="24"/>
          <w:szCs w:val="24"/>
        </w:rPr>
        <w:t>background</w:t>
      </w:r>
      <w:commentRangeEnd w:id="71"/>
      <w:r w:rsidR="00795BB3">
        <w:rPr>
          <w:rStyle w:val="CommentReference"/>
        </w:rPr>
        <w:commentReference w:id="71"/>
      </w:r>
      <w:r w:rsidRPr="008A08EA">
        <w:rPr>
          <w:rFonts w:ascii="Calibri" w:hAnsi="Calibri" w:cs="Calibri"/>
          <w:sz w:val="24"/>
          <w:szCs w:val="24"/>
        </w:rPr>
        <w:t xml:space="preserve">, the new, freely available, and open-access tool simplifies estimations of micronutrient distribution and prevalence of deficiencies. </w:t>
      </w:r>
      <w:r w:rsidR="00ED6836" w:rsidRPr="00ED6836">
        <w:rPr>
          <w:rFonts w:ascii="Calibri" w:hAnsi="Calibri" w:cs="Calibri"/>
          <w:sz w:val="24"/>
          <w:szCs w:val="24"/>
        </w:rPr>
        <w:t>In all, the efficient programming capacity of this tool can drastically shorten the time from data cleaning to presentation of a final results table.</w:t>
      </w:r>
    </w:p>
    <w:p w14:paraId="2BCCB1B1" w14:textId="77777777" w:rsidR="0045076C" w:rsidRPr="008A08EA" w:rsidRDefault="0045076C" w:rsidP="0045076C">
      <w:pPr>
        <w:pStyle w:val="CommentText"/>
        <w:spacing w:line="480" w:lineRule="auto"/>
        <w:jc w:val="both"/>
        <w:rPr>
          <w:rFonts w:ascii="Calibri" w:hAnsi="Calibri" w:cs="Calibri"/>
          <w:sz w:val="24"/>
          <w:szCs w:val="24"/>
        </w:rPr>
      </w:pPr>
    </w:p>
    <w:p w14:paraId="0B0BC198" w14:textId="4820302D"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w:t>
      </w:r>
      <w:ins w:id="72" w:author="Sarah Zyba" w:date="2021-02-01T10:18:00Z">
        <w:r w:rsidR="00795BB3">
          <w:rPr>
            <w:rFonts w:ascii="Calibri" w:hAnsi="Calibri" w:cs="Calibri"/>
          </w:rPr>
          <w:t>are</w:t>
        </w:r>
      </w:ins>
      <w:del w:id="73" w:author="Sarah Zyba" w:date="2021-02-01T10:18:00Z">
        <w:r w:rsidRPr="008A08EA" w:rsidDel="00795BB3">
          <w:rPr>
            <w:rFonts w:ascii="Calibri" w:hAnsi="Calibri" w:cs="Calibri"/>
          </w:rPr>
          <w:delText>is</w:delText>
        </w:r>
      </w:del>
      <w:r w:rsidRPr="008A08EA">
        <w:rPr>
          <w:rFonts w:ascii="Calibri" w:hAnsi="Calibri" w:cs="Calibri"/>
        </w:rPr>
        <w:t xml:space="preserve"> an important component </w:t>
      </w:r>
      <w:ins w:id="74" w:author="Sarah Zyba" w:date="2021-02-01T10:18:00Z">
        <w:r w:rsidR="00795BB3">
          <w:rPr>
            <w:rFonts w:ascii="Calibri" w:hAnsi="Calibri" w:cs="Calibri"/>
          </w:rPr>
          <w:t>of the burden of</w:t>
        </w:r>
      </w:ins>
      <w:del w:id="75" w:author="Sarah Zyba" w:date="2021-02-01T10:18:00Z">
        <w:r w:rsidRPr="008A08EA" w:rsidDel="00795BB3">
          <w:rPr>
            <w:rFonts w:ascii="Calibri" w:hAnsi="Calibri" w:cs="Calibri"/>
          </w:rPr>
          <w:delText>in</w:delText>
        </w:r>
      </w:del>
      <w:r w:rsidRPr="008A08EA">
        <w:rPr>
          <w:rFonts w:ascii="Calibri" w:hAnsi="Calibri" w:cs="Calibri"/>
        </w:rPr>
        <w:t xml:space="preserve"> malnutrition for both LMICs and high-income countries </w:t>
      </w:r>
      <w:r w:rsidRPr="008A08EA">
        <w:rPr>
          <w:rFonts w:ascii="Calibri" w:hAnsi="Calibri" w:cs="Calibri"/>
        </w:rPr>
        <w:fldChar w:fldCharType="begin"/>
      </w:r>
      <w:r w:rsidR="00F34771" w:rsidRPr="008A08EA">
        <w:rPr>
          <w:rFonts w:ascii="Calibri" w:hAnsi="Calibri" w:cs="Calibri"/>
        </w:rPr>
        <w:instrText xml:space="preserve"> ADDIN ZOTERO_ITEM CSL_CITATION {"citationID":"s9NBi5nS","properties":{"formattedCitation":"(16)","plainCitation":"(16)","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F34771" w:rsidRPr="008A08EA">
        <w:rPr>
          <w:rFonts w:ascii="Calibri" w:hAnsi="Calibri" w:cs="Calibri"/>
          <w:noProof/>
        </w:rPr>
        <w:t>(16)</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 </w:t>
      </w:r>
      <w:r w:rsidRPr="008A08EA">
        <w:rPr>
          <w:rFonts w:ascii="Calibri" w:hAnsi="Calibri" w:cs="Calibri"/>
        </w:rPr>
        <w:fldChar w:fldCharType="begin"/>
      </w:r>
      <w:r w:rsidR="00F34771" w:rsidRPr="008A08EA">
        <w:rPr>
          <w:rFonts w:ascii="Calibri" w:hAnsi="Calibri" w:cs="Calibri"/>
        </w:rPr>
        <w:instrText xml:space="preserve"> ADDIN ZOTERO_ITEM CSL_CITATION {"citationID":"CBP5Ar4M","properties":{"formattedCitation":"(19)","plainCitation":"(19)","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F34771" w:rsidRPr="008A08EA">
        <w:rPr>
          <w:rFonts w:ascii="Calibri" w:hAnsi="Calibri" w:cs="Calibri"/>
          <w:noProof/>
        </w:rPr>
        <w:t>(19)</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w:t>
      </w:r>
      <w:del w:id="76" w:author="Sarah Zyba" w:date="2021-02-01T10:18:00Z">
        <w:r w:rsidR="002E6541" w:rsidRPr="008A08EA" w:rsidDel="00795BB3">
          <w:rPr>
            <w:rFonts w:ascii="Calibri" w:hAnsi="Calibri" w:cs="Calibri"/>
          </w:rPr>
          <w:delText xml:space="preserve">always </w:delText>
        </w:r>
      </w:del>
      <w:ins w:id="77" w:author="Sarah Zyba" w:date="2021-02-01T10:18:00Z">
        <w:r w:rsidR="00795BB3">
          <w:rPr>
            <w:rFonts w:ascii="Calibri" w:hAnsi="Calibri" w:cs="Calibri"/>
          </w:rPr>
          <w:t>frequently</w:t>
        </w:r>
        <w:r w:rsidR="00795BB3" w:rsidRPr="008A08EA">
          <w:rPr>
            <w:rFonts w:ascii="Calibri" w:hAnsi="Calibri" w:cs="Calibri"/>
          </w:rPr>
          <w:t xml:space="preserve"> </w:t>
        </w:r>
      </w:ins>
      <w:r w:rsidR="002E6541" w:rsidRPr="008A08EA">
        <w:rPr>
          <w:rFonts w:ascii="Calibri" w:hAnsi="Calibri" w:cs="Calibri"/>
        </w:rPr>
        <w:t xml:space="preserve">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1053EC">
        <w:rPr>
          <w:rFonts w:ascii="Calibri" w:hAnsi="Calibri" w:cs="Calibri"/>
        </w:rPr>
        <w:instrText xml:space="preserve"> ADDIN ZOTERO_ITEM CSL_CITATION {"citationID":"cMW3L4j7","properties":{"formattedCitation":"(16)","plainCitation":"(16)","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1053EC">
        <w:rPr>
          <w:rFonts w:ascii="Calibri" w:hAnsi="Calibri" w:cs="Calibri"/>
          <w:noProof/>
        </w:rPr>
        <w:t>(16)</w:t>
      </w:r>
      <w:r w:rsidR="001053EC">
        <w:rPr>
          <w:rFonts w:ascii="Calibri" w:hAnsi="Calibri" w:cs="Calibri"/>
        </w:rPr>
        <w:fldChar w:fldCharType="end"/>
      </w:r>
      <w:r w:rsidR="00F34771" w:rsidRPr="008A08EA">
        <w:rPr>
          <w:rFonts w:ascii="Calibri" w:hAnsi="Calibri" w:cs="Calibri"/>
        </w:rPr>
        <w:t xml:space="preserve">. The </w:t>
      </w:r>
      <w:commentRangeStart w:id="78"/>
      <w:r w:rsidR="00F34771" w:rsidRPr="008A08EA">
        <w:rPr>
          <w:rFonts w:ascii="Calibri" w:hAnsi="Calibri" w:cs="Calibri"/>
        </w:rPr>
        <w:t>GNR</w:t>
      </w:r>
      <w:commentRangeEnd w:id="78"/>
      <w:r w:rsidR="00795BB3">
        <w:rPr>
          <w:rStyle w:val="CommentReference"/>
          <w:rFonts w:asciiTheme="minorHAnsi" w:eastAsiaTheme="minorEastAsia" w:hAnsiTheme="minorHAnsi" w:cstheme="minorBidi"/>
        </w:rPr>
        <w:commentReference w:id="78"/>
      </w:r>
      <w:r w:rsidR="00F34771" w:rsidRPr="008A08EA">
        <w:rPr>
          <w:rFonts w:ascii="Calibri" w:hAnsi="Calibri" w:cs="Calibri"/>
        </w:rPr>
        <w:t xml:space="preserve">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ins w:id="79" w:author="Sarah Zyba" w:date="2021-02-01T10:19:00Z">
        <w:r w:rsidR="00795BB3">
          <w:rPr>
            <w:rFonts w:ascii="Calibri" w:hAnsi="Calibri" w:cs="Calibri"/>
          </w:rPr>
          <w:t xml:space="preserve"> the need</w:t>
        </w:r>
      </w:ins>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data prioritization, creation and collection, curation, analysis, to interpretation/recommendation </w:t>
      </w:r>
      <w:r w:rsidR="0045076C" w:rsidRPr="008A08EA">
        <w:rPr>
          <w:rFonts w:ascii="Calibri" w:hAnsi="Calibri" w:cs="Calibri"/>
        </w:rPr>
        <w:fldChar w:fldCharType="begin"/>
      </w:r>
      <w:r w:rsidR="0045076C" w:rsidRPr="008A08EA">
        <w:rPr>
          <w:rFonts w:ascii="Calibri" w:hAnsi="Calibri" w:cs="Calibri"/>
        </w:rPr>
        <w:instrText xml:space="preserve"> ADDIN ZOTERO_ITEM CSL_CITATION {"citationID":"bVPYiAsL","properties":{"formattedCitation":"(20,21)","plainCitation":"(20,21)","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45076C" w:rsidRPr="008A08EA">
        <w:rPr>
          <w:rFonts w:ascii="Calibri" w:hAnsi="Calibri" w:cs="Calibri"/>
          <w:noProof/>
        </w:rPr>
        <w:t>(20,21)</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w:t>
      </w:r>
      <w:r w:rsidR="006A2823" w:rsidRPr="008A08EA">
        <w:rPr>
          <w:rFonts w:ascii="Calibri" w:hAnsi="Calibri" w:cs="Calibri"/>
        </w:rPr>
        <w:lastRenderedPageBreak/>
        <w:t xml:space="preserve">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r w:rsidR="00535DC5" w:rsidRPr="008A08EA">
        <w:rPr>
          <w:rFonts w:ascii="Calibri" w:hAnsi="Calibri" w:cs="Calibri"/>
        </w:rPr>
        <w:t>Institutions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ins w:id="80" w:author="Sarah Zyba" w:date="2021-02-01T10:21:00Z">
        <w:r w:rsidR="00795BB3">
          <w:rPr>
            <w:rFonts w:ascii="Calibri" w:hAnsi="Calibri" w:cs="Calibri"/>
          </w:rPr>
          <w:t>s</w:t>
        </w:r>
      </w:ins>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as well as</w:t>
      </w:r>
      <w:del w:id="81" w:author="Sarah Zyba" w:date="2021-02-01T10:21:00Z">
        <w:r w:rsidR="006A2823" w:rsidRPr="008A08EA" w:rsidDel="00795BB3">
          <w:rPr>
            <w:rFonts w:ascii="Calibri" w:hAnsi="Calibri" w:cs="Calibri"/>
          </w:rPr>
          <w:delText xml:space="preserve"> </w:delText>
        </w:r>
        <w:r w:rsidR="00245F76" w:rsidRPr="008A08EA" w:rsidDel="00795BB3">
          <w:rPr>
            <w:rFonts w:ascii="Calibri" w:hAnsi="Calibri" w:cs="Calibri"/>
          </w:rPr>
          <w:delText>as</w:delText>
        </w:r>
      </w:del>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xtensions of the tool permit analyses of additional biomarkers beyond the default six biomarkers</w:t>
      </w:r>
      <w:ins w:id="82" w:author="Sarah Zyba" w:date="2021-02-01T10:21:00Z">
        <w:r w:rsidR="00795BB3">
          <w:rPr>
            <w:rFonts w:ascii="Calibri" w:hAnsi="Calibri" w:cs="Calibri"/>
          </w:rPr>
          <w:t xml:space="preserve"> included in the package</w:t>
        </w:r>
      </w:ins>
      <w:r w:rsidR="00ED6836" w:rsidRPr="00ED6836">
        <w:rPr>
          <w:rFonts w:ascii="Calibri" w:hAnsi="Calibri" w:cs="Calibri"/>
        </w:rPr>
        <w:t xml:space="preserve"> and connecting the outputs of the SAMBA </w:t>
      </w:r>
      <w:r w:rsidR="00F80B30">
        <w:rPr>
          <w:rFonts w:ascii="Calibri" w:hAnsi="Calibri" w:cs="Calibri"/>
        </w:rPr>
        <w:t>package</w:t>
      </w:r>
      <w:r w:rsidR="00ED6836" w:rsidRPr="00ED6836">
        <w:rPr>
          <w:rFonts w:ascii="Calibri" w:hAnsi="Calibri" w:cs="Calibri"/>
        </w:rPr>
        <w:t xml:space="preserve"> (either the aggregated result file or clean datasets) with other nutrition information (over- and under-nutrition) and health outcomes to explore malnutrition in all forms and association between micronutrient deficiencies and NCDs.</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213C973B"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collection nor remov</w:t>
      </w:r>
      <w:ins w:id="83" w:author="Sarah Zyba" w:date="2021-02-01T10:22:00Z">
        <w:r w:rsidR="00795BB3">
          <w:rPr>
            <w:rFonts w:ascii="Calibri" w:eastAsia="Times New Roman" w:hAnsi="Calibri" w:cs="Calibri"/>
            <w:color w:val="000000" w:themeColor="text1"/>
            <w:sz w:val="24"/>
            <w:szCs w:val="24"/>
          </w:rPr>
          <w:t>e</w:t>
        </w:r>
      </w:ins>
      <w:del w:id="84" w:author="Sarah Zyba" w:date="2021-02-01T10:22:00Z">
        <w:r w:rsidRPr="008A08EA" w:rsidDel="00795BB3">
          <w:rPr>
            <w:rFonts w:ascii="Calibri" w:eastAsia="Times New Roman" w:hAnsi="Calibri" w:cs="Calibri"/>
            <w:color w:val="000000" w:themeColor="text1"/>
            <w:sz w:val="24"/>
            <w:szCs w:val="24"/>
          </w:rPr>
          <w:delText>ing</w:delText>
        </w:r>
      </w:del>
      <w:r w:rsidRPr="008A08EA">
        <w:rPr>
          <w:rFonts w:ascii="Calibri" w:eastAsia="Times New Roman" w:hAnsi="Calibri" w:cs="Calibri"/>
          <w:color w:val="000000" w:themeColor="text1"/>
          <w:sz w:val="24"/>
          <w:szCs w:val="24"/>
        </w:rPr>
        <w:t xml:space="preserve"> extreme or unreasonable values of micronutrient biomarkers. By default, the SAMBA package 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Pr="008A08EA">
        <w:rPr>
          <w:rFonts w:ascii="Calibri" w:eastAsia="Times New Roman" w:hAnsi="Calibri" w:cs="Calibri"/>
          <w:color w:val="000000" w:themeColor="text1"/>
          <w:sz w:val="24"/>
          <w:szCs w:val="24"/>
        </w:rPr>
        <w:t xml:space="preserve"> </w:t>
      </w:r>
      <w:r w:rsidR="002B7FD0">
        <w:rPr>
          <w:rFonts w:ascii="Calibri" w:eastAsia="Times New Roman" w:hAnsi="Calibri" w:cs="Calibri"/>
          <w:color w:val="000000" w:themeColor="text1"/>
          <w:sz w:val="24"/>
          <w:szCs w:val="24"/>
        </w:rPr>
        <w:t>SAMBA</w:t>
      </w:r>
      <w:r w:rsidRPr="008A08EA">
        <w:rPr>
          <w:rFonts w:ascii="Calibri" w:eastAsia="Times New Roman" w:hAnsi="Calibri" w:cs="Calibri"/>
          <w:color w:val="000000" w:themeColor="text1"/>
          <w:sz w:val="24"/>
          <w:szCs w:val="24"/>
        </w:rPr>
        <w:t xml:space="preserve"> will not remove any outliners</w:t>
      </w:r>
      <w:r w:rsidR="00703A4C" w:rsidRPr="008A08EA">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because for lots of surveys, such as NHANES, biomarker values are already cleaned and within </w:t>
      </w:r>
      <w:r w:rsidR="00703A4C" w:rsidRPr="008A08EA">
        <w:rPr>
          <w:rFonts w:ascii="Calibri" w:eastAsia="Times New Roman" w:hAnsi="Calibri" w:cs="Calibri"/>
          <w:color w:val="000000" w:themeColor="text1"/>
          <w:sz w:val="24"/>
          <w:szCs w:val="24"/>
        </w:rPr>
        <w:t>a</w:t>
      </w:r>
      <w:r w:rsidRPr="008A08EA">
        <w:rPr>
          <w:rFonts w:ascii="Calibri" w:eastAsia="Times New Roman" w:hAnsi="Calibri" w:cs="Calibri"/>
          <w:color w:val="000000" w:themeColor="text1"/>
          <w:sz w:val="24"/>
          <w:szCs w:val="24"/>
        </w:rPr>
        <w:t xml:space="preserve"> reasonable range. </w:t>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 xml:space="preserve">rigorous, standardized training of laboratory technicians,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w:t>
      </w:r>
      <w:ins w:id="85" w:author="Sarah Zyba" w:date="2021-02-01T10:23:00Z">
        <w:r w:rsidR="00D209C1">
          <w:rPr>
            <w:rFonts w:ascii="Calibri" w:eastAsia="Times New Roman" w:hAnsi="Calibri" w:cs="Calibri"/>
            <w:color w:val="000000" w:themeColor="text1"/>
            <w:sz w:val="24"/>
            <w:szCs w:val="24"/>
          </w:rPr>
          <w:t xml:space="preserve">measurements </w:t>
        </w:r>
      </w:ins>
      <w:r w:rsidRPr="008A08EA">
        <w:rPr>
          <w:rFonts w:ascii="Calibri" w:eastAsia="Times New Roman" w:hAnsi="Calibri" w:cs="Calibri"/>
          <w:color w:val="000000" w:themeColor="text1"/>
          <w:sz w:val="24"/>
          <w:szCs w:val="24"/>
        </w:rPr>
        <w:t xml:space="preserve">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calculate percent of people with more than </w:t>
      </w:r>
      <w:ins w:id="86" w:author="Sarah Zyba" w:date="2021-02-01T10:23:00Z">
        <w:r w:rsidR="00D209C1">
          <w:rPr>
            <w:rFonts w:ascii="Calibri" w:eastAsia="Times New Roman" w:hAnsi="Calibri" w:cs="Calibri"/>
            <w:color w:val="000000" w:themeColor="text1"/>
            <w:sz w:val="24"/>
            <w:szCs w:val="24"/>
          </w:rPr>
          <w:t xml:space="preserve">one </w:t>
        </w:r>
      </w:ins>
      <w:r w:rsidRPr="008A08EA">
        <w:rPr>
          <w:rFonts w:ascii="Calibri" w:eastAsia="Times New Roman" w:hAnsi="Calibri" w:cs="Calibri"/>
          <w:color w:val="000000" w:themeColor="text1"/>
          <w:sz w:val="24"/>
          <w:szCs w:val="24"/>
        </w:rPr>
        <w:t>nutrient deficienc</w:t>
      </w:r>
      <w:ins w:id="87" w:author="Sarah Zyba" w:date="2021-02-01T10:23:00Z">
        <w:r w:rsidR="00D209C1">
          <w:rPr>
            <w:rFonts w:ascii="Calibri" w:eastAsia="Times New Roman" w:hAnsi="Calibri" w:cs="Calibri"/>
            <w:color w:val="000000" w:themeColor="text1"/>
            <w:sz w:val="24"/>
            <w:szCs w:val="24"/>
          </w:rPr>
          <w:t>y</w:t>
        </w:r>
      </w:ins>
      <w:del w:id="88" w:author="Sarah Zyba" w:date="2021-02-01T10:23:00Z">
        <w:r w:rsidRPr="008A08EA" w:rsidDel="00D209C1">
          <w:rPr>
            <w:rFonts w:ascii="Calibri" w:eastAsia="Times New Roman" w:hAnsi="Calibri" w:cs="Calibri"/>
            <w:color w:val="000000" w:themeColor="text1"/>
            <w:sz w:val="24"/>
            <w:szCs w:val="24"/>
          </w:rPr>
          <w:delText>ie</w:delText>
        </w:r>
      </w:del>
      <w:r w:rsidRPr="008A08EA">
        <w:rPr>
          <w:rFonts w:ascii="Calibri" w:eastAsia="Times New Roman" w:hAnsi="Calibri" w:cs="Calibri"/>
          <w:color w:val="000000" w:themeColor="text1"/>
          <w:sz w:val="24"/>
          <w:szCs w:val="24"/>
        </w:rPr>
        <w:t xml:space="preserve">s, such as the prevalence of </w:t>
      </w:r>
      <w:ins w:id="89" w:author="Sarah Zyba" w:date="2021-02-01T10:23:00Z">
        <w:r w:rsidR="00D209C1">
          <w:rPr>
            <w:rFonts w:ascii="Calibri" w:eastAsia="Times New Roman" w:hAnsi="Calibri" w:cs="Calibri"/>
            <w:color w:val="000000" w:themeColor="text1"/>
            <w:sz w:val="24"/>
            <w:szCs w:val="24"/>
          </w:rPr>
          <w:t>i</w:t>
        </w:r>
      </w:ins>
      <w:ins w:id="90" w:author="Sarah Zyba" w:date="2021-02-01T10:24:00Z">
        <w:r w:rsidR="00D209C1">
          <w:rPr>
            <w:rFonts w:ascii="Calibri" w:eastAsia="Times New Roman" w:hAnsi="Calibri" w:cs="Calibri"/>
            <w:color w:val="000000" w:themeColor="text1"/>
            <w:sz w:val="24"/>
            <w:szCs w:val="24"/>
          </w:rPr>
          <w:t xml:space="preserve">ndividuals with </w:t>
        </w:r>
      </w:ins>
      <w:r w:rsidRPr="008A08EA">
        <w:rPr>
          <w:rFonts w:ascii="Calibri" w:eastAsia="Times New Roman" w:hAnsi="Calibri" w:cs="Calibri"/>
          <w:color w:val="000000" w:themeColor="text1"/>
          <w:sz w:val="24"/>
          <w:szCs w:val="24"/>
        </w:rPr>
        <w:t xml:space="preserve">both vitamin A and iron deficiencies. To address this limitation, we recommend </w:t>
      </w:r>
      <w:del w:id="91" w:author="Sarah Zyba" w:date="2021-02-01T10:24:00Z">
        <w:r w:rsidRPr="008A08EA" w:rsidDel="00D209C1">
          <w:rPr>
            <w:rFonts w:ascii="Calibri" w:eastAsia="Times New Roman" w:hAnsi="Calibri" w:cs="Calibri"/>
            <w:color w:val="000000" w:themeColor="text1"/>
            <w:sz w:val="24"/>
            <w:szCs w:val="24"/>
          </w:rPr>
          <w:delText xml:space="preserve">people </w:delText>
        </w:r>
      </w:del>
      <w:ins w:id="92" w:author="Sarah Zyba" w:date="2021-02-01T10:24:00Z">
        <w:r w:rsidR="00D209C1">
          <w:rPr>
            <w:rFonts w:ascii="Calibri" w:eastAsia="Times New Roman" w:hAnsi="Calibri" w:cs="Calibri"/>
            <w:color w:val="000000" w:themeColor="text1"/>
            <w:sz w:val="24"/>
            <w:szCs w:val="24"/>
          </w:rPr>
          <w:t>researchers</w:t>
        </w:r>
        <w:r w:rsidR="00D209C1" w:rsidRPr="008A08EA">
          <w:rPr>
            <w:rFonts w:ascii="Calibri" w:eastAsia="Times New Roman" w:hAnsi="Calibri" w:cs="Calibri"/>
            <w:color w:val="000000" w:themeColor="text1"/>
            <w:sz w:val="24"/>
            <w:szCs w:val="24"/>
          </w:rPr>
          <w:t xml:space="preserve"> </w:t>
        </w:r>
      </w:ins>
      <w:r w:rsidRPr="008A08EA">
        <w:rPr>
          <w:rFonts w:ascii="Calibri" w:eastAsia="Times New Roman" w:hAnsi="Calibri" w:cs="Calibri"/>
          <w:color w:val="000000" w:themeColor="text1"/>
          <w:sz w:val="24"/>
          <w:szCs w:val="24"/>
        </w:rPr>
        <w:t xml:space="preserve">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w:t>
      </w:r>
      <w:ins w:id="93" w:author="Sarah Zyba" w:date="2021-02-01T10:24:00Z">
        <w:r w:rsidR="00D209C1">
          <w:rPr>
            <w:rFonts w:ascii="Calibri" w:eastAsia="Times New Roman" w:hAnsi="Calibri" w:cs="Calibri"/>
            <w:color w:val="000000" w:themeColor="text1"/>
            <w:sz w:val="24"/>
            <w:szCs w:val="24"/>
          </w:rPr>
          <w:t xml:space="preserve">be </w:t>
        </w:r>
      </w:ins>
      <w:r w:rsidR="005433E2" w:rsidRPr="008A08EA">
        <w:rPr>
          <w:rFonts w:ascii="Calibri" w:eastAsia="Times New Roman" w:hAnsi="Calibri" w:cs="Calibri"/>
          <w:color w:val="000000" w:themeColor="text1"/>
          <w:sz w:val="24"/>
          <w:szCs w:val="24"/>
        </w:rPr>
        <w:t>equip</w:t>
      </w:r>
      <w:ins w:id="94" w:author="Sarah Zyba" w:date="2021-02-01T10:24:00Z">
        <w:r w:rsidR="00D209C1">
          <w:rPr>
            <w:rFonts w:ascii="Calibri" w:eastAsia="Times New Roman" w:hAnsi="Calibri" w:cs="Calibri"/>
            <w:color w:val="000000" w:themeColor="text1"/>
            <w:sz w:val="24"/>
            <w:szCs w:val="24"/>
          </w:rPr>
          <w:t>ped</w:t>
        </w:r>
      </w:ins>
      <w:r w:rsidR="005433E2" w:rsidRPr="008A08EA">
        <w:rPr>
          <w:rFonts w:ascii="Calibri" w:eastAsia="Times New Roman" w:hAnsi="Calibri" w:cs="Calibri"/>
          <w:color w:val="000000" w:themeColor="text1"/>
          <w:sz w:val="24"/>
          <w:szCs w:val="24"/>
        </w:rPr>
        <w:t xml:space="preserve"> with basic R programming skills, which requires time and access to appropriate training materials. 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p>
    <w:p w14:paraId="40EAEAB6" w14:textId="77777777" w:rsidR="00596DE0" w:rsidRPr="008A08EA" w:rsidRDefault="00596DE0" w:rsidP="007B7D0A">
      <w:pPr>
        <w:spacing w:line="480" w:lineRule="auto"/>
        <w:jc w:val="both"/>
        <w:rPr>
          <w:rFonts w:ascii="Calibri" w:hAnsi="Calibri" w:cs="Calibri"/>
          <w:color w:val="000000" w:themeColor="text1"/>
        </w:rPr>
      </w:pPr>
    </w:p>
    <w:p w14:paraId="26B575E4" w14:textId="46DD172A"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lastRenderedPageBreak/>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xml:space="preserve">, such as analysis of overlapping </w:t>
      </w:r>
      <w:del w:id="95" w:author="Sarah Zyba" w:date="2021-02-01T10:25:00Z">
        <w:r w:rsidRPr="008A08EA" w:rsidDel="00D209C1">
          <w:rPr>
            <w:rFonts w:ascii="Calibri" w:hAnsi="Calibri" w:cs="Calibri"/>
            <w:color w:val="000000" w:themeColor="text1"/>
          </w:rPr>
          <w:delText>of</w:delText>
        </w:r>
      </w:del>
      <w:r w:rsidRPr="008A08EA">
        <w:rPr>
          <w:rFonts w:ascii="Calibri" w:hAnsi="Calibri" w:cs="Calibri"/>
          <w:color w:val="000000" w:themeColor="text1"/>
        </w:rPr>
        <w:t xml:space="preserve"> micronutrient deficiencies and generating a codebook of datasets based on the information filled in</w:t>
      </w:r>
      <w:ins w:id="96" w:author="Sarah Zyba" w:date="2021-02-01T10:25:00Z">
        <w:r w:rsidR="00D209C1">
          <w:rPr>
            <w:rFonts w:ascii="Calibri" w:hAnsi="Calibri" w:cs="Calibri"/>
            <w:color w:val="000000" w:themeColor="text1"/>
          </w:rPr>
          <w:t>to the</w:t>
        </w:r>
      </w:ins>
      <w:r w:rsidRPr="008A08EA">
        <w:rPr>
          <w:rFonts w:ascii="Calibri" w:hAnsi="Calibri" w:cs="Calibri"/>
          <w:color w:val="000000" w:themeColor="text1"/>
        </w:rPr>
        <w:t xml:space="preserve"> biomarker dataset template as well as the results of analysis. 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Pr="008A08EA" w:rsidRDefault="00783921" w:rsidP="00F36F4B">
      <w:pPr>
        <w:spacing w:line="480" w:lineRule="auto"/>
        <w:jc w:val="both"/>
        <w:rPr>
          <w:rFonts w:ascii="Calibri" w:hAnsi="Calibri" w:cs="Calibri"/>
        </w:rPr>
      </w:pP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708C1728"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Pr="008A08EA">
        <w:rPr>
          <w:rFonts w:ascii="Calibri" w:eastAsiaTheme="minorEastAsia" w:hAnsi="Calibri" w:cs="Calibri"/>
        </w:rPr>
        <w:t xml:space="preserve">Reina Engle-Stone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Vosti</w:t>
      </w:r>
      <w:r w:rsidRPr="008A08EA">
        <w:rPr>
          <w:rFonts w:ascii="Calibri" w:hAnsi="Calibri" w:cs="Calibri"/>
        </w:rPr>
        <w:t xml:space="preserve"> from University of California Davis, and Juna Carlos Sequel. The authors gratefully acknowledge BRINDA team members for their contribution to collection and interpretation of the 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 xml:space="preserve">Y.D.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62B08286" w14:textId="1DABA1B2" w:rsidR="003508E1" w:rsidRPr="008A08EA" w:rsidRDefault="00DD587C" w:rsidP="00F36F4B">
      <w:pPr>
        <w:spacing w:line="480" w:lineRule="auto"/>
        <w:jc w:val="both"/>
        <w:rPr>
          <w:rFonts w:ascii="Calibri" w:hAnsi="Calibri" w:cs="Calibri"/>
        </w:rPr>
      </w:pPr>
      <w:r w:rsidRPr="008A08EA">
        <w:rPr>
          <w:rFonts w:ascii="Calibri" w:eastAsiaTheme="minorEastAsia" w:hAnsi="Calibri" w:cs="Calibri"/>
        </w:rPr>
        <w:t xml:space="preserve">Creation of the statistical code presented in this paper was made possible through support from the U.S. Agency for International Development (USAID) under the terms of contract 7200AA18C00070 awarded to JSI Research &amp; Training Institute, Inc. (JSI). The contents are the </w:t>
      </w:r>
      <w:r w:rsidRPr="008A08EA">
        <w:rPr>
          <w:rFonts w:ascii="Calibri" w:eastAsiaTheme="minorEastAsia" w:hAnsi="Calibri" w:cs="Calibri"/>
        </w:rPr>
        <w:lastRenderedPageBreak/>
        <w:t>responsibility of JSI and do not necessarily reflect the views of USAID or the U.S. Government.</w:t>
      </w:r>
      <w:r w:rsidRPr="008A08EA">
        <w:rPr>
          <w:rFonts w:ascii="Calibri" w:hAnsi="Calibri" w:cs="Calibri"/>
        </w:rPr>
        <w:t xml:space="preserve"> This research was also supported by the Bill &amp; Melinda Gates Foundation (</w:t>
      </w:r>
      <w:commentRangeStart w:id="97"/>
      <w:r w:rsidRPr="008A08EA">
        <w:rPr>
          <w:rFonts w:ascii="Calibri" w:hAnsi="Calibri" w:cs="Calibri"/>
        </w:rPr>
        <w:t>OPPXXXX</w:t>
      </w:r>
      <w:commentRangeEnd w:id="97"/>
      <w:r w:rsidRPr="008A08EA">
        <w:rPr>
          <w:rStyle w:val="CommentReference"/>
          <w:rFonts w:ascii="Calibri" w:hAnsi="Calibri" w:cs="Calibri"/>
          <w:sz w:val="24"/>
          <w:szCs w:val="24"/>
        </w:rPr>
        <w:commentReference w:id="97"/>
      </w:r>
      <w:r w:rsidRPr="008A08EA">
        <w:rPr>
          <w:rFonts w:ascii="Calibri" w:hAnsi="Calibri" w:cs="Calibri"/>
        </w:rPr>
        <w:t>).</w:t>
      </w:r>
    </w:p>
    <w:p w14:paraId="5D1837E6" w14:textId="77777777" w:rsidR="009F6A95" w:rsidRPr="008A08EA" w:rsidRDefault="009F6A95" w:rsidP="009F6A95">
      <w:pPr>
        <w:spacing w:line="480" w:lineRule="auto"/>
        <w:jc w:val="center"/>
        <w:rPr>
          <w:rFonts w:ascii="Calibri" w:hAnsi="Calibri" w:cs="Calibri"/>
          <w:b/>
          <w:bCs/>
        </w:rPr>
      </w:pPr>
    </w:p>
    <w:p w14:paraId="5C66E336" w14:textId="0F9B8A60" w:rsidR="00345E03" w:rsidRPr="008A08EA" w:rsidRDefault="00E2447B" w:rsidP="009F6A95">
      <w:pPr>
        <w:spacing w:line="480" w:lineRule="auto"/>
        <w:jc w:val="center"/>
        <w:rPr>
          <w:rFonts w:ascii="Calibri" w:hAnsi="Calibri" w:cs="Calibri"/>
          <w:b/>
          <w:bCs/>
        </w:rPr>
      </w:pPr>
      <w:r w:rsidRPr="008A08EA">
        <w:rPr>
          <w:rFonts w:ascii="Calibri" w:hAnsi="Calibri" w:cs="Calibri"/>
          <w:b/>
          <w:bCs/>
        </w:rPr>
        <w:t>Reference</w:t>
      </w:r>
    </w:p>
    <w:p w14:paraId="472DE5B1" w14:textId="77777777" w:rsidR="001053EC" w:rsidRPr="001053EC" w:rsidRDefault="00345E03" w:rsidP="001053EC">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1053EC" w:rsidRPr="001053EC">
        <w:rPr>
          <w:rFonts w:ascii="Calibri" w:hAnsi="Calibri" w:cs="Calibri"/>
        </w:rPr>
        <w:t xml:space="preserve">1. </w:t>
      </w:r>
      <w:r w:rsidR="001053EC" w:rsidRPr="001053EC">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46D19C14" w14:textId="77777777" w:rsidR="001053EC" w:rsidRPr="001053EC" w:rsidRDefault="001053EC" w:rsidP="001053EC">
      <w:pPr>
        <w:pStyle w:val="Bibliography"/>
        <w:rPr>
          <w:rFonts w:ascii="Calibri" w:hAnsi="Calibri" w:cs="Calibri"/>
        </w:rPr>
      </w:pPr>
      <w:r w:rsidRPr="001053EC">
        <w:rPr>
          <w:rFonts w:ascii="Calibri" w:hAnsi="Calibri" w:cs="Calibri"/>
        </w:rPr>
        <w:t xml:space="preserve">2. </w:t>
      </w:r>
      <w:r w:rsidRPr="001053EC">
        <w:rPr>
          <w:rFonts w:ascii="Calibri" w:hAnsi="Calibri" w:cs="Calibri"/>
        </w:rPr>
        <w:tab/>
        <w:t xml:space="preserve">Bailey RL, West Jr. KP, Black RE. The Epidemiology of Global Micronutrient Deficiencies. Ann Nutr Metab. 2015;66:22–33. </w:t>
      </w:r>
    </w:p>
    <w:p w14:paraId="725D90DE" w14:textId="77777777" w:rsidR="001053EC" w:rsidRPr="001053EC" w:rsidRDefault="001053EC" w:rsidP="001053EC">
      <w:pPr>
        <w:pStyle w:val="Bibliography"/>
        <w:rPr>
          <w:rFonts w:ascii="Calibri" w:hAnsi="Calibri" w:cs="Calibri"/>
        </w:rPr>
      </w:pPr>
      <w:r w:rsidRPr="001053EC">
        <w:rPr>
          <w:rFonts w:ascii="Calibri" w:hAnsi="Calibri" w:cs="Calibri"/>
        </w:rPr>
        <w:t xml:space="preserve">3. </w:t>
      </w:r>
      <w:r w:rsidRPr="001053EC">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0A8B7A2E" w14:textId="77777777" w:rsidR="001053EC" w:rsidRPr="001053EC" w:rsidRDefault="001053EC" w:rsidP="001053EC">
      <w:pPr>
        <w:pStyle w:val="Bibliography"/>
        <w:rPr>
          <w:rFonts w:ascii="Calibri" w:hAnsi="Calibri" w:cs="Calibri"/>
        </w:rPr>
      </w:pPr>
      <w:r w:rsidRPr="001053EC">
        <w:rPr>
          <w:rFonts w:ascii="Calibri" w:hAnsi="Calibri" w:cs="Calibri"/>
        </w:rPr>
        <w:t xml:space="preserve">4. </w:t>
      </w:r>
      <w:r w:rsidRPr="001053EC">
        <w:rPr>
          <w:rFonts w:ascii="Calibri" w:hAnsi="Calibri" w:cs="Calibri"/>
        </w:rPr>
        <w:tab/>
        <w:t>CDC, Nutrition International, UNICEF. Micronutrient Survey Manual &amp; Toolkit [Internet]. 2020 [cited 2021 Jan 22]. Available from: https://mnsurvey.nutritionintl.org/</w:t>
      </w:r>
    </w:p>
    <w:p w14:paraId="23DAEEFC" w14:textId="77777777" w:rsidR="001053EC" w:rsidRPr="001053EC" w:rsidRDefault="001053EC" w:rsidP="001053EC">
      <w:pPr>
        <w:pStyle w:val="Bibliography"/>
        <w:rPr>
          <w:rFonts w:ascii="Calibri" w:hAnsi="Calibri" w:cs="Calibri"/>
        </w:rPr>
      </w:pPr>
      <w:r w:rsidRPr="001053EC">
        <w:rPr>
          <w:rFonts w:ascii="Calibri" w:hAnsi="Calibri" w:cs="Calibri"/>
        </w:rPr>
        <w:t xml:space="preserve">5. </w:t>
      </w:r>
      <w:r w:rsidRPr="001053EC">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210EFCD6" w14:textId="77777777" w:rsidR="001053EC" w:rsidRPr="001053EC" w:rsidRDefault="001053EC" w:rsidP="001053EC">
      <w:pPr>
        <w:pStyle w:val="Bibliography"/>
        <w:rPr>
          <w:rFonts w:ascii="Calibri" w:hAnsi="Calibri" w:cs="Calibri"/>
        </w:rPr>
      </w:pPr>
      <w:r w:rsidRPr="001053EC">
        <w:rPr>
          <w:rFonts w:ascii="Calibri" w:hAnsi="Calibri" w:cs="Calibri"/>
        </w:rPr>
        <w:t xml:space="preserve">6. </w:t>
      </w:r>
      <w:r w:rsidRPr="001053EC">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57065590" w14:textId="77777777" w:rsidR="001053EC" w:rsidRPr="001053EC" w:rsidRDefault="001053EC" w:rsidP="001053EC">
      <w:pPr>
        <w:pStyle w:val="Bibliography"/>
        <w:rPr>
          <w:rFonts w:ascii="Calibri" w:hAnsi="Calibri" w:cs="Calibri"/>
        </w:rPr>
      </w:pPr>
      <w:r w:rsidRPr="001053EC">
        <w:rPr>
          <w:rFonts w:ascii="Calibri" w:hAnsi="Calibri" w:cs="Calibri"/>
        </w:rPr>
        <w:t xml:space="preserve">7. </w:t>
      </w:r>
      <w:r w:rsidRPr="001053EC">
        <w:rPr>
          <w:rFonts w:ascii="Calibri" w:hAnsi="Calibri" w:cs="Calibri"/>
        </w:rPr>
        <w:tab/>
        <w:t xml:space="preserve">Suchdev PS, Namaste SM, Aaron GJ, Raiten DJ, Brown KH, Flores-Ayala R, on behalf of the BRINDA Working Group. Overview of the Biomarkers Reflecting Inflammation and Nutritional Determinants of Anemia (BRINDA) Project. Advances in Nutrition. 2016;7:349–56. </w:t>
      </w:r>
    </w:p>
    <w:p w14:paraId="290D5B84" w14:textId="77777777" w:rsidR="001053EC" w:rsidRPr="001053EC" w:rsidRDefault="001053EC" w:rsidP="001053EC">
      <w:pPr>
        <w:pStyle w:val="Bibliography"/>
        <w:rPr>
          <w:rFonts w:ascii="Calibri" w:hAnsi="Calibri" w:cs="Calibri"/>
        </w:rPr>
      </w:pPr>
      <w:r w:rsidRPr="001053EC">
        <w:rPr>
          <w:rFonts w:ascii="Calibri" w:hAnsi="Calibri" w:cs="Calibri"/>
        </w:rPr>
        <w:t xml:space="preserve">8. </w:t>
      </w:r>
      <w:r w:rsidRPr="001053EC">
        <w:rPr>
          <w:rFonts w:ascii="Calibri" w:hAnsi="Calibri" w:cs="Calibri"/>
        </w:rPr>
        <w:tab/>
        <w:t>National Center for Health Statistics, CDC. NHANES - National Health and Nutrition Examination Survey Homepage [Internet]. 2020 [cited 2020 Sep 24]. Available from: https://www.cdc.gov/nchs/nhanes/index.htm</w:t>
      </w:r>
    </w:p>
    <w:p w14:paraId="007CA781" w14:textId="77777777" w:rsidR="001053EC" w:rsidRPr="001053EC" w:rsidRDefault="001053EC" w:rsidP="001053EC">
      <w:pPr>
        <w:pStyle w:val="Bibliography"/>
        <w:rPr>
          <w:rFonts w:ascii="Calibri" w:hAnsi="Calibri" w:cs="Calibri"/>
        </w:rPr>
      </w:pPr>
      <w:r w:rsidRPr="001053EC">
        <w:rPr>
          <w:rFonts w:ascii="Calibri" w:hAnsi="Calibri" w:cs="Calibri"/>
        </w:rPr>
        <w:t xml:space="preserve">9. </w:t>
      </w:r>
      <w:r w:rsidRPr="001053EC">
        <w:rPr>
          <w:rFonts w:ascii="Calibri" w:hAnsi="Calibri" w:cs="Calibri"/>
        </w:rPr>
        <w:tab/>
        <w:t>Newell DB, Tiesinga E. The international system of units (SI):: 2019 edition [Internet]. Gaithersburg, MD: National Institute of Standards and Technology; 2019 Aug p. NIST SP 330-2019. Report No.: NIST SP 330-2019. Available from: https://nvlpubs.nist.gov/nistpubs/SpecialPublications/NIST.SP.330-2019.pdf</w:t>
      </w:r>
    </w:p>
    <w:p w14:paraId="4932BD74" w14:textId="77777777" w:rsidR="001053EC" w:rsidRPr="001053EC" w:rsidRDefault="001053EC" w:rsidP="001053EC">
      <w:pPr>
        <w:pStyle w:val="Bibliography"/>
        <w:rPr>
          <w:rFonts w:ascii="Calibri" w:hAnsi="Calibri" w:cs="Calibri"/>
        </w:rPr>
      </w:pPr>
      <w:r w:rsidRPr="001053EC">
        <w:rPr>
          <w:rFonts w:ascii="Calibri" w:hAnsi="Calibri" w:cs="Calibri"/>
        </w:rPr>
        <w:lastRenderedPageBreak/>
        <w:t xml:space="preserve">10. </w:t>
      </w:r>
      <w:r w:rsidRPr="001053EC">
        <w:rPr>
          <w:rFonts w:ascii="Calibri" w:hAnsi="Calibri" w:cs="Calibri"/>
        </w:rPr>
        <w:tab/>
        <w:t xml:space="preserve">Thurnham DI, Northrop-Clewes CA, Knowles J. The Use of Adjustment Factors to Address the Impact of Inflammation on Vitamin A and Iron Status in Humans. The Journal of Nutrition. 2015;145:1137S-1143S. </w:t>
      </w:r>
    </w:p>
    <w:p w14:paraId="3A9AF0D2" w14:textId="77777777" w:rsidR="001053EC" w:rsidRPr="001053EC" w:rsidRDefault="001053EC" w:rsidP="001053EC">
      <w:pPr>
        <w:pStyle w:val="Bibliography"/>
        <w:rPr>
          <w:rFonts w:ascii="Calibri" w:hAnsi="Calibri" w:cs="Calibri"/>
        </w:rPr>
      </w:pPr>
      <w:r w:rsidRPr="001053EC">
        <w:rPr>
          <w:rFonts w:ascii="Calibri" w:hAnsi="Calibri" w:cs="Calibri"/>
        </w:rPr>
        <w:t xml:space="preserve">11. </w:t>
      </w:r>
      <w:r w:rsidRPr="001053EC">
        <w:rPr>
          <w:rFonts w:ascii="Calibri" w:hAnsi="Calibri" w:cs="Calibri"/>
        </w:rPr>
        <w:tab/>
        <w:t xml:space="preserve">Nordenberg D. The Effect of Cigarette Smoking on Hemoglobin Levels and Anemia Screening. JAMA. 1990;264:1556. </w:t>
      </w:r>
    </w:p>
    <w:p w14:paraId="651579E2" w14:textId="77777777" w:rsidR="001053EC" w:rsidRPr="001053EC" w:rsidRDefault="001053EC" w:rsidP="001053EC">
      <w:pPr>
        <w:pStyle w:val="Bibliography"/>
        <w:rPr>
          <w:rFonts w:ascii="Calibri" w:hAnsi="Calibri" w:cs="Calibri"/>
        </w:rPr>
      </w:pPr>
      <w:r w:rsidRPr="001053EC">
        <w:rPr>
          <w:rFonts w:ascii="Calibri" w:hAnsi="Calibri" w:cs="Calibri"/>
        </w:rPr>
        <w:t xml:space="preserve">12. </w:t>
      </w:r>
      <w:r w:rsidRPr="001053EC">
        <w:rPr>
          <w:rFonts w:ascii="Calibri" w:hAnsi="Calibri" w:cs="Calibri"/>
        </w:rPr>
        <w:tab/>
        <w:t xml:space="preserve">Windsor JS, Rodway GW. Heights and haematology: the story of haemoglobin at altitude. Postgraduate Medical Journal. 2007;83:148–51. </w:t>
      </w:r>
    </w:p>
    <w:p w14:paraId="03F1CBE4" w14:textId="77777777" w:rsidR="001053EC" w:rsidRPr="001053EC" w:rsidRDefault="001053EC" w:rsidP="001053EC">
      <w:pPr>
        <w:pStyle w:val="Bibliography"/>
        <w:rPr>
          <w:rFonts w:ascii="Calibri" w:hAnsi="Calibri" w:cs="Calibri"/>
        </w:rPr>
      </w:pPr>
      <w:r w:rsidRPr="001053EC">
        <w:rPr>
          <w:rFonts w:ascii="Calibri" w:hAnsi="Calibri" w:cs="Calibri"/>
        </w:rPr>
        <w:t xml:space="preserve">13. </w:t>
      </w:r>
      <w:r w:rsidRPr="001053EC">
        <w:rPr>
          <w:rFonts w:ascii="Calibri" w:hAnsi="Calibri" w:cs="Calibri"/>
        </w:rPr>
        <w:tab/>
        <w:t xml:space="preserve">Hess SY, Peerson JM, King JC, Brown KH. Use of Serum Zinc Concentration as an Indicator of Population Zinc Status. Food Nutr Bull. 2007;28:S403–29. </w:t>
      </w:r>
    </w:p>
    <w:p w14:paraId="6E2795CF" w14:textId="77777777" w:rsidR="001053EC" w:rsidRPr="001053EC" w:rsidRDefault="001053EC" w:rsidP="001053EC">
      <w:pPr>
        <w:pStyle w:val="Bibliography"/>
        <w:rPr>
          <w:rFonts w:ascii="Calibri" w:hAnsi="Calibri" w:cs="Calibri"/>
        </w:rPr>
      </w:pPr>
      <w:r w:rsidRPr="001053EC">
        <w:rPr>
          <w:rFonts w:ascii="Calibri" w:hAnsi="Calibri" w:cs="Calibri"/>
        </w:rPr>
        <w:t xml:space="preserve">14. </w:t>
      </w:r>
      <w:r w:rsidRPr="001053EC">
        <w:rPr>
          <w:rFonts w:ascii="Calibri" w:hAnsi="Calibri" w:cs="Calibri"/>
        </w:rPr>
        <w:tab/>
        <w:t xml:space="preserve">Geissler C. Capacity building in public health nutrition. Proc Nutr Soc. 2015;74:430–6. </w:t>
      </w:r>
    </w:p>
    <w:p w14:paraId="7FAB17F0" w14:textId="77777777" w:rsidR="001053EC" w:rsidRPr="001053EC" w:rsidRDefault="001053EC" w:rsidP="001053EC">
      <w:pPr>
        <w:pStyle w:val="Bibliography"/>
        <w:rPr>
          <w:rFonts w:ascii="Calibri" w:hAnsi="Calibri" w:cs="Calibri"/>
        </w:rPr>
      </w:pPr>
      <w:r w:rsidRPr="001053EC">
        <w:rPr>
          <w:rFonts w:ascii="Calibri" w:hAnsi="Calibri" w:cs="Calibri"/>
        </w:rPr>
        <w:t xml:space="preserve">15. </w:t>
      </w:r>
      <w:r w:rsidRPr="001053EC">
        <w:rPr>
          <w:rFonts w:ascii="Calibri" w:hAnsi="Calibri" w:cs="Calibri"/>
        </w:rPr>
        <w:tab/>
        <w:t xml:space="preserve">Peng R. The reproducibility crisis in science: A statistical counterattack. Significance. 2015;12:30–2. </w:t>
      </w:r>
    </w:p>
    <w:p w14:paraId="61C24833" w14:textId="77777777" w:rsidR="001053EC" w:rsidRPr="001053EC" w:rsidRDefault="001053EC" w:rsidP="001053EC">
      <w:pPr>
        <w:pStyle w:val="Bibliography"/>
        <w:rPr>
          <w:rFonts w:ascii="Calibri" w:hAnsi="Calibri" w:cs="Calibri"/>
        </w:rPr>
      </w:pPr>
      <w:r w:rsidRPr="001053EC">
        <w:rPr>
          <w:rFonts w:ascii="Calibri" w:hAnsi="Calibri" w:cs="Calibri"/>
        </w:rPr>
        <w:t xml:space="preserve">16. </w:t>
      </w:r>
      <w:r w:rsidRPr="001053EC">
        <w:rPr>
          <w:rFonts w:ascii="Calibri" w:hAnsi="Calibri" w:cs="Calibri"/>
        </w:rPr>
        <w:tab/>
        <w:t xml:space="preserve">Osendarp SJM, Brown KH, Neufeld LM, Udomkesmalee E, Moore SE. The double burden of malnutrition—further perspective. The Lancet. 2020;396:813. </w:t>
      </w:r>
    </w:p>
    <w:p w14:paraId="7558A9A9" w14:textId="77777777" w:rsidR="001053EC" w:rsidRPr="001053EC" w:rsidRDefault="001053EC" w:rsidP="001053EC">
      <w:pPr>
        <w:pStyle w:val="Bibliography"/>
        <w:rPr>
          <w:rFonts w:ascii="Calibri" w:hAnsi="Calibri" w:cs="Calibri"/>
        </w:rPr>
      </w:pPr>
      <w:r w:rsidRPr="001053EC">
        <w:rPr>
          <w:rFonts w:ascii="Calibri" w:hAnsi="Calibri" w:cs="Calibri"/>
        </w:rPr>
        <w:t xml:space="preserve">17. </w:t>
      </w:r>
      <w:r w:rsidRPr="001053EC">
        <w:rPr>
          <w:rFonts w:ascii="Calibri" w:hAnsi="Calibri" w:cs="Calibri"/>
        </w:rPr>
        <w:tab/>
        <w:t xml:space="preserve">Davis JN, Oaks BM, Engle-Stone R. The Double Burden of Malnutrition: A Systematic Review of Operational Definitions. Current Developments in Nutrition. 2020;4:nzaa127. </w:t>
      </w:r>
    </w:p>
    <w:p w14:paraId="6571B021" w14:textId="77777777" w:rsidR="001053EC" w:rsidRPr="001053EC" w:rsidRDefault="001053EC" w:rsidP="001053EC">
      <w:pPr>
        <w:pStyle w:val="Bibliography"/>
        <w:rPr>
          <w:rFonts w:ascii="Calibri" w:hAnsi="Calibri" w:cs="Calibri"/>
        </w:rPr>
      </w:pPr>
      <w:r w:rsidRPr="001053EC">
        <w:rPr>
          <w:rFonts w:ascii="Calibri" w:hAnsi="Calibri" w:cs="Calibri"/>
        </w:rPr>
        <w:t xml:space="preserve">18. </w:t>
      </w:r>
      <w:r w:rsidRPr="001053EC">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557EC604" w14:textId="77777777" w:rsidR="001053EC" w:rsidRPr="001053EC" w:rsidRDefault="001053EC" w:rsidP="001053EC">
      <w:pPr>
        <w:pStyle w:val="Bibliography"/>
        <w:rPr>
          <w:rFonts w:ascii="Calibri" w:hAnsi="Calibri" w:cs="Calibri"/>
        </w:rPr>
      </w:pPr>
      <w:r w:rsidRPr="001053EC">
        <w:rPr>
          <w:rFonts w:ascii="Calibri" w:hAnsi="Calibri" w:cs="Calibri"/>
        </w:rPr>
        <w:t xml:space="preserve">19. </w:t>
      </w:r>
      <w:r w:rsidRPr="001053EC">
        <w:rPr>
          <w:rFonts w:ascii="Calibri" w:hAnsi="Calibri" w:cs="Calibri"/>
        </w:rPr>
        <w:tab/>
        <w:t xml:space="preserve">Laillou A, Yakes E, Le TH, Wieringa FT, Le BM, Moench-Pfanner R, Berger J. Intra-Individual Double Burden of Overweight and Micronutrient Deficiencies among Vietnamese Women. Alemany M, editor. PLoS ONE. 2014;9:e110499. </w:t>
      </w:r>
    </w:p>
    <w:p w14:paraId="7B7F7419" w14:textId="77777777" w:rsidR="001053EC" w:rsidRPr="001053EC" w:rsidRDefault="001053EC" w:rsidP="001053EC">
      <w:pPr>
        <w:pStyle w:val="Bibliography"/>
        <w:rPr>
          <w:rFonts w:ascii="Calibri" w:hAnsi="Calibri" w:cs="Calibri"/>
        </w:rPr>
      </w:pPr>
      <w:r w:rsidRPr="001053EC">
        <w:rPr>
          <w:rFonts w:ascii="Calibri" w:hAnsi="Calibri" w:cs="Calibri"/>
        </w:rPr>
        <w:t xml:space="preserve">20. </w:t>
      </w:r>
      <w:r w:rsidRPr="001053EC">
        <w:rPr>
          <w:rFonts w:ascii="Calibri" w:hAnsi="Calibri" w:cs="Calibri"/>
        </w:rPr>
        <w:tab/>
        <w:t xml:space="preserve">Development Initiatives. 2018 Global Nutrition Report: Shining a light to spur action on nutrition. Bristol, UK; 2018. </w:t>
      </w:r>
    </w:p>
    <w:p w14:paraId="6395CB75" w14:textId="77777777" w:rsidR="001053EC" w:rsidRPr="001053EC" w:rsidRDefault="001053EC" w:rsidP="001053EC">
      <w:pPr>
        <w:pStyle w:val="Bibliography"/>
        <w:rPr>
          <w:rFonts w:ascii="Calibri" w:hAnsi="Calibri" w:cs="Calibri"/>
        </w:rPr>
      </w:pPr>
      <w:r w:rsidRPr="001053EC">
        <w:rPr>
          <w:rFonts w:ascii="Calibri" w:hAnsi="Calibri" w:cs="Calibri"/>
        </w:rPr>
        <w:t xml:space="preserve">21. </w:t>
      </w:r>
      <w:r w:rsidRPr="001053EC">
        <w:rPr>
          <w:rFonts w:ascii="Calibri" w:hAnsi="Calibri" w:cs="Calibri"/>
        </w:rPr>
        <w:tab/>
        <w:t xml:space="preserve">Piwoz E, Rawat R, Fracassi P, Kim D. Strengthening the Nutrition Data Value Chain for Accountability and Action. Sight and Life. 2019;33:6. </w:t>
      </w:r>
    </w:p>
    <w:p w14:paraId="6D71BB94" w14:textId="53B3DBE7"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22592D">
      <w:footerReference w:type="even" r:id="rId11"/>
      <w:footerReference w:type="default" r:id="rId12"/>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uo, Hanqi" w:date="2021-01-28T15:28:00Z" w:initials="LH">
    <w:p w14:paraId="4B91A5CF" w14:textId="0C5641FA" w:rsidR="00F650C5" w:rsidRDefault="00F650C5">
      <w:pPr>
        <w:pStyle w:val="CommentText"/>
      </w:pPr>
      <w:r>
        <w:rPr>
          <w:rStyle w:val="CommentReference"/>
        </w:rPr>
        <w:annotationRef/>
      </w:r>
      <w:r>
        <w:t>Author order to be determined.</w:t>
      </w:r>
    </w:p>
  </w:comment>
  <w:comment w:id="3" w:author="Luo, Hanqi" w:date="2021-01-28T14:33:00Z" w:initials="LH">
    <w:p w14:paraId="6799EDE2" w14:textId="77777777" w:rsidR="00AC4EEE" w:rsidRDefault="00AC4EEE">
      <w:pPr>
        <w:pStyle w:val="CommentText"/>
      </w:pPr>
      <w:r>
        <w:rPr>
          <w:rStyle w:val="CommentReference"/>
        </w:rPr>
        <w:annotationRef/>
      </w:r>
      <w:r>
        <w:t>I will spend more time with the abstract later</w:t>
      </w:r>
    </w:p>
    <w:p w14:paraId="3AA44CE1" w14:textId="5BB5C6D6" w:rsidR="00AC4EEE" w:rsidRDefault="00AC4EEE">
      <w:pPr>
        <w:pStyle w:val="CommentText"/>
      </w:pPr>
    </w:p>
  </w:comment>
  <w:comment w:id="4" w:author="Luo, Hanqi" w:date="2021-01-28T13:44:00Z" w:initials="LH">
    <w:p w14:paraId="1E7719BE" w14:textId="42CC6640" w:rsidR="00F35745" w:rsidRDefault="00F35745">
      <w:pPr>
        <w:pStyle w:val="CommentText"/>
      </w:pPr>
      <w:r>
        <w:rPr>
          <w:rStyle w:val="CommentReference"/>
        </w:rPr>
        <w:annotationRef/>
      </w:r>
      <w:r>
        <w:t>Biomarker names</w:t>
      </w:r>
    </w:p>
  </w:comment>
  <w:comment w:id="8" w:author="Sarah Zyba" w:date="2021-01-29T16:01:00Z" w:initials="SZ">
    <w:p w14:paraId="5C7AE7B8" w14:textId="4CE94B82" w:rsidR="006C0071" w:rsidRDefault="006C0071">
      <w:pPr>
        <w:pStyle w:val="CommentText"/>
      </w:pPr>
      <w:r>
        <w:rPr>
          <w:rStyle w:val="CommentReference"/>
        </w:rPr>
        <w:annotationRef/>
      </w:r>
      <w:r>
        <w:t xml:space="preserve">Is this a typo? Why is 33 here? Shouldn’t that be 4. </w:t>
      </w:r>
    </w:p>
  </w:comment>
  <w:comment w:id="10" w:author="Sarah Zyba" w:date="2021-01-29T16:02:00Z" w:initials="SZ">
    <w:p w14:paraId="7B4E9EB1" w14:textId="0C903816" w:rsidR="006C0071" w:rsidRDefault="006C0071">
      <w:pPr>
        <w:pStyle w:val="CommentText"/>
      </w:pPr>
      <w:r>
        <w:rPr>
          <w:rStyle w:val="CommentReference"/>
        </w:rPr>
        <w:annotationRef/>
      </w:r>
      <w:r>
        <w:t>Is this the title of the document? It should be capitalized. Or else, start the sentence with “A” instead of “The”</w:t>
      </w:r>
    </w:p>
  </w:comment>
  <w:comment w:id="13" w:author="Luo, Hanqi" w:date="2021-01-28T15:14:00Z" w:initials="LH">
    <w:p w14:paraId="3CED7044" w14:textId="784D201F" w:rsidR="005526E2" w:rsidRDefault="005526E2">
      <w:pPr>
        <w:pStyle w:val="CommentText"/>
      </w:pPr>
      <w:r>
        <w:rPr>
          <w:rStyle w:val="CommentReference"/>
        </w:rPr>
        <w:annotationRef/>
      </w:r>
      <w:r>
        <w:t>Add names of the six micronutrient biomarkers</w:t>
      </w:r>
    </w:p>
  </w:comment>
  <w:comment w:id="52" w:author="Sarah Zyba" w:date="2021-02-01T10:11:00Z" w:initials="SZ">
    <w:p w14:paraId="5301CBF8" w14:textId="333D7245" w:rsidR="000F0EAF" w:rsidRDefault="000F0EAF">
      <w:pPr>
        <w:pStyle w:val="CommentText"/>
      </w:pPr>
      <w:r>
        <w:rPr>
          <w:rStyle w:val="CommentReference"/>
        </w:rPr>
        <w:annotationRef/>
      </w:r>
      <w:r>
        <w:t xml:space="preserve">Better to just say descriptive statistics? “estimate parameters” is vague and it’s not clear what you mean exactly. </w:t>
      </w:r>
    </w:p>
  </w:comment>
  <w:comment w:id="56" w:author="Sarah Zyba" w:date="2021-02-01T10:12:00Z" w:initials="SZ">
    <w:p w14:paraId="19DA1E2A" w14:textId="2A3477F4" w:rsidR="00795BB3" w:rsidRDefault="00795BB3">
      <w:pPr>
        <w:pStyle w:val="CommentText"/>
      </w:pPr>
      <w:r>
        <w:rPr>
          <w:rStyle w:val="CommentReference"/>
        </w:rPr>
        <w:annotationRef/>
      </w:r>
      <w:r>
        <w:t xml:space="preserve">Categorized? “dissected” is not usually used in this way. </w:t>
      </w:r>
    </w:p>
  </w:comment>
  <w:comment w:id="71" w:author="Sarah Zyba" w:date="2021-02-01T10:17:00Z" w:initials="SZ">
    <w:p w14:paraId="66084CE9" w14:textId="35DE8A78" w:rsidR="00795BB3" w:rsidRDefault="00795BB3">
      <w:pPr>
        <w:pStyle w:val="CommentText"/>
      </w:pPr>
      <w:r>
        <w:rPr>
          <w:rStyle w:val="CommentReference"/>
        </w:rPr>
        <w:annotationRef/>
      </w:r>
      <w:r>
        <w:t xml:space="preserve">?? Do you mean with this package? </w:t>
      </w:r>
    </w:p>
  </w:comment>
  <w:comment w:id="78" w:author="Sarah Zyba" w:date="2021-02-01T10:19:00Z" w:initials="SZ">
    <w:p w14:paraId="051B4D20" w14:textId="3939CB1B" w:rsidR="00795BB3" w:rsidRDefault="00795BB3">
      <w:pPr>
        <w:pStyle w:val="CommentText"/>
      </w:pPr>
      <w:r>
        <w:rPr>
          <w:rStyle w:val="CommentReference"/>
        </w:rPr>
        <w:annotationRef/>
      </w:r>
      <w:r>
        <w:t xml:space="preserve">Needs definition? </w:t>
      </w:r>
    </w:p>
  </w:comment>
  <w:comment w:id="97" w:author="Hanqi Luo" w:date="2021-01-07T11:32:00Z" w:initials="HL">
    <w:p w14:paraId="672A4CB0" w14:textId="77777777" w:rsidR="007D3555" w:rsidRDefault="007D3555" w:rsidP="00DD587C">
      <w:pPr>
        <w:pStyle w:val="CommentText"/>
      </w:pPr>
      <w:r>
        <w:rPr>
          <w:rStyle w:val="CommentReference"/>
        </w:rPr>
        <w:annotationRef/>
      </w:r>
      <w:r>
        <w:rPr>
          <w:rStyle w:val="CommentReference"/>
        </w:rPr>
        <w:annotationRef/>
      </w:r>
      <w:r>
        <w:t xml:space="preserve">Since my writing on this manuscript is covered by BRINDA. </w:t>
      </w:r>
    </w:p>
    <w:p w14:paraId="3E1DA9D7" w14:textId="5CCCE210" w:rsidR="007D3555" w:rsidRDefault="007D355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91A5CF" w15:done="0"/>
  <w15:commentEx w15:paraId="3AA44CE1" w15:done="0"/>
  <w15:commentEx w15:paraId="1E7719BE" w15:done="0"/>
  <w15:commentEx w15:paraId="5C7AE7B8" w15:done="0"/>
  <w15:commentEx w15:paraId="7B4E9EB1" w15:done="0"/>
  <w15:commentEx w15:paraId="3CED7044" w15:done="0"/>
  <w15:commentEx w15:paraId="5301CBF8" w15:done="0"/>
  <w15:commentEx w15:paraId="19DA1E2A" w15:done="0"/>
  <w15:commentEx w15:paraId="66084CE9" w15:done="0"/>
  <w15:commentEx w15:paraId="051B4D20" w15:done="0"/>
  <w15:commentEx w15:paraId="3E1DA9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56A6" w16cex:dateUtc="2021-01-28T23:28:00Z"/>
  <w16cex:commentExtensible w16cex:durableId="23BD49D5" w16cex:dateUtc="2021-01-28T22:33:00Z"/>
  <w16cex:commentExtensible w16cex:durableId="23BD3E2C" w16cex:dateUtc="2021-01-28T21:44:00Z"/>
  <w16cex:commentExtensible w16cex:durableId="23BEAFC5" w16cex:dateUtc="2021-01-30T00:01:00Z"/>
  <w16cex:commentExtensible w16cex:durableId="23BEAFF8" w16cex:dateUtc="2021-01-30T00:02:00Z"/>
  <w16cex:commentExtensible w16cex:durableId="23BD536F" w16cex:dateUtc="2021-01-28T23:14:00Z"/>
  <w16cex:commentExtensible w16cex:durableId="23C25255" w16cex:dateUtc="2021-02-01T18:11:00Z"/>
  <w16cex:commentExtensible w16cex:durableId="23C252A3" w16cex:dateUtc="2021-02-01T18:12:00Z"/>
  <w16cex:commentExtensible w16cex:durableId="23C253A7" w16cex:dateUtc="2021-02-01T18:17:00Z"/>
  <w16cex:commentExtensible w16cex:durableId="23C2543A" w16cex:dateUtc="2021-02-01T18:19:00Z"/>
  <w16cex:commentExtensible w16cex:durableId="23A16FE5" w16cex:dateUtc="2021-01-07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91A5CF" w16cid:durableId="23BD56A6"/>
  <w16cid:commentId w16cid:paraId="3AA44CE1" w16cid:durableId="23BD49D5"/>
  <w16cid:commentId w16cid:paraId="1E7719BE" w16cid:durableId="23BD3E2C"/>
  <w16cid:commentId w16cid:paraId="5C7AE7B8" w16cid:durableId="23BEAFC5"/>
  <w16cid:commentId w16cid:paraId="7B4E9EB1" w16cid:durableId="23BEAFF8"/>
  <w16cid:commentId w16cid:paraId="3CED7044" w16cid:durableId="23BD536F"/>
  <w16cid:commentId w16cid:paraId="5301CBF8" w16cid:durableId="23C25255"/>
  <w16cid:commentId w16cid:paraId="19DA1E2A" w16cid:durableId="23C252A3"/>
  <w16cid:commentId w16cid:paraId="66084CE9" w16cid:durableId="23C253A7"/>
  <w16cid:commentId w16cid:paraId="051B4D20" w16cid:durableId="23C2543A"/>
  <w16cid:commentId w16cid:paraId="3E1DA9D7" w16cid:durableId="23A16F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DEBBE" w14:textId="77777777" w:rsidR="007E3D8C" w:rsidRDefault="007E3D8C" w:rsidP="0045037E">
      <w:r>
        <w:separator/>
      </w:r>
    </w:p>
  </w:endnote>
  <w:endnote w:type="continuationSeparator" w:id="0">
    <w:p w14:paraId="32F704FA" w14:textId="77777777" w:rsidR="007E3D8C" w:rsidRDefault="007E3D8C"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363169"/>
      <w:docPartObj>
        <w:docPartGallery w:val="Page Numbers (Bottom of Page)"/>
        <w:docPartUnique/>
      </w:docPartObj>
    </w:sdtPr>
    <w:sdtEndPr>
      <w:rPr>
        <w:rStyle w:val="PageNumber"/>
      </w:rPr>
    </w:sdtEndPr>
    <w:sdtContent>
      <w:p w14:paraId="1E450DAD" w14:textId="29BC6845" w:rsidR="007D3555" w:rsidRDefault="007D3555"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7D3555" w:rsidRDefault="007D3555"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9636322"/>
      <w:docPartObj>
        <w:docPartGallery w:val="Page Numbers (Bottom of Page)"/>
        <w:docPartUnique/>
      </w:docPartObj>
    </w:sdtPr>
    <w:sdtEndPr>
      <w:rPr>
        <w:rStyle w:val="PageNumber"/>
      </w:rPr>
    </w:sdtEndPr>
    <w:sdtContent>
      <w:p w14:paraId="6F7F3CDD" w14:textId="5F235990" w:rsidR="007D3555" w:rsidRDefault="007D3555"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7D3555" w:rsidRDefault="007D3555" w:rsidP="00465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95858" w14:textId="77777777" w:rsidR="007E3D8C" w:rsidRDefault="007E3D8C" w:rsidP="0045037E">
      <w:r>
        <w:separator/>
      </w:r>
    </w:p>
  </w:footnote>
  <w:footnote w:type="continuationSeparator" w:id="0">
    <w:p w14:paraId="01A95739" w14:textId="77777777" w:rsidR="007E3D8C" w:rsidRDefault="007E3D8C" w:rsidP="0045037E">
      <w:r>
        <w:continuationSeparator/>
      </w:r>
    </w:p>
  </w:footnote>
  <w:footnote w:id="1">
    <w:p w14:paraId="45B41890" w14:textId="5AA68222" w:rsidR="007D3555" w:rsidRDefault="007D3555">
      <w:pPr>
        <w:pStyle w:val="FootnoteText"/>
      </w:pPr>
      <w:r>
        <w:rPr>
          <w:rStyle w:val="FootnoteReference"/>
        </w:rPr>
        <w:footnoteRef/>
      </w:r>
      <w:r>
        <w:t xml:space="preserve"> 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w:t>
      </w:r>
      <w:r w:rsidR="006A2568">
        <w:rPr>
          <w:rFonts w:ascii="Calibri" w:hAnsi="Calibri" w:cs="Calibri"/>
        </w:rPr>
        <w:t xml:space="preserve">NCD, Non-Communicable Diseases; </w:t>
      </w:r>
      <w:r>
        <w:rPr>
          <w:rFonts w:ascii="Calibri" w:hAnsi="Calibri" w:cs="Calibri"/>
        </w:rPr>
        <w:t xml:space="preserve">NHANES, </w:t>
      </w:r>
      <w:r>
        <w:rPr>
          <w:rFonts w:ascii="Calibri" w:hAnsi="Calibri" w:cs="Calibri"/>
          <w:color w:val="000000" w:themeColor="text1"/>
        </w:rPr>
        <w:t xml:space="preserve">National Health and Nutrition Examination Survey; </w:t>
      </w:r>
      <w:r>
        <w:t xml:space="preserve">SAMBA, Statistical Apparatus of Micronutrient Biomarker Analysis; </w:t>
      </w:r>
    </w:p>
  </w:footnote>
  <w:footnote w:id="2">
    <w:p w14:paraId="3F83CA7C" w14:textId="3DB4BC3E" w:rsidR="007D3555" w:rsidRDefault="007D3555">
      <w:pPr>
        <w:pStyle w:val="FootnoteText"/>
      </w:pPr>
      <w:r>
        <w:rPr>
          <w:rStyle w:val="FootnoteReference"/>
        </w:rPr>
        <w:footnoteRef/>
      </w:r>
      <w:r>
        <w:t xml:space="preserve"> </w:t>
      </w:r>
      <w:r w:rsidRPr="0045037E">
        <w:rPr>
          <w:lang w:val="en-GB"/>
        </w:rPr>
        <w:t>This analysis was supported by award</w:t>
      </w:r>
    </w:p>
  </w:footnote>
  <w:footnote w:id="3">
    <w:p w14:paraId="2D0F4F9E" w14:textId="0AEC1793" w:rsidR="007D3555" w:rsidRDefault="007D3555">
      <w:pPr>
        <w:pStyle w:val="FootnoteText"/>
      </w:pPr>
      <w:r>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7"/>
  </w:num>
  <w:num w:numId="6">
    <w:abstractNumId w:val="11"/>
  </w:num>
  <w:num w:numId="7">
    <w:abstractNumId w:val="4"/>
  </w:num>
  <w:num w:numId="8">
    <w:abstractNumId w:val="0"/>
  </w:num>
  <w:num w:numId="9">
    <w:abstractNumId w:val="2"/>
  </w:num>
  <w:num w:numId="10">
    <w:abstractNumId w:val="8"/>
  </w:num>
  <w:num w:numId="11">
    <w:abstractNumId w:val="10"/>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o, Hanqi">
    <w15:presenceInfo w15:providerId="AD" w15:userId="S::hluo30@emory.edu::ba15a5ed-f41d-478f-9a9a-32cd7ebb61b1"/>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175E7"/>
    <w:rsid w:val="00051A9C"/>
    <w:rsid w:val="00051FBD"/>
    <w:rsid w:val="00064A1B"/>
    <w:rsid w:val="00073E9D"/>
    <w:rsid w:val="000B324F"/>
    <w:rsid w:val="000C1C90"/>
    <w:rsid w:val="000C58E8"/>
    <w:rsid w:val="000F0EAF"/>
    <w:rsid w:val="000F3F92"/>
    <w:rsid w:val="00102ED6"/>
    <w:rsid w:val="001053EC"/>
    <w:rsid w:val="001216EA"/>
    <w:rsid w:val="001249A5"/>
    <w:rsid w:val="00126CB1"/>
    <w:rsid w:val="00131B62"/>
    <w:rsid w:val="00135435"/>
    <w:rsid w:val="00142CD9"/>
    <w:rsid w:val="00145111"/>
    <w:rsid w:val="00147BCB"/>
    <w:rsid w:val="00147EAA"/>
    <w:rsid w:val="001522CF"/>
    <w:rsid w:val="00161D3B"/>
    <w:rsid w:val="00164373"/>
    <w:rsid w:val="0017018E"/>
    <w:rsid w:val="001918DE"/>
    <w:rsid w:val="001977E4"/>
    <w:rsid w:val="001A10A2"/>
    <w:rsid w:val="001B5BC9"/>
    <w:rsid w:val="001B722D"/>
    <w:rsid w:val="001C24C7"/>
    <w:rsid w:val="001E23D9"/>
    <w:rsid w:val="001E2939"/>
    <w:rsid w:val="001E715D"/>
    <w:rsid w:val="002222D9"/>
    <w:rsid w:val="002228AE"/>
    <w:rsid w:val="0022592D"/>
    <w:rsid w:val="00245F76"/>
    <w:rsid w:val="002556B5"/>
    <w:rsid w:val="00260733"/>
    <w:rsid w:val="00264C30"/>
    <w:rsid w:val="00287C67"/>
    <w:rsid w:val="00293F58"/>
    <w:rsid w:val="002A4F57"/>
    <w:rsid w:val="002B0CB0"/>
    <w:rsid w:val="002B7FD0"/>
    <w:rsid w:val="002D2CEE"/>
    <w:rsid w:val="002D3D0D"/>
    <w:rsid w:val="002E6541"/>
    <w:rsid w:val="00303D15"/>
    <w:rsid w:val="0032347A"/>
    <w:rsid w:val="00325E2A"/>
    <w:rsid w:val="00345E03"/>
    <w:rsid w:val="003508E1"/>
    <w:rsid w:val="003522A8"/>
    <w:rsid w:val="0035374E"/>
    <w:rsid w:val="003615E0"/>
    <w:rsid w:val="003621B2"/>
    <w:rsid w:val="0037675B"/>
    <w:rsid w:val="003852CA"/>
    <w:rsid w:val="00385B20"/>
    <w:rsid w:val="00385DAD"/>
    <w:rsid w:val="003B0C66"/>
    <w:rsid w:val="003B69E7"/>
    <w:rsid w:val="003F1707"/>
    <w:rsid w:val="003F3F32"/>
    <w:rsid w:val="0040050B"/>
    <w:rsid w:val="0045037E"/>
    <w:rsid w:val="0045076C"/>
    <w:rsid w:val="00453FDB"/>
    <w:rsid w:val="004547F4"/>
    <w:rsid w:val="00465807"/>
    <w:rsid w:val="00477C7B"/>
    <w:rsid w:val="00485388"/>
    <w:rsid w:val="00487B4F"/>
    <w:rsid w:val="004A0804"/>
    <w:rsid w:val="004A1203"/>
    <w:rsid w:val="004A2E24"/>
    <w:rsid w:val="004B54D5"/>
    <w:rsid w:val="004C1601"/>
    <w:rsid w:val="004D2FFD"/>
    <w:rsid w:val="004E3129"/>
    <w:rsid w:val="004F67A2"/>
    <w:rsid w:val="00500D6B"/>
    <w:rsid w:val="00510D65"/>
    <w:rsid w:val="00535DC5"/>
    <w:rsid w:val="005404F6"/>
    <w:rsid w:val="005433E2"/>
    <w:rsid w:val="005526E2"/>
    <w:rsid w:val="0056202F"/>
    <w:rsid w:val="00564E5C"/>
    <w:rsid w:val="00577236"/>
    <w:rsid w:val="005968A9"/>
    <w:rsid w:val="00596DE0"/>
    <w:rsid w:val="005A115F"/>
    <w:rsid w:val="005C39D0"/>
    <w:rsid w:val="005C70D2"/>
    <w:rsid w:val="005E62AB"/>
    <w:rsid w:val="005E7CF7"/>
    <w:rsid w:val="005F5EDE"/>
    <w:rsid w:val="005F6B92"/>
    <w:rsid w:val="00606C07"/>
    <w:rsid w:val="0063144B"/>
    <w:rsid w:val="00633565"/>
    <w:rsid w:val="00636912"/>
    <w:rsid w:val="006372FB"/>
    <w:rsid w:val="00645BBB"/>
    <w:rsid w:val="00647CBD"/>
    <w:rsid w:val="00665EA6"/>
    <w:rsid w:val="00673233"/>
    <w:rsid w:val="0067349F"/>
    <w:rsid w:val="00680A47"/>
    <w:rsid w:val="00685150"/>
    <w:rsid w:val="006868ED"/>
    <w:rsid w:val="006874E6"/>
    <w:rsid w:val="00691A18"/>
    <w:rsid w:val="0069794D"/>
    <w:rsid w:val="006A2568"/>
    <w:rsid w:val="006A2823"/>
    <w:rsid w:val="006B1D35"/>
    <w:rsid w:val="006C0071"/>
    <w:rsid w:val="006C4374"/>
    <w:rsid w:val="006C4B2C"/>
    <w:rsid w:val="006D01E7"/>
    <w:rsid w:val="006D0288"/>
    <w:rsid w:val="006E2B1F"/>
    <w:rsid w:val="006F51C5"/>
    <w:rsid w:val="00703A4C"/>
    <w:rsid w:val="0070418C"/>
    <w:rsid w:val="007104D1"/>
    <w:rsid w:val="00716A32"/>
    <w:rsid w:val="00721D6E"/>
    <w:rsid w:val="00744A7C"/>
    <w:rsid w:val="00760D87"/>
    <w:rsid w:val="007701F7"/>
    <w:rsid w:val="007757E4"/>
    <w:rsid w:val="00780323"/>
    <w:rsid w:val="00781090"/>
    <w:rsid w:val="00783921"/>
    <w:rsid w:val="007922CD"/>
    <w:rsid w:val="00795BB3"/>
    <w:rsid w:val="007A3D34"/>
    <w:rsid w:val="007A7832"/>
    <w:rsid w:val="007B7D0A"/>
    <w:rsid w:val="007C5D58"/>
    <w:rsid w:val="007D3555"/>
    <w:rsid w:val="007E3D8C"/>
    <w:rsid w:val="007F036F"/>
    <w:rsid w:val="007F2F57"/>
    <w:rsid w:val="007F582A"/>
    <w:rsid w:val="007F7042"/>
    <w:rsid w:val="008054E0"/>
    <w:rsid w:val="00805821"/>
    <w:rsid w:val="0080612E"/>
    <w:rsid w:val="00815C1D"/>
    <w:rsid w:val="00817927"/>
    <w:rsid w:val="00846679"/>
    <w:rsid w:val="00862C71"/>
    <w:rsid w:val="0088566A"/>
    <w:rsid w:val="00892453"/>
    <w:rsid w:val="008A08EA"/>
    <w:rsid w:val="008A68DF"/>
    <w:rsid w:val="008A79ED"/>
    <w:rsid w:val="008B0DFA"/>
    <w:rsid w:val="008B409F"/>
    <w:rsid w:val="008C03B0"/>
    <w:rsid w:val="008C33DF"/>
    <w:rsid w:val="008C7C02"/>
    <w:rsid w:val="008D33D0"/>
    <w:rsid w:val="008D3C71"/>
    <w:rsid w:val="008D4F74"/>
    <w:rsid w:val="008E2AE5"/>
    <w:rsid w:val="008E56EF"/>
    <w:rsid w:val="008E6339"/>
    <w:rsid w:val="008F1E71"/>
    <w:rsid w:val="008F5A5A"/>
    <w:rsid w:val="00901D6C"/>
    <w:rsid w:val="00907D44"/>
    <w:rsid w:val="00913773"/>
    <w:rsid w:val="009169DC"/>
    <w:rsid w:val="00922641"/>
    <w:rsid w:val="00925110"/>
    <w:rsid w:val="00937924"/>
    <w:rsid w:val="009403A5"/>
    <w:rsid w:val="00952B7B"/>
    <w:rsid w:val="009615E2"/>
    <w:rsid w:val="00967E5C"/>
    <w:rsid w:val="00975A1C"/>
    <w:rsid w:val="009A0FB5"/>
    <w:rsid w:val="009A127D"/>
    <w:rsid w:val="009A23C6"/>
    <w:rsid w:val="009C2278"/>
    <w:rsid w:val="009C70D8"/>
    <w:rsid w:val="009F09D7"/>
    <w:rsid w:val="009F6A95"/>
    <w:rsid w:val="00A150A1"/>
    <w:rsid w:val="00A3139B"/>
    <w:rsid w:val="00AB7CCD"/>
    <w:rsid w:val="00AC4A3F"/>
    <w:rsid w:val="00AC4EEE"/>
    <w:rsid w:val="00AD2C8E"/>
    <w:rsid w:val="00AD5C01"/>
    <w:rsid w:val="00AF07AB"/>
    <w:rsid w:val="00B34C3B"/>
    <w:rsid w:val="00B37F8E"/>
    <w:rsid w:val="00B45AA5"/>
    <w:rsid w:val="00B64208"/>
    <w:rsid w:val="00BA2424"/>
    <w:rsid w:val="00BA3D0A"/>
    <w:rsid w:val="00BA7F42"/>
    <w:rsid w:val="00BB7070"/>
    <w:rsid w:val="00BB7F31"/>
    <w:rsid w:val="00BC0700"/>
    <w:rsid w:val="00BC0E78"/>
    <w:rsid w:val="00BC52A6"/>
    <w:rsid w:val="00BC5B51"/>
    <w:rsid w:val="00BF2403"/>
    <w:rsid w:val="00C05249"/>
    <w:rsid w:val="00C07206"/>
    <w:rsid w:val="00C1060A"/>
    <w:rsid w:val="00C12938"/>
    <w:rsid w:val="00C14BA4"/>
    <w:rsid w:val="00C40531"/>
    <w:rsid w:val="00C43B2E"/>
    <w:rsid w:val="00C81A05"/>
    <w:rsid w:val="00C83ABA"/>
    <w:rsid w:val="00C93F8E"/>
    <w:rsid w:val="00C96061"/>
    <w:rsid w:val="00C97638"/>
    <w:rsid w:val="00CB03A2"/>
    <w:rsid w:val="00CB25E6"/>
    <w:rsid w:val="00CB399F"/>
    <w:rsid w:val="00CB46E2"/>
    <w:rsid w:val="00CC22FA"/>
    <w:rsid w:val="00CC3177"/>
    <w:rsid w:val="00CC647F"/>
    <w:rsid w:val="00CC6B42"/>
    <w:rsid w:val="00CC7E00"/>
    <w:rsid w:val="00CD27ED"/>
    <w:rsid w:val="00CE3D1A"/>
    <w:rsid w:val="00CE67D8"/>
    <w:rsid w:val="00CF50E5"/>
    <w:rsid w:val="00D06751"/>
    <w:rsid w:val="00D209C1"/>
    <w:rsid w:val="00D3275A"/>
    <w:rsid w:val="00D45F73"/>
    <w:rsid w:val="00D509EA"/>
    <w:rsid w:val="00D61C1C"/>
    <w:rsid w:val="00D63E5F"/>
    <w:rsid w:val="00D64926"/>
    <w:rsid w:val="00D6642A"/>
    <w:rsid w:val="00D70625"/>
    <w:rsid w:val="00D811A2"/>
    <w:rsid w:val="00DC74BE"/>
    <w:rsid w:val="00DD587C"/>
    <w:rsid w:val="00DF64DA"/>
    <w:rsid w:val="00E2447B"/>
    <w:rsid w:val="00E500E5"/>
    <w:rsid w:val="00E647F3"/>
    <w:rsid w:val="00E777F0"/>
    <w:rsid w:val="00E849AF"/>
    <w:rsid w:val="00EA417E"/>
    <w:rsid w:val="00EB6598"/>
    <w:rsid w:val="00EB7E89"/>
    <w:rsid w:val="00EC07A6"/>
    <w:rsid w:val="00ED2BB0"/>
    <w:rsid w:val="00ED6836"/>
    <w:rsid w:val="00EE2C36"/>
    <w:rsid w:val="00EE5A57"/>
    <w:rsid w:val="00EE7BB0"/>
    <w:rsid w:val="00F03A77"/>
    <w:rsid w:val="00F07FE8"/>
    <w:rsid w:val="00F17481"/>
    <w:rsid w:val="00F2665F"/>
    <w:rsid w:val="00F34771"/>
    <w:rsid w:val="00F3567A"/>
    <w:rsid w:val="00F35745"/>
    <w:rsid w:val="00F36F4B"/>
    <w:rsid w:val="00F47C87"/>
    <w:rsid w:val="00F47C98"/>
    <w:rsid w:val="00F51F37"/>
    <w:rsid w:val="00F626F4"/>
    <w:rsid w:val="00F650C5"/>
    <w:rsid w:val="00F769DF"/>
    <w:rsid w:val="00F80B30"/>
    <w:rsid w:val="00F90204"/>
    <w:rsid w:val="00F97A44"/>
    <w:rsid w:val="00FA41A7"/>
    <w:rsid w:val="00FC55B3"/>
    <w:rsid w:val="00FF2C9B"/>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9135</Words>
  <Characters>52072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Luo, Hanqi</cp:lastModifiedBy>
  <cp:revision>2</cp:revision>
  <dcterms:created xsi:type="dcterms:W3CDTF">2021-02-01T21:05:00Z</dcterms:created>
  <dcterms:modified xsi:type="dcterms:W3CDTF">2021-02-01T21:05:00Z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id="YWxlfPos"/&gt;&lt;style id="http://www.zotero.org/styles/journal-of-nutrition" hasBibliography="1" bibliographyStyleHasBeenSet="1"/&gt;&lt;prefs&gt;&lt;pref name="fieldType" value="Field"/&gt;&lt;/prefs&gt;&lt;/data&gt;</vt:lpwstr>
  </property>
</Properties>
</file>