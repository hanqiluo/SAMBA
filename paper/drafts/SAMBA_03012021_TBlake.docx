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23B9B" w14:textId="4608678B" w:rsidR="00051A9C" w:rsidRPr="008A08EA" w:rsidRDefault="00051A9C" w:rsidP="00F36F4B">
      <w:pPr>
        <w:jc w:val="both"/>
        <w:rPr>
          <w:rFonts w:ascii="Calibri" w:hAnsi="Calibri" w:cs="Calibri"/>
        </w:rPr>
      </w:pPr>
      <w:r w:rsidRPr="008A08EA">
        <w:rPr>
          <w:rFonts w:ascii="Calibri" w:hAnsi="Calibri" w:cs="Calibri"/>
          <w:b/>
          <w:bCs/>
        </w:rPr>
        <w:t>Date:</w:t>
      </w:r>
      <w:r w:rsidRPr="008A08EA">
        <w:rPr>
          <w:rFonts w:ascii="Calibri" w:hAnsi="Calibri" w:cs="Calibri"/>
        </w:rPr>
        <w:t xml:space="preserve"> </w:t>
      </w:r>
      <w:r w:rsidR="00274BC6">
        <w:rPr>
          <w:rFonts w:ascii="Calibri" w:hAnsi="Calibri" w:cs="Calibri"/>
        </w:rPr>
        <w:t>3</w:t>
      </w:r>
      <w:r w:rsidRPr="008A08EA">
        <w:rPr>
          <w:rFonts w:ascii="Calibri" w:hAnsi="Calibri" w:cs="Calibri"/>
        </w:rPr>
        <w:t>/</w:t>
      </w:r>
      <w:r w:rsidR="00274BC6">
        <w:rPr>
          <w:rFonts w:ascii="Calibri" w:hAnsi="Calibri" w:cs="Calibri"/>
        </w:rPr>
        <w:t>01</w:t>
      </w:r>
      <w:r w:rsidRPr="008A08EA">
        <w:rPr>
          <w:rFonts w:ascii="Calibri" w:hAnsi="Calibri" w:cs="Calibri"/>
        </w:rPr>
        <w:t>/202</w:t>
      </w:r>
      <w:r w:rsidR="001E715D" w:rsidRPr="008A08EA">
        <w:rPr>
          <w:rFonts w:ascii="Calibri" w:hAnsi="Calibri" w:cs="Calibri"/>
        </w:rPr>
        <w:t>1</w:t>
      </w:r>
    </w:p>
    <w:p w14:paraId="204C299D" w14:textId="77777777" w:rsidR="00051A9C" w:rsidRPr="008A08EA" w:rsidRDefault="00051A9C" w:rsidP="00F36F4B">
      <w:pPr>
        <w:jc w:val="both"/>
        <w:rPr>
          <w:rFonts w:ascii="Calibri" w:hAnsi="Calibri" w:cs="Calibri"/>
          <w:b/>
          <w:bCs/>
        </w:rPr>
      </w:pPr>
    </w:p>
    <w:p w14:paraId="47F4A631" w14:textId="67D337C4" w:rsidR="003F1707" w:rsidRPr="008A08EA" w:rsidRDefault="00C40531" w:rsidP="00F36F4B">
      <w:pPr>
        <w:jc w:val="both"/>
        <w:rPr>
          <w:rFonts w:ascii="Calibri" w:hAnsi="Calibri" w:cs="Calibri"/>
          <w:b/>
          <w:bCs/>
        </w:rPr>
      </w:pPr>
      <w:bookmarkStart w:id="0" w:name="OLE_LINK1"/>
      <w:bookmarkStart w:id="1" w:name="OLE_LINK2"/>
      <w:r w:rsidRPr="008A08EA">
        <w:rPr>
          <w:rFonts w:ascii="Calibri" w:hAnsi="Calibri" w:cs="Calibri"/>
          <w:b/>
          <w:bCs/>
        </w:rPr>
        <w:t xml:space="preserve">Call for </w:t>
      </w:r>
      <w:r w:rsidR="0080612E" w:rsidRPr="008A08EA">
        <w:rPr>
          <w:rFonts w:ascii="Calibri" w:hAnsi="Calibri" w:cs="Calibri"/>
          <w:b/>
          <w:bCs/>
        </w:rPr>
        <w:t xml:space="preserve">global </w:t>
      </w:r>
      <w:r w:rsidRPr="008A08EA">
        <w:rPr>
          <w:rFonts w:ascii="Calibri" w:hAnsi="Calibri" w:cs="Calibri"/>
          <w:b/>
          <w:bCs/>
        </w:rPr>
        <w:t xml:space="preserve">standardization in micronutrient biomarker </w:t>
      </w:r>
      <w:r w:rsidR="009A23C6" w:rsidRPr="008A08EA">
        <w:rPr>
          <w:rFonts w:ascii="Calibri" w:hAnsi="Calibri" w:cs="Calibri"/>
          <w:b/>
          <w:bCs/>
        </w:rPr>
        <w:t xml:space="preserve">statistical </w:t>
      </w:r>
      <w:r w:rsidRPr="008A08EA">
        <w:rPr>
          <w:rFonts w:ascii="Calibri" w:hAnsi="Calibri" w:cs="Calibri"/>
          <w:b/>
          <w:bCs/>
        </w:rPr>
        <w:t xml:space="preserve">analysis, an introduction to the </w:t>
      </w:r>
      <w:r w:rsidR="009A0FB5" w:rsidRPr="008A08EA">
        <w:rPr>
          <w:rFonts w:ascii="Calibri" w:hAnsi="Calibri" w:cs="Calibri"/>
          <w:b/>
          <w:bCs/>
        </w:rPr>
        <w:t>SAM</w:t>
      </w:r>
      <w:r w:rsidR="0088566A" w:rsidRPr="008A08EA">
        <w:rPr>
          <w:rFonts w:ascii="Calibri" w:hAnsi="Calibri" w:cs="Calibri"/>
          <w:b/>
          <w:bCs/>
        </w:rPr>
        <w:t>B</w:t>
      </w:r>
      <w:r w:rsidR="009A0FB5" w:rsidRPr="008A08EA">
        <w:rPr>
          <w:rFonts w:ascii="Calibri" w:hAnsi="Calibri" w:cs="Calibri"/>
          <w:b/>
          <w:bCs/>
        </w:rPr>
        <w:t xml:space="preserve">A </w:t>
      </w:r>
      <w:r w:rsidRPr="008A08EA">
        <w:rPr>
          <w:rFonts w:ascii="Calibri" w:hAnsi="Calibri" w:cs="Calibri"/>
          <w:b/>
          <w:bCs/>
        </w:rPr>
        <w:t>R package</w:t>
      </w:r>
      <w:r w:rsidR="0045037E" w:rsidRPr="005E47E5">
        <w:rPr>
          <w:rStyle w:val="FootnoteReference"/>
        </w:rPr>
        <w:footnoteReference w:id="1"/>
      </w:r>
      <w:r w:rsidR="0045037E" w:rsidRPr="008A08EA">
        <w:rPr>
          <w:rFonts w:ascii="Calibri" w:hAnsi="Calibri" w:cs="Calibri"/>
          <w:b/>
          <w:bCs/>
          <w:vertAlign w:val="superscript"/>
        </w:rPr>
        <w:t>,</w:t>
      </w:r>
      <w:r w:rsidR="0045037E" w:rsidRPr="005E47E5">
        <w:rPr>
          <w:rStyle w:val="FootnoteReference"/>
        </w:rPr>
        <w:footnoteReference w:id="2"/>
      </w:r>
      <w:r w:rsidR="0045037E" w:rsidRPr="008A08EA">
        <w:rPr>
          <w:rFonts w:ascii="Calibri" w:hAnsi="Calibri" w:cs="Calibri"/>
          <w:b/>
          <w:bCs/>
          <w:vertAlign w:val="superscript"/>
        </w:rPr>
        <w:t>,</w:t>
      </w:r>
      <w:r w:rsidR="0045037E" w:rsidRPr="005E47E5">
        <w:rPr>
          <w:rStyle w:val="FootnoteReference"/>
        </w:rPr>
        <w:footnoteReference w:id="3"/>
      </w:r>
    </w:p>
    <w:bookmarkEnd w:id="0"/>
    <w:bookmarkEnd w:id="1"/>
    <w:p w14:paraId="4B4AE00B" w14:textId="77777777" w:rsidR="00E647F3" w:rsidRPr="008A08EA" w:rsidRDefault="00E647F3" w:rsidP="00F36F4B">
      <w:pPr>
        <w:jc w:val="both"/>
        <w:rPr>
          <w:rFonts w:ascii="Calibri" w:hAnsi="Calibri" w:cs="Calibri"/>
        </w:rPr>
      </w:pPr>
    </w:p>
    <w:p w14:paraId="49DB4AB0" w14:textId="62E7765D" w:rsidR="00E647F3" w:rsidRPr="008A08EA" w:rsidRDefault="00385B20" w:rsidP="00F36F4B">
      <w:pPr>
        <w:jc w:val="both"/>
        <w:rPr>
          <w:rFonts w:ascii="Calibri" w:hAnsi="Calibri" w:cs="Calibri"/>
        </w:rPr>
      </w:pPr>
      <w:commentRangeStart w:id="2"/>
      <w:r w:rsidRPr="008A08EA">
        <w:rPr>
          <w:rFonts w:ascii="Calibri" w:hAnsi="Calibri" w:cs="Calibri"/>
          <w:b/>
          <w:bCs/>
        </w:rPr>
        <w:t>Authors involved</w:t>
      </w:r>
      <w:r w:rsidRPr="008A08EA">
        <w:rPr>
          <w:rFonts w:ascii="Calibri" w:hAnsi="Calibri" w:cs="Calibri"/>
        </w:rPr>
        <w:t xml:space="preserve">: </w:t>
      </w:r>
      <w:commentRangeEnd w:id="2"/>
      <w:r w:rsidR="005332A0">
        <w:rPr>
          <w:rStyle w:val="CommentReference"/>
          <w:rFonts w:asciiTheme="minorHAnsi" w:eastAsiaTheme="minorEastAsia" w:hAnsiTheme="minorHAnsi" w:cstheme="minorBidi"/>
        </w:rPr>
        <w:commentReference w:id="2"/>
      </w:r>
    </w:p>
    <w:p w14:paraId="514F1DDA" w14:textId="633902FA" w:rsidR="00385B20" w:rsidRPr="008A08EA" w:rsidRDefault="00385B20" w:rsidP="00F36F4B">
      <w:pPr>
        <w:jc w:val="both"/>
        <w:rPr>
          <w:rFonts w:ascii="Calibri" w:hAnsi="Calibri" w:cs="Calibri"/>
        </w:rPr>
      </w:pPr>
    </w:p>
    <w:p w14:paraId="5D4F0939" w14:textId="37228DD5" w:rsidR="00B7129D" w:rsidRDefault="00DD587C" w:rsidP="00F36F4B">
      <w:pPr>
        <w:jc w:val="both"/>
        <w:rPr>
          <w:rFonts w:ascii="Calibri" w:hAnsi="Calibri" w:cs="Calibri"/>
        </w:rPr>
      </w:pPr>
      <w:r w:rsidRPr="008A08EA">
        <w:rPr>
          <w:rFonts w:ascii="Calibri" w:hAnsi="Calibri" w:cs="Calibri"/>
          <w:b/>
          <w:bCs/>
        </w:rPr>
        <w:t>Hanqi Luo:</w:t>
      </w:r>
      <w:r w:rsidRPr="008A08EA">
        <w:rPr>
          <w:rFonts w:ascii="Calibri" w:hAnsi="Calibri" w:cs="Calibri"/>
        </w:rPr>
        <w:t xml:space="preserve"> </w:t>
      </w:r>
      <w:r w:rsidR="007F2F57" w:rsidRPr="008A08EA">
        <w:rPr>
          <w:rFonts w:ascii="Calibri" w:hAnsi="Calibri" w:cs="Calibri"/>
        </w:rPr>
        <w:t>Department of Global Health</w:t>
      </w:r>
      <w:r w:rsidR="00B7129D">
        <w:rPr>
          <w:rFonts w:ascii="Calibri" w:hAnsi="Calibri" w:cs="Calibri"/>
        </w:rPr>
        <w:t>, Rollings School of Public Health</w:t>
      </w:r>
      <w:r w:rsidR="007F2F57" w:rsidRPr="008A08EA">
        <w:rPr>
          <w:rFonts w:ascii="Calibri" w:hAnsi="Calibri" w:cs="Calibri"/>
        </w:rPr>
        <w:t xml:space="preserve">, Emory University, Atlanta, GA, USA; </w:t>
      </w:r>
    </w:p>
    <w:p w14:paraId="73696668" w14:textId="6310C2AF" w:rsidR="00B7129D" w:rsidRDefault="00DD587C" w:rsidP="00F36F4B">
      <w:pPr>
        <w:jc w:val="both"/>
        <w:rPr>
          <w:rFonts w:ascii="Calibri" w:hAnsi="Calibri" w:cs="Calibri"/>
        </w:rPr>
      </w:pPr>
      <w:r w:rsidRPr="008A08EA">
        <w:rPr>
          <w:rFonts w:ascii="Calibri" w:hAnsi="Calibri" w:cs="Calibri"/>
        </w:rPr>
        <w:t>Institute for Global Nutrition</w:t>
      </w:r>
      <w:r w:rsidR="003F4269">
        <w:rPr>
          <w:rFonts w:ascii="Calibri" w:hAnsi="Calibri" w:cs="Calibri"/>
        </w:rPr>
        <w:t>,</w:t>
      </w:r>
      <w:r w:rsidRPr="008A08EA">
        <w:rPr>
          <w:rFonts w:ascii="Calibri" w:hAnsi="Calibri" w:cs="Calibri"/>
        </w:rPr>
        <w:t xml:space="preserve"> University of California, Davis, CA, USA. </w:t>
      </w:r>
    </w:p>
    <w:p w14:paraId="088919D8" w14:textId="37F2D53C" w:rsidR="003F4269" w:rsidRDefault="003F4269" w:rsidP="00F36F4B">
      <w:pPr>
        <w:jc w:val="both"/>
        <w:rPr>
          <w:rFonts w:ascii="Calibri" w:hAnsi="Calibri" w:cs="Calibri"/>
        </w:rPr>
      </w:pPr>
      <w:r w:rsidRPr="008A08EA">
        <w:rPr>
          <w:rFonts w:ascii="Calibri" w:hAnsi="Calibri" w:cs="Calibri"/>
        </w:rPr>
        <w:t>Department of Nutrition</w:t>
      </w:r>
      <w:r>
        <w:rPr>
          <w:rFonts w:ascii="Calibri" w:hAnsi="Calibri" w:cs="Calibri"/>
        </w:rPr>
        <w:t>,</w:t>
      </w:r>
      <w:r w:rsidRPr="008A08EA">
        <w:rPr>
          <w:rFonts w:ascii="Calibri" w:hAnsi="Calibri" w:cs="Calibri"/>
        </w:rPr>
        <w:t xml:space="preserve"> University of California, Davis, CA, USA.</w:t>
      </w:r>
    </w:p>
    <w:p w14:paraId="2388C771" w14:textId="3C21AFFE" w:rsidR="00DD587C" w:rsidRPr="008A08EA" w:rsidRDefault="00DD587C" w:rsidP="00F36F4B">
      <w:pPr>
        <w:jc w:val="both"/>
        <w:rPr>
          <w:rFonts w:ascii="Calibri" w:eastAsiaTheme="minorEastAsia" w:hAnsi="Calibri" w:cs="Calibri"/>
        </w:rPr>
      </w:pPr>
      <w:r w:rsidRPr="008A08EA">
        <w:rPr>
          <w:rFonts w:ascii="Calibri" w:hAnsi="Calibri" w:cs="Calibri"/>
        </w:rPr>
        <w:t xml:space="preserve">ORCID: </w:t>
      </w:r>
      <w:r w:rsidR="007F2F57" w:rsidRPr="008A08EA">
        <w:rPr>
          <w:rFonts w:ascii="Calibri" w:eastAsiaTheme="minorEastAsia" w:hAnsi="Calibri" w:cs="Calibri"/>
        </w:rPr>
        <w:t>0000-0001-6253-5818</w:t>
      </w:r>
    </w:p>
    <w:p w14:paraId="09634C75" w14:textId="77777777" w:rsidR="00DD587C" w:rsidRPr="008A08EA" w:rsidRDefault="00DD587C" w:rsidP="00F36F4B">
      <w:pPr>
        <w:jc w:val="both"/>
        <w:rPr>
          <w:rFonts w:ascii="Calibri" w:hAnsi="Calibri" w:cs="Calibri"/>
        </w:rPr>
      </w:pPr>
    </w:p>
    <w:p w14:paraId="66B5B2DD" w14:textId="77777777" w:rsidR="00BB565D" w:rsidRDefault="00510D65" w:rsidP="00510D65">
      <w:pPr>
        <w:jc w:val="both"/>
        <w:rPr>
          <w:rFonts w:ascii="Calibri" w:hAnsi="Calibri" w:cs="Calibri"/>
        </w:rPr>
      </w:pPr>
      <w:r w:rsidRPr="008A08EA">
        <w:rPr>
          <w:rFonts w:ascii="Calibri" w:hAnsi="Calibri" w:cs="Calibri"/>
          <w:b/>
          <w:bCs/>
        </w:rPr>
        <w:t>Ty Beal</w:t>
      </w:r>
      <w:r w:rsidRPr="008A08EA">
        <w:rPr>
          <w:rFonts w:ascii="Calibri" w:hAnsi="Calibri" w:cs="Calibri"/>
        </w:rPr>
        <w:t xml:space="preserve">: GAIN, Washing, DC, USA. </w:t>
      </w:r>
    </w:p>
    <w:p w14:paraId="5BD81F97" w14:textId="79810BFC" w:rsidR="00510D65" w:rsidRPr="008A08EA" w:rsidRDefault="00510D65" w:rsidP="00510D65">
      <w:pPr>
        <w:jc w:val="both"/>
        <w:rPr>
          <w:rFonts w:ascii="Calibri" w:hAnsi="Calibri" w:cs="Calibri"/>
        </w:rPr>
      </w:pPr>
      <w:r w:rsidRPr="008A08EA">
        <w:rPr>
          <w:rFonts w:ascii="Calibri" w:hAnsi="Calibri" w:cs="Calibri"/>
        </w:rPr>
        <w:t>ORCID: 0000-0002-0398-9825</w:t>
      </w:r>
    </w:p>
    <w:p w14:paraId="5A25165F" w14:textId="77777777" w:rsidR="00510D65" w:rsidRPr="008A08EA" w:rsidRDefault="00510D65" w:rsidP="00F36F4B">
      <w:pPr>
        <w:jc w:val="both"/>
        <w:rPr>
          <w:rFonts w:ascii="Calibri" w:hAnsi="Calibri" w:cs="Calibri"/>
          <w:b/>
          <w:bCs/>
        </w:rPr>
      </w:pPr>
    </w:p>
    <w:p w14:paraId="6F867C45" w14:textId="2D6A17F0" w:rsidR="00DD587C" w:rsidRPr="008A08EA" w:rsidRDefault="00DD587C" w:rsidP="00F36F4B">
      <w:pPr>
        <w:jc w:val="both"/>
        <w:rPr>
          <w:rFonts w:ascii="Calibri" w:hAnsi="Calibri" w:cs="Calibri"/>
        </w:rPr>
      </w:pPr>
      <w:r w:rsidRPr="008A08EA">
        <w:rPr>
          <w:rFonts w:ascii="Calibri" w:hAnsi="Calibri" w:cs="Calibri"/>
          <w:b/>
          <w:bCs/>
        </w:rPr>
        <w:t>O.Yaw Addo:</w:t>
      </w:r>
      <w:r w:rsidRPr="008A08EA">
        <w:rPr>
          <w:rFonts w:ascii="Calibri" w:hAnsi="Calibri" w:cs="Calibri"/>
        </w:rPr>
        <w:t xml:space="preserve"> Department of Global Health and Global Health Institute, Emory University</w:t>
      </w:r>
    </w:p>
    <w:p w14:paraId="4E1CAB94" w14:textId="77777777" w:rsidR="003F4269" w:rsidRDefault="00DD587C" w:rsidP="00F36F4B">
      <w:pPr>
        <w:jc w:val="both"/>
        <w:rPr>
          <w:rFonts w:ascii="Calibri" w:hAnsi="Calibri" w:cs="Calibri"/>
        </w:rPr>
      </w:pPr>
      <w:r w:rsidRPr="008A08EA">
        <w:rPr>
          <w:rFonts w:ascii="Calibri" w:hAnsi="Calibri" w:cs="Calibri"/>
        </w:rPr>
        <w:t>, Atlanta, GA, USA; McKing Consulting Corporation Atlanta, GA, USA; Centers for Disease Control and Prevention (CDC), Nutrition Branch, International Micronutrient Malnutrition Prevention and Control Program (IMMPaCt) Unit, Atlanta, GA, USA.</w:t>
      </w:r>
    </w:p>
    <w:p w14:paraId="6A2D6960" w14:textId="3CEF2D80" w:rsidR="00DD587C" w:rsidRPr="008A08EA" w:rsidRDefault="00DD587C" w:rsidP="00F36F4B">
      <w:pPr>
        <w:jc w:val="both"/>
        <w:rPr>
          <w:rFonts w:ascii="Calibri" w:hAnsi="Calibri" w:cs="Calibri"/>
        </w:rPr>
      </w:pPr>
      <w:r w:rsidRPr="008A08EA">
        <w:rPr>
          <w:rFonts w:ascii="Calibri" w:hAnsi="Calibri" w:cs="Calibri"/>
        </w:rPr>
        <w:t>ORCID: 0000-0003-1269-759X</w:t>
      </w:r>
    </w:p>
    <w:p w14:paraId="19B84264" w14:textId="77777777" w:rsidR="00DD587C" w:rsidRPr="008A08EA" w:rsidRDefault="00DD587C" w:rsidP="00F36F4B">
      <w:pPr>
        <w:jc w:val="both"/>
        <w:rPr>
          <w:rFonts w:ascii="Calibri" w:hAnsi="Calibri" w:cs="Calibri"/>
        </w:rPr>
      </w:pPr>
    </w:p>
    <w:p w14:paraId="222FE749" w14:textId="77777777" w:rsidR="003F4269" w:rsidRDefault="00DD587C" w:rsidP="00F36F4B">
      <w:pPr>
        <w:jc w:val="both"/>
        <w:rPr>
          <w:rFonts w:ascii="Calibri" w:hAnsi="Calibri" w:cs="Calibri"/>
        </w:rPr>
      </w:pPr>
      <w:r w:rsidRPr="008A08EA">
        <w:rPr>
          <w:rFonts w:ascii="Calibri" w:hAnsi="Calibri" w:cs="Calibri"/>
          <w:b/>
          <w:bCs/>
        </w:rPr>
        <w:t>Charles D Arnold</w:t>
      </w:r>
      <w:r w:rsidRPr="008A08EA">
        <w:rPr>
          <w:rFonts w:ascii="Calibri" w:hAnsi="Calibri" w:cs="Calibri"/>
        </w:rPr>
        <w:t>: Institute for Global Nutrition, University of California, Davis, CA, USA.</w:t>
      </w:r>
      <w:r w:rsidR="007F2F57" w:rsidRPr="008A08EA">
        <w:rPr>
          <w:rFonts w:ascii="Calibri" w:hAnsi="Calibri" w:cs="Calibri"/>
        </w:rPr>
        <w:t xml:space="preserve"> </w:t>
      </w:r>
    </w:p>
    <w:p w14:paraId="05E1E962" w14:textId="330D5984" w:rsidR="00E849AF" w:rsidRPr="008A08EA" w:rsidRDefault="00E849AF" w:rsidP="00F36F4B">
      <w:pPr>
        <w:jc w:val="both"/>
        <w:rPr>
          <w:rFonts w:ascii="Calibri" w:hAnsi="Calibri" w:cs="Calibri"/>
        </w:rPr>
      </w:pPr>
      <w:r w:rsidRPr="008A08EA">
        <w:rPr>
          <w:rFonts w:ascii="Calibri" w:hAnsi="Calibri" w:cs="Calibri"/>
        </w:rPr>
        <w:t>ORCID: 0000-0001-6510-3172</w:t>
      </w:r>
    </w:p>
    <w:p w14:paraId="4302B9F9" w14:textId="2CFB33DB" w:rsidR="00E849AF" w:rsidRPr="008A08EA" w:rsidRDefault="00E849AF" w:rsidP="00F36F4B">
      <w:pPr>
        <w:jc w:val="both"/>
        <w:rPr>
          <w:rFonts w:ascii="Calibri" w:hAnsi="Calibri" w:cs="Calibri"/>
        </w:rPr>
      </w:pPr>
    </w:p>
    <w:p w14:paraId="4B085F96" w14:textId="6853343A" w:rsidR="00E849AF" w:rsidRPr="008A08EA" w:rsidRDefault="00E849AF" w:rsidP="00F36F4B">
      <w:pPr>
        <w:shd w:val="clear" w:color="auto" w:fill="FFFFFF"/>
        <w:jc w:val="both"/>
        <w:textAlignment w:val="baseline"/>
        <w:rPr>
          <w:rFonts w:ascii="Calibri" w:hAnsi="Calibri" w:cs="Calibri"/>
          <w:color w:val="2A2A2A"/>
        </w:rPr>
      </w:pPr>
      <w:commentRangeStart w:id="3"/>
      <w:r w:rsidRPr="008A08EA">
        <w:rPr>
          <w:rFonts w:ascii="Calibri" w:hAnsi="Calibri" w:cs="Calibri"/>
          <w:b/>
          <w:bCs/>
        </w:rPr>
        <w:t>Melissa F Young</w:t>
      </w:r>
      <w:r w:rsidRPr="008A08EA">
        <w:rPr>
          <w:rFonts w:ascii="Calibri" w:hAnsi="Calibri" w:cs="Calibri"/>
        </w:rPr>
        <w:t>:</w:t>
      </w:r>
      <w:r w:rsidRPr="008A08EA">
        <w:rPr>
          <w:rFonts w:ascii="Calibri" w:hAnsi="Calibri" w:cs="Calibri"/>
          <w:color w:val="2A2A2A"/>
        </w:rPr>
        <w:t xml:space="preserve"> </w:t>
      </w:r>
      <w:commentRangeEnd w:id="3"/>
      <w:r w:rsidR="00BB565D">
        <w:rPr>
          <w:rStyle w:val="CommentReference"/>
          <w:rFonts w:asciiTheme="minorHAnsi" w:eastAsiaTheme="minorEastAsia" w:hAnsiTheme="minorHAnsi" w:cstheme="minorBidi"/>
        </w:rPr>
        <w:commentReference w:id="3"/>
      </w:r>
      <w:r w:rsidRPr="008A08EA">
        <w:rPr>
          <w:rFonts w:ascii="Calibri" w:hAnsi="Calibri" w:cs="Calibri"/>
          <w:color w:val="2A2A2A"/>
        </w:rPr>
        <w:t>Department of Global Health, Emory University</w:t>
      </w:r>
      <w:r w:rsidRPr="008A08EA">
        <w:rPr>
          <w:rFonts w:ascii="Calibri" w:hAnsi="Calibri" w:cs="Calibri"/>
          <w:color w:val="2A2A2A"/>
          <w:shd w:val="clear" w:color="auto" w:fill="FFFFFF"/>
        </w:rPr>
        <w:t>, Atlanta, GA, </w:t>
      </w:r>
      <w:r w:rsidRPr="008A08EA">
        <w:rPr>
          <w:rFonts w:ascii="Calibri" w:hAnsi="Calibri" w:cs="Calibri"/>
          <w:color w:val="2A2A2A"/>
        </w:rPr>
        <w:t>USA</w:t>
      </w:r>
    </w:p>
    <w:p w14:paraId="4ADDA75B" w14:textId="3DDF5C45" w:rsidR="007F2F57" w:rsidRPr="008A08EA" w:rsidRDefault="007F2F57" w:rsidP="00F36F4B">
      <w:pPr>
        <w:jc w:val="both"/>
        <w:rPr>
          <w:rFonts w:ascii="Calibri" w:hAnsi="Calibri" w:cs="Calibri"/>
        </w:rPr>
      </w:pPr>
    </w:p>
    <w:p w14:paraId="0295B1CD" w14:textId="44A86D51" w:rsidR="00DD587C" w:rsidRPr="008A08EA" w:rsidRDefault="00E849AF" w:rsidP="00F36F4B">
      <w:pPr>
        <w:shd w:val="clear" w:color="auto" w:fill="FFFFFF"/>
        <w:jc w:val="both"/>
        <w:textAlignment w:val="baseline"/>
        <w:rPr>
          <w:rFonts w:ascii="Calibri" w:hAnsi="Calibri" w:cs="Calibri"/>
        </w:rPr>
      </w:pPr>
      <w:commentRangeStart w:id="4"/>
      <w:r w:rsidRPr="008A08EA">
        <w:rPr>
          <w:rFonts w:ascii="Calibri" w:hAnsi="Calibri" w:cs="Calibri"/>
          <w:b/>
          <w:bCs/>
        </w:rPr>
        <w:t>Parminder S Suchdev</w:t>
      </w:r>
      <w:r w:rsidRPr="008A08EA">
        <w:rPr>
          <w:rFonts w:ascii="Calibri" w:hAnsi="Calibri" w:cs="Calibri"/>
        </w:rPr>
        <w:t xml:space="preserve">: </w:t>
      </w:r>
      <w:commentRangeEnd w:id="4"/>
      <w:r w:rsidR="00BB565D">
        <w:rPr>
          <w:rStyle w:val="CommentReference"/>
          <w:rFonts w:asciiTheme="minorHAnsi" w:eastAsiaTheme="minorEastAsia" w:hAnsiTheme="minorHAnsi" w:cstheme="minorBidi"/>
        </w:rPr>
        <w:commentReference w:id="4"/>
      </w:r>
      <w:r w:rsidRPr="008A08EA">
        <w:rPr>
          <w:rFonts w:ascii="Calibri" w:hAnsi="Calibri" w:cs="Calibri"/>
          <w:color w:val="2A2A2A"/>
        </w:rPr>
        <w:t>Department of Pediatrics, Emory University, Atlanta, GA, USA; Emory Global Health Institute, Atlanta, GA, USA; Division of Nutrition, Physical Activity and Obesity, US CDC, Atlanta, GA, USA</w:t>
      </w:r>
    </w:p>
    <w:p w14:paraId="602E1C7E" w14:textId="77777777" w:rsidR="00DD587C" w:rsidRPr="008A08EA" w:rsidRDefault="00DD587C" w:rsidP="00F36F4B">
      <w:pPr>
        <w:jc w:val="both"/>
        <w:rPr>
          <w:rFonts w:ascii="Calibri" w:hAnsi="Calibri" w:cs="Calibri"/>
        </w:rPr>
      </w:pPr>
    </w:p>
    <w:p w14:paraId="5A8860CF" w14:textId="35DBB674" w:rsidR="0045037E" w:rsidRPr="008A08EA" w:rsidRDefault="0045037E" w:rsidP="00F36F4B">
      <w:pPr>
        <w:jc w:val="both"/>
        <w:rPr>
          <w:rFonts w:ascii="Calibri" w:hAnsi="Calibri" w:cs="Calibri"/>
        </w:rPr>
      </w:pPr>
      <w:r w:rsidRPr="008A08EA">
        <w:rPr>
          <w:rFonts w:ascii="Calibri" w:hAnsi="Calibri" w:cs="Calibri"/>
          <w:highlight w:val="yellow"/>
        </w:rPr>
        <w:t>* To whom correspondence should be addressed</w:t>
      </w:r>
      <w:r w:rsidR="005968A9" w:rsidRPr="008A08EA">
        <w:rPr>
          <w:rFonts w:ascii="Calibri" w:hAnsi="Calibri" w:cs="Calibri"/>
        </w:rPr>
        <w:t>: ???</w:t>
      </w:r>
    </w:p>
    <w:p w14:paraId="6202E92E" w14:textId="77777777" w:rsidR="0045037E" w:rsidRPr="008A08EA" w:rsidRDefault="0045037E" w:rsidP="00F36F4B">
      <w:pPr>
        <w:jc w:val="both"/>
        <w:rPr>
          <w:rFonts w:ascii="Calibri" w:hAnsi="Calibri" w:cs="Calibri"/>
        </w:rPr>
      </w:pPr>
    </w:p>
    <w:p w14:paraId="5735B038" w14:textId="5B9DA249" w:rsidR="0045037E" w:rsidRPr="008A08EA" w:rsidRDefault="0045037E" w:rsidP="00F36F4B">
      <w:pPr>
        <w:jc w:val="both"/>
        <w:rPr>
          <w:rFonts w:ascii="Calibri" w:hAnsi="Calibri" w:cs="Calibri"/>
          <w:b/>
        </w:rPr>
      </w:pPr>
      <w:r w:rsidRPr="005332A0">
        <w:rPr>
          <w:rFonts w:ascii="Calibri" w:hAnsi="Calibri" w:cs="Calibri"/>
          <w:b/>
          <w:highlight w:val="yellow"/>
        </w:rPr>
        <w:t>Authors’ names for Pubmed indexing:</w:t>
      </w:r>
      <w:r w:rsidR="005332A0" w:rsidRPr="005332A0">
        <w:rPr>
          <w:rFonts w:ascii="Calibri" w:hAnsi="Calibri" w:cs="Calibri"/>
          <w:b/>
          <w:highlight w:val="yellow"/>
        </w:rPr>
        <w:t xml:space="preserve"> ???</w:t>
      </w:r>
    </w:p>
    <w:p w14:paraId="2535229B" w14:textId="2483C735" w:rsidR="00385B20" w:rsidRPr="008A08EA" w:rsidRDefault="00385B20" w:rsidP="00F36F4B">
      <w:pPr>
        <w:jc w:val="both"/>
        <w:rPr>
          <w:rFonts w:ascii="Calibri" w:hAnsi="Calibri" w:cs="Calibri"/>
        </w:rPr>
      </w:pPr>
      <w:r w:rsidRPr="008A08EA">
        <w:rPr>
          <w:rFonts w:ascii="Calibri" w:hAnsi="Calibri" w:cs="Calibri"/>
          <w:b/>
        </w:rPr>
        <w:t xml:space="preserve">Word count (all text, excluding abstract, figure legends, tables, and reference): </w:t>
      </w:r>
      <w:r w:rsidR="00985FED">
        <w:rPr>
          <w:rFonts w:ascii="Calibri" w:hAnsi="Calibri" w:cs="Calibri"/>
        </w:rPr>
        <w:t>32</w:t>
      </w:r>
      <w:r w:rsidR="0080508C">
        <w:rPr>
          <w:rFonts w:ascii="Calibri" w:hAnsi="Calibri" w:cs="Calibri"/>
        </w:rPr>
        <w:t>38</w:t>
      </w:r>
    </w:p>
    <w:p w14:paraId="027D666F" w14:textId="043691E6" w:rsidR="00385B20" w:rsidRPr="008A08EA" w:rsidRDefault="00385B20" w:rsidP="00F36F4B">
      <w:pPr>
        <w:jc w:val="both"/>
        <w:rPr>
          <w:rFonts w:ascii="Calibri" w:hAnsi="Calibri" w:cs="Calibri"/>
        </w:rPr>
      </w:pPr>
      <w:r w:rsidRPr="008A08EA">
        <w:rPr>
          <w:rFonts w:ascii="Calibri" w:hAnsi="Calibri" w:cs="Calibri"/>
          <w:b/>
        </w:rPr>
        <w:t>Number of Tables:</w:t>
      </w:r>
      <w:r w:rsidRPr="008A08EA">
        <w:rPr>
          <w:rFonts w:ascii="Calibri" w:hAnsi="Calibri" w:cs="Calibri"/>
        </w:rPr>
        <w:t xml:space="preserve"> </w:t>
      </w:r>
      <w:r w:rsidR="003F4269">
        <w:rPr>
          <w:rFonts w:ascii="Calibri" w:hAnsi="Calibri" w:cs="Calibri"/>
        </w:rPr>
        <w:t>1</w:t>
      </w:r>
    </w:p>
    <w:p w14:paraId="1FCF66CD" w14:textId="79A9B2E6" w:rsidR="00385B20" w:rsidRPr="008A08EA" w:rsidRDefault="00385B20" w:rsidP="00F36F4B">
      <w:pPr>
        <w:jc w:val="both"/>
        <w:rPr>
          <w:rFonts w:ascii="Calibri" w:hAnsi="Calibri" w:cs="Calibri"/>
        </w:rPr>
      </w:pPr>
      <w:r w:rsidRPr="008A08EA">
        <w:rPr>
          <w:rFonts w:ascii="Calibri" w:hAnsi="Calibri" w:cs="Calibri"/>
          <w:b/>
        </w:rPr>
        <w:t xml:space="preserve">Number of Figures: </w:t>
      </w:r>
      <w:r w:rsidR="005968A9" w:rsidRPr="008A08EA">
        <w:rPr>
          <w:rFonts w:ascii="Calibri" w:hAnsi="Calibri" w:cs="Calibri"/>
        </w:rPr>
        <w:t>2</w:t>
      </w:r>
    </w:p>
    <w:p w14:paraId="72A77BF9" w14:textId="1C30A38A" w:rsidR="00385B20" w:rsidRPr="008A08EA" w:rsidRDefault="00385B20" w:rsidP="00F36F4B">
      <w:pPr>
        <w:jc w:val="both"/>
        <w:rPr>
          <w:rFonts w:ascii="Calibri" w:hAnsi="Calibri" w:cs="Calibri"/>
        </w:rPr>
      </w:pPr>
      <w:r w:rsidRPr="008A08EA">
        <w:rPr>
          <w:rFonts w:ascii="Calibri" w:hAnsi="Calibri" w:cs="Calibri"/>
          <w:b/>
        </w:rPr>
        <w:t xml:space="preserve">Online Supporting Material: </w:t>
      </w:r>
      <w:r w:rsidR="005E47E5">
        <w:rPr>
          <w:rFonts w:ascii="Calibri" w:hAnsi="Calibri" w:cs="Calibri"/>
        </w:rPr>
        <w:t>1</w:t>
      </w:r>
    </w:p>
    <w:p w14:paraId="28E68C62" w14:textId="4967B3CB" w:rsidR="00385B20" w:rsidRPr="008A08EA" w:rsidRDefault="00385B20" w:rsidP="00F36F4B">
      <w:pPr>
        <w:jc w:val="both"/>
        <w:rPr>
          <w:rFonts w:ascii="Calibri" w:hAnsi="Calibri" w:cs="Calibri"/>
        </w:rPr>
      </w:pPr>
      <w:r w:rsidRPr="008A08EA">
        <w:rPr>
          <w:rFonts w:ascii="Calibri" w:hAnsi="Calibri" w:cs="Calibri"/>
          <w:b/>
        </w:rPr>
        <w:t>Running title:</w:t>
      </w:r>
      <w:r w:rsidRPr="008A08EA">
        <w:rPr>
          <w:rFonts w:ascii="Calibri" w:hAnsi="Calibri" w:cs="Calibri"/>
        </w:rPr>
        <w:t xml:space="preserve"> </w:t>
      </w:r>
      <w:r w:rsidR="004A2E24" w:rsidRPr="008A08EA">
        <w:rPr>
          <w:rFonts w:ascii="Calibri" w:hAnsi="Calibri" w:cs="Calibri"/>
        </w:rPr>
        <w:t>SAMBA</w:t>
      </w:r>
      <w:r w:rsidRPr="008A08EA">
        <w:rPr>
          <w:rFonts w:ascii="Calibri" w:hAnsi="Calibri" w:cs="Calibri"/>
        </w:rPr>
        <w:t xml:space="preserve"> </w:t>
      </w:r>
      <w:r w:rsidR="00F80B30">
        <w:rPr>
          <w:rFonts w:ascii="Calibri" w:hAnsi="Calibri" w:cs="Calibri"/>
        </w:rPr>
        <w:t>package</w:t>
      </w:r>
      <w:r w:rsidRPr="008A08EA">
        <w:rPr>
          <w:rFonts w:ascii="Calibri" w:hAnsi="Calibri" w:cs="Calibri"/>
        </w:rPr>
        <w:t xml:space="preserve"> to </w:t>
      </w:r>
      <w:r w:rsidR="00DB0264">
        <w:rPr>
          <w:rFonts w:ascii="Calibri" w:hAnsi="Calibri" w:cs="Calibri"/>
        </w:rPr>
        <w:t>analyze micronutrient biomarker</w:t>
      </w:r>
      <w:r w:rsidR="005332A0">
        <w:rPr>
          <w:rFonts w:ascii="Calibri" w:hAnsi="Calibri" w:cs="Calibri"/>
        </w:rPr>
        <w:t>s</w:t>
      </w:r>
    </w:p>
    <w:p w14:paraId="4C1D280A" w14:textId="1595E585" w:rsidR="00385B20" w:rsidRPr="008A08EA" w:rsidRDefault="00385B20" w:rsidP="00F36F4B">
      <w:pPr>
        <w:jc w:val="both"/>
        <w:rPr>
          <w:rFonts w:ascii="Calibri" w:hAnsi="Calibri" w:cs="Calibri"/>
        </w:rPr>
      </w:pPr>
    </w:p>
    <w:p w14:paraId="736765B5" w14:textId="48F34CCB" w:rsidR="00CC22FA" w:rsidRPr="008A08EA" w:rsidRDefault="00CC22FA" w:rsidP="00F36F4B">
      <w:pPr>
        <w:jc w:val="both"/>
        <w:rPr>
          <w:rFonts w:ascii="Calibri" w:hAnsi="Calibri" w:cs="Calibri"/>
          <w:b/>
          <w:bCs/>
        </w:rPr>
      </w:pPr>
    </w:p>
    <w:p w14:paraId="61D8D715" w14:textId="4A0E28F1" w:rsidR="00CC22FA" w:rsidRPr="001B58C8" w:rsidRDefault="00CC22FA" w:rsidP="00D6642A">
      <w:pPr>
        <w:spacing w:line="480" w:lineRule="auto"/>
        <w:jc w:val="center"/>
        <w:rPr>
          <w:rFonts w:ascii="Calibri" w:hAnsi="Calibri" w:cs="Calibri"/>
          <w:b/>
          <w:bCs/>
        </w:rPr>
      </w:pPr>
      <w:commentRangeStart w:id="5"/>
      <w:r w:rsidRPr="001B58C8">
        <w:rPr>
          <w:rFonts w:ascii="Calibri" w:hAnsi="Calibri" w:cs="Calibri"/>
          <w:b/>
          <w:bCs/>
        </w:rPr>
        <w:t>Abstract (structured)</w:t>
      </w:r>
      <w:commentRangeEnd w:id="5"/>
      <w:r w:rsidR="00D655A2">
        <w:rPr>
          <w:rStyle w:val="CommentReference"/>
          <w:rFonts w:asciiTheme="minorHAnsi" w:eastAsiaTheme="minorEastAsia" w:hAnsiTheme="minorHAnsi" w:cstheme="minorBidi"/>
        </w:rPr>
        <w:commentReference w:id="5"/>
      </w:r>
    </w:p>
    <w:p w14:paraId="04FD33EB" w14:textId="77777777" w:rsidR="00F35745" w:rsidRPr="001B58C8" w:rsidRDefault="001E2939" w:rsidP="001E2939">
      <w:pPr>
        <w:spacing w:line="480" w:lineRule="auto"/>
        <w:jc w:val="both"/>
        <w:rPr>
          <w:rFonts w:ascii="Calibri" w:hAnsi="Calibri" w:cs="Calibri"/>
          <w:color w:val="000000" w:themeColor="text1"/>
        </w:rPr>
      </w:pPr>
      <w:r w:rsidRPr="001B58C8">
        <w:rPr>
          <w:rFonts w:ascii="Calibri" w:hAnsi="Calibri" w:cs="Calibri"/>
          <w:b/>
          <w:bCs/>
          <w:color w:val="000000" w:themeColor="text1"/>
        </w:rPr>
        <w:t>Background</w:t>
      </w:r>
      <w:r w:rsidRPr="001B58C8">
        <w:rPr>
          <w:rFonts w:ascii="Calibri" w:hAnsi="Calibri" w:cs="Calibri"/>
          <w:color w:val="000000" w:themeColor="text1"/>
        </w:rPr>
        <w:t xml:space="preserve">: </w:t>
      </w:r>
    </w:p>
    <w:p w14:paraId="2674FB92" w14:textId="7986EA26" w:rsidR="00A66053" w:rsidRDefault="00F35745" w:rsidP="001E2939">
      <w:pPr>
        <w:spacing w:line="480" w:lineRule="auto"/>
        <w:jc w:val="both"/>
        <w:rPr>
          <w:rFonts w:ascii="Calibri" w:hAnsi="Calibri" w:cs="Calibri"/>
        </w:rPr>
      </w:pPr>
      <w:r w:rsidRPr="001B58C8">
        <w:rPr>
          <w:rFonts w:ascii="Calibri" w:hAnsi="Calibri" w:cs="Calibri"/>
          <w:color w:val="000000" w:themeColor="text1"/>
        </w:rPr>
        <w:t xml:space="preserve">To justify, plan, and manage successful micronutrient intervention programs, micronutrient biomarkers are the most essential. </w:t>
      </w:r>
      <w:r w:rsidRPr="001B58C8">
        <w:rPr>
          <w:rFonts w:ascii="Calibri" w:hAnsi="Calibri" w:cs="Calibri"/>
          <w:color w:val="222222"/>
        </w:rPr>
        <w:t xml:space="preserve">However, </w:t>
      </w:r>
      <w:r w:rsidR="00477621">
        <w:rPr>
          <w:rFonts w:ascii="Calibri" w:hAnsi="Calibri" w:cs="Calibri"/>
          <w:color w:val="222222"/>
        </w:rPr>
        <w:t xml:space="preserve">to generate accurate </w:t>
      </w:r>
      <w:r w:rsidR="00A067F6">
        <w:rPr>
          <w:rFonts w:ascii="Calibri" w:hAnsi="Calibri" w:cs="Calibri"/>
          <w:color w:val="222222"/>
        </w:rPr>
        <w:t xml:space="preserve">results </w:t>
      </w:r>
      <w:r w:rsidR="00070E96">
        <w:rPr>
          <w:rFonts w:ascii="Calibri" w:hAnsi="Calibri" w:cs="Calibri"/>
          <w:color w:val="222222"/>
        </w:rPr>
        <w:t>from</w:t>
      </w:r>
      <w:r w:rsidR="00A067F6">
        <w:rPr>
          <w:rFonts w:ascii="Calibri" w:hAnsi="Calibri" w:cs="Calibri"/>
          <w:color w:val="222222"/>
        </w:rPr>
        <w:t xml:space="preserve"> </w:t>
      </w:r>
      <w:r w:rsidR="00477621">
        <w:rPr>
          <w:rFonts w:ascii="Calibri" w:hAnsi="Calibri" w:cs="Calibri"/>
          <w:color w:val="222222"/>
        </w:rPr>
        <w:t xml:space="preserve">micronutrient </w:t>
      </w:r>
      <w:r w:rsidR="00F87577">
        <w:rPr>
          <w:rFonts w:ascii="Calibri" w:hAnsi="Calibri" w:cs="Calibri"/>
          <w:color w:val="222222"/>
        </w:rPr>
        <w:t>research</w:t>
      </w:r>
      <w:r w:rsidR="00A067F6">
        <w:rPr>
          <w:rFonts w:ascii="Calibri" w:hAnsi="Calibri" w:cs="Calibri"/>
          <w:color w:val="222222"/>
        </w:rPr>
        <w:t xml:space="preserve"> or surveys</w:t>
      </w:r>
      <w:r w:rsidR="00477621">
        <w:rPr>
          <w:rFonts w:ascii="Calibri" w:hAnsi="Calibri" w:cs="Calibri"/>
          <w:color w:val="222222"/>
        </w:rPr>
        <w:t xml:space="preserve">, </w:t>
      </w:r>
      <w:r w:rsidR="00A66053" w:rsidRPr="001B58C8">
        <w:rPr>
          <w:rFonts w:ascii="Calibri" w:hAnsi="Calibri" w:cs="Calibri"/>
        </w:rPr>
        <w:t>analysts need to understand the biological basis for micronutrient biomarkers</w:t>
      </w:r>
      <w:r w:rsidR="00A66053">
        <w:rPr>
          <w:rFonts w:ascii="Calibri" w:hAnsi="Calibri" w:cs="Calibri"/>
        </w:rPr>
        <w:t xml:space="preserve"> </w:t>
      </w:r>
      <w:r w:rsidR="00A66053" w:rsidRPr="008A08EA">
        <w:rPr>
          <w:rFonts w:ascii="Calibri" w:hAnsi="Calibri" w:cs="Calibri"/>
        </w:rPr>
        <w:t xml:space="preserve">(e.g., the mechanism of how inflammation </w:t>
      </w:r>
      <w:r w:rsidR="00A66053">
        <w:rPr>
          <w:rFonts w:ascii="Calibri" w:hAnsi="Calibri" w:cs="Calibri"/>
        </w:rPr>
        <w:t>influences</w:t>
      </w:r>
      <w:r w:rsidR="00A66053" w:rsidRPr="008A08EA">
        <w:rPr>
          <w:rFonts w:ascii="Calibri" w:hAnsi="Calibri" w:cs="Calibri"/>
        </w:rPr>
        <w:t xml:space="preserve"> micronutrient biomarkers)</w:t>
      </w:r>
      <w:r w:rsidR="00A66053" w:rsidRPr="001B58C8">
        <w:rPr>
          <w:rFonts w:ascii="Calibri" w:hAnsi="Calibri" w:cs="Calibri"/>
        </w:rPr>
        <w:t xml:space="preserve">, </w:t>
      </w:r>
      <w:commentRangeStart w:id="6"/>
      <w:r w:rsidR="00A66053" w:rsidRPr="001B58C8">
        <w:rPr>
          <w:rFonts w:ascii="Calibri" w:hAnsi="Calibri" w:cs="Calibri"/>
        </w:rPr>
        <w:t>equip with statistical knowledge</w:t>
      </w:r>
      <w:commentRangeEnd w:id="6"/>
      <w:r w:rsidR="00970B71">
        <w:rPr>
          <w:rStyle w:val="CommentReference"/>
          <w:rFonts w:asciiTheme="minorHAnsi" w:eastAsiaTheme="minorEastAsia" w:hAnsiTheme="minorHAnsi" w:cstheme="minorBidi"/>
        </w:rPr>
        <w:commentReference w:id="6"/>
      </w:r>
      <w:r w:rsidR="00A66053" w:rsidRPr="001B58C8">
        <w:rPr>
          <w:rFonts w:ascii="Calibri" w:hAnsi="Calibri" w:cs="Calibri"/>
        </w:rPr>
        <w:t xml:space="preserve">, and have familiarity with basic computer code. </w:t>
      </w:r>
    </w:p>
    <w:p w14:paraId="77DCC383" w14:textId="3B0D624F" w:rsidR="001E2939" w:rsidRPr="001B58C8" w:rsidRDefault="001E2939" w:rsidP="001E2939">
      <w:pPr>
        <w:spacing w:line="480" w:lineRule="auto"/>
        <w:jc w:val="both"/>
        <w:rPr>
          <w:rFonts w:ascii="Calibri" w:hAnsi="Calibri" w:cs="Calibri"/>
          <w:b/>
          <w:bCs/>
        </w:rPr>
      </w:pPr>
      <w:r w:rsidRPr="001B58C8">
        <w:rPr>
          <w:rFonts w:ascii="Calibri" w:hAnsi="Calibri" w:cs="Calibri"/>
          <w:b/>
          <w:bCs/>
        </w:rPr>
        <w:t xml:space="preserve">Objectives: </w:t>
      </w:r>
      <w:r w:rsidRPr="001B58C8">
        <w:rPr>
          <w:rFonts w:ascii="Calibri" w:hAnsi="Calibri" w:cs="Calibri"/>
          <w:bCs/>
        </w:rPr>
        <w:t xml:space="preserve">We introduce the </w:t>
      </w:r>
      <w:r w:rsidR="00F35745" w:rsidRPr="001B58C8">
        <w:rPr>
          <w:rFonts w:ascii="Calibri" w:hAnsi="Calibri" w:cs="Calibri"/>
          <w:color w:val="000000" w:themeColor="text1"/>
        </w:rPr>
        <w:t xml:space="preserve">Statistical Apparatus of Micronutrient Biomarker Analysis </w:t>
      </w:r>
      <w:r w:rsidRPr="001B58C8">
        <w:rPr>
          <w:rFonts w:ascii="Calibri" w:hAnsi="Calibri" w:cs="Calibri"/>
          <w:color w:val="000000" w:themeColor="text1"/>
        </w:rPr>
        <w:t>(</w:t>
      </w:r>
      <w:r w:rsidR="00564E5C" w:rsidRPr="001B58C8">
        <w:rPr>
          <w:rFonts w:ascii="Calibri" w:hAnsi="Calibri" w:cs="Calibri"/>
          <w:color w:val="000000" w:themeColor="text1"/>
        </w:rPr>
        <w:t>SAMBA</w:t>
      </w:r>
      <w:r w:rsidRPr="001B58C8">
        <w:rPr>
          <w:rFonts w:ascii="Calibri" w:hAnsi="Calibri" w:cs="Calibri"/>
          <w:color w:val="000000" w:themeColor="text1"/>
        </w:rPr>
        <w:t xml:space="preserve">) </w:t>
      </w:r>
      <w:r w:rsidR="00F35745" w:rsidRPr="001B58C8">
        <w:rPr>
          <w:rFonts w:ascii="Calibri" w:hAnsi="Calibri" w:cs="Calibri"/>
          <w:color w:val="000000" w:themeColor="text1"/>
        </w:rPr>
        <w:t>package</w:t>
      </w:r>
      <w:r w:rsidRPr="001B58C8">
        <w:rPr>
          <w:rFonts w:ascii="Calibri" w:hAnsi="Calibri" w:cs="Calibri"/>
          <w:bCs/>
        </w:rPr>
        <w:t xml:space="preserve">, a new tool to increase accessibility of </w:t>
      </w:r>
      <w:r w:rsidR="00F35745" w:rsidRPr="001B58C8">
        <w:rPr>
          <w:rFonts w:ascii="Calibri" w:hAnsi="Calibri" w:cs="Calibri"/>
          <w:bCs/>
        </w:rPr>
        <w:t>micronutrient biomarker analysis</w:t>
      </w:r>
      <w:r w:rsidRPr="001B58C8">
        <w:rPr>
          <w:rFonts w:ascii="Calibri" w:hAnsi="Calibri" w:cs="Calibri"/>
          <w:bCs/>
        </w:rPr>
        <w:t xml:space="preserve">. </w:t>
      </w:r>
    </w:p>
    <w:p w14:paraId="6B455F77" w14:textId="476CBC1E" w:rsidR="001E2939" w:rsidRPr="001B58C8" w:rsidRDefault="001E2939" w:rsidP="001E2939">
      <w:pPr>
        <w:spacing w:line="480" w:lineRule="auto"/>
        <w:jc w:val="both"/>
        <w:rPr>
          <w:rFonts w:ascii="Calibri" w:hAnsi="Calibri" w:cs="Calibri"/>
          <w:b/>
          <w:bCs/>
        </w:rPr>
      </w:pPr>
      <w:r w:rsidRPr="001B58C8">
        <w:rPr>
          <w:rFonts w:ascii="Calibri" w:hAnsi="Calibri" w:cs="Calibri"/>
          <w:b/>
          <w:bCs/>
        </w:rPr>
        <w:t xml:space="preserve">Method: </w:t>
      </w:r>
      <w:r w:rsidR="00A66053">
        <w:rPr>
          <w:rFonts w:ascii="Calibri" w:hAnsi="Calibri" w:cs="Calibri"/>
        </w:rPr>
        <w:t>T</w:t>
      </w:r>
      <w:r w:rsidR="00C83ABA" w:rsidRPr="001B58C8">
        <w:rPr>
          <w:rFonts w:ascii="Calibri" w:hAnsi="Calibri" w:cs="Calibri"/>
        </w:rPr>
        <w:t>he freely available and open-access SAMBA package</w:t>
      </w:r>
      <w:r w:rsidR="00AC4EEE" w:rsidRPr="001B58C8">
        <w:rPr>
          <w:rFonts w:ascii="Calibri" w:hAnsi="Calibri" w:cs="Calibri"/>
        </w:rPr>
        <w:t xml:space="preserve"> written in R software</w:t>
      </w:r>
      <w:r w:rsidR="00C83ABA" w:rsidRPr="001B58C8">
        <w:rPr>
          <w:rFonts w:ascii="Calibri" w:hAnsi="Calibri" w:cs="Calibri"/>
        </w:rPr>
        <w:t xml:space="preserve"> simplifies estimations of micronutrient </w:t>
      </w:r>
      <w:r w:rsidR="001F78A1">
        <w:rPr>
          <w:rFonts w:ascii="Calibri" w:hAnsi="Calibri" w:cs="Calibri"/>
        </w:rPr>
        <w:t xml:space="preserve">biomarker </w:t>
      </w:r>
      <w:r w:rsidR="00C83ABA" w:rsidRPr="001B58C8">
        <w:rPr>
          <w:rFonts w:ascii="Calibri" w:hAnsi="Calibri" w:cs="Calibri"/>
        </w:rPr>
        <w:t xml:space="preserve">distribution and </w:t>
      </w:r>
      <w:ins w:id="7" w:author="Tineka Blake (staff)" w:date="2022-05-23T11:56:00Z">
        <w:r w:rsidR="00970B71">
          <w:rPr>
            <w:rFonts w:ascii="Calibri" w:hAnsi="Calibri" w:cs="Calibri"/>
          </w:rPr>
          <w:t>the</w:t>
        </w:r>
      </w:ins>
      <w:ins w:id="8" w:author="Tineka Blake (staff)" w:date="2022-05-24T13:20:00Z">
        <w:r w:rsidR="00402BC6">
          <w:rPr>
            <w:rFonts w:ascii="Calibri" w:hAnsi="Calibri" w:cs="Calibri"/>
          </w:rPr>
          <w:t xml:space="preserve"> </w:t>
        </w:r>
      </w:ins>
      <w:r w:rsidR="00C83ABA" w:rsidRPr="001B58C8">
        <w:rPr>
          <w:rFonts w:ascii="Calibri" w:hAnsi="Calibri" w:cs="Calibri"/>
        </w:rPr>
        <w:t xml:space="preserve">prevalence of deficiencies, which can drastically shorten the time from data cleaning to presentation </w:t>
      </w:r>
      <w:r w:rsidR="00C83ABA" w:rsidRPr="00A94C12">
        <w:rPr>
          <w:rFonts w:ascii="Calibri" w:hAnsi="Calibri" w:cs="Calibri"/>
        </w:rPr>
        <w:t>of a final results table.</w:t>
      </w:r>
      <w:r w:rsidR="00A94C12" w:rsidRPr="00A94C12">
        <w:rPr>
          <w:rFonts w:ascii="Calibri" w:hAnsi="Calibri" w:cs="Calibri"/>
        </w:rPr>
        <w:t xml:space="preserve"> </w:t>
      </w:r>
      <w:r w:rsidR="00F87577" w:rsidRPr="001B58C8">
        <w:rPr>
          <w:rFonts w:ascii="Calibri" w:hAnsi="Calibri" w:cs="Calibri"/>
          <w:bCs/>
        </w:rPr>
        <w:t>We explain the underlying theory behind the tool</w:t>
      </w:r>
      <w:r w:rsidR="00070E96">
        <w:rPr>
          <w:rFonts w:ascii="Calibri" w:hAnsi="Calibri" w:cs="Calibri"/>
          <w:bCs/>
        </w:rPr>
        <w:t xml:space="preserve">, include the OSF link where </w:t>
      </w:r>
      <w:r w:rsidR="00070E96">
        <w:rPr>
          <w:rFonts w:ascii="Calibri" w:hAnsi="Calibri" w:cs="Calibri"/>
        </w:rPr>
        <w:t>i</w:t>
      </w:r>
      <w:r w:rsidR="00070E96" w:rsidRPr="00A94C12">
        <w:rPr>
          <w:rFonts w:ascii="Calibri" w:hAnsi="Calibri" w:cs="Calibri"/>
        </w:rPr>
        <w:t>ts</w:t>
      </w:r>
      <w:r w:rsidR="00070E96">
        <w:rPr>
          <w:rFonts w:ascii="Calibri" w:hAnsi="Calibri" w:cs="Calibri"/>
          <w:color w:val="000000" w:themeColor="text1"/>
        </w:rPr>
        <w:t xml:space="preserve"> </w:t>
      </w:r>
      <w:r w:rsidR="00070E96" w:rsidRPr="00A94C12">
        <w:rPr>
          <w:rFonts w:ascii="Calibri" w:hAnsi="Calibri" w:cs="Calibri"/>
          <w:color w:val="000000" w:themeColor="text1"/>
        </w:rPr>
        <w:t>package and associated</w:t>
      </w:r>
      <w:r w:rsidR="00070E96" w:rsidRPr="001B58C8">
        <w:rPr>
          <w:rFonts w:ascii="Calibri" w:hAnsi="Calibri" w:cs="Calibri"/>
          <w:color w:val="000000" w:themeColor="text1"/>
        </w:rPr>
        <w:t xml:space="preserve"> documentation </w:t>
      </w:r>
      <w:r w:rsidR="00070E96">
        <w:rPr>
          <w:rFonts w:ascii="Calibri" w:hAnsi="Calibri" w:cs="Calibri"/>
          <w:color w:val="000000" w:themeColor="text1"/>
        </w:rPr>
        <w:t>can be freely downloaded</w:t>
      </w:r>
      <w:r w:rsidR="00070E96">
        <w:rPr>
          <w:rFonts w:ascii="Calibri" w:hAnsi="Calibri" w:cs="Calibri"/>
          <w:bCs/>
        </w:rPr>
        <w:t>,</w:t>
      </w:r>
      <w:r w:rsidR="00F87577" w:rsidRPr="001B58C8">
        <w:rPr>
          <w:rFonts w:ascii="Calibri" w:hAnsi="Calibri" w:cs="Calibri"/>
          <w:bCs/>
        </w:rPr>
        <w:t xml:space="preserve"> and provide examples of potential applications.</w:t>
      </w:r>
      <w:r w:rsidR="00F87577" w:rsidRPr="001B58C8">
        <w:rPr>
          <w:rFonts w:ascii="Calibri" w:hAnsi="Calibri" w:cs="Calibri"/>
          <w:b/>
          <w:bCs/>
        </w:rPr>
        <w:t xml:space="preserve"> </w:t>
      </w:r>
      <w:r w:rsidRPr="001B58C8">
        <w:rPr>
          <w:rFonts w:ascii="Calibri" w:hAnsi="Calibri" w:cs="Calibri"/>
          <w:color w:val="000000" w:themeColor="text1"/>
        </w:rPr>
        <w:t xml:space="preserve">We </w:t>
      </w:r>
      <w:r w:rsidR="00AC4EEE" w:rsidRPr="001B58C8">
        <w:rPr>
          <w:rFonts w:ascii="Calibri" w:hAnsi="Calibri" w:cs="Calibri"/>
          <w:color w:val="000000" w:themeColor="text1"/>
        </w:rPr>
        <w:t xml:space="preserve">used the SAMBA package to </w:t>
      </w:r>
      <w:r w:rsidRPr="001B58C8">
        <w:rPr>
          <w:rFonts w:ascii="Calibri" w:hAnsi="Calibri" w:cs="Calibri"/>
          <w:color w:val="000000" w:themeColor="text1"/>
        </w:rPr>
        <w:t xml:space="preserve">analyze </w:t>
      </w:r>
      <w:r w:rsidR="001B58C8" w:rsidRPr="001B58C8">
        <w:rPr>
          <w:rFonts w:ascii="Calibri" w:hAnsi="Calibri" w:cs="Calibri"/>
          <w:color w:val="000000" w:themeColor="text1"/>
        </w:rPr>
        <w:t>various biomarkers</w:t>
      </w:r>
      <w:r w:rsidR="00205E80">
        <w:rPr>
          <w:rFonts w:ascii="Calibri" w:hAnsi="Calibri" w:cs="Calibri"/>
          <w:color w:val="000000" w:themeColor="text1"/>
        </w:rPr>
        <w:t>,</w:t>
      </w:r>
      <w:r w:rsidR="001B58C8" w:rsidRPr="001B58C8">
        <w:rPr>
          <w:rFonts w:ascii="Calibri" w:hAnsi="Calibri" w:cs="Calibri"/>
          <w:color w:val="000000" w:themeColor="text1"/>
        </w:rPr>
        <w:t xml:space="preserve"> including </w:t>
      </w:r>
      <w:r w:rsidR="00F87577">
        <w:rPr>
          <w:rFonts w:ascii="Calibri" w:hAnsi="Calibri" w:cs="Calibri"/>
          <w:color w:val="000000" w:themeColor="text1"/>
        </w:rPr>
        <w:t xml:space="preserve">retinol binding protein, </w:t>
      </w:r>
      <w:r w:rsidR="001B58C8" w:rsidRPr="001B58C8">
        <w:rPr>
          <w:rFonts w:ascii="Calibri" w:hAnsi="Calibri" w:cs="Calibri"/>
          <w:color w:val="000000" w:themeColor="text1"/>
        </w:rPr>
        <w:t>serum retinol, Red Blood Cell and serum folate, serum ferritin, and Soluble transferrin receptor</w:t>
      </w:r>
      <w:r w:rsidR="00205E80">
        <w:rPr>
          <w:rFonts w:ascii="Calibri" w:hAnsi="Calibri" w:cs="Calibri"/>
          <w:color w:val="000000" w:themeColor="text1"/>
        </w:rPr>
        <w:t>, and appl</w:t>
      </w:r>
      <w:ins w:id="9" w:author="Tineka Blake (staff)" w:date="2022-05-23T11:59:00Z">
        <w:r w:rsidR="00AC2391">
          <w:rPr>
            <w:rFonts w:ascii="Calibri" w:hAnsi="Calibri" w:cs="Calibri"/>
            <w:color w:val="000000" w:themeColor="text1"/>
          </w:rPr>
          <w:t>i</w:t>
        </w:r>
      </w:ins>
      <w:ins w:id="10" w:author="Tineka Blake (staff)" w:date="2022-05-23T12:00:00Z">
        <w:r w:rsidR="00AC2391">
          <w:rPr>
            <w:rFonts w:ascii="Calibri" w:hAnsi="Calibri" w:cs="Calibri"/>
            <w:color w:val="000000" w:themeColor="text1"/>
          </w:rPr>
          <w:t>ed</w:t>
        </w:r>
      </w:ins>
      <w:del w:id="11" w:author="Tineka Blake (staff)" w:date="2022-05-23T11:59:00Z">
        <w:r w:rsidR="00205E80" w:rsidDel="00AC2391">
          <w:rPr>
            <w:rFonts w:ascii="Calibri" w:hAnsi="Calibri" w:cs="Calibri"/>
            <w:color w:val="000000" w:themeColor="text1"/>
          </w:rPr>
          <w:delText>y</w:delText>
        </w:r>
      </w:del>
      <w:ins w:id="12" w:author="Tineka Blake (staff)" w:date="2022-05-23T11:59:00Z">
        <w:r w:rsidR="00AC2391">
          <w:rPr>
            <w:rFonts w:ascii="Calibri" w:hAnsi="Calibri" w:cs="Calibri"/>
            <w:color w:val="000000" w:themeColor="text1"/>
          </w:rPr>
          <w:t xml:space="preserve"> an</w:t>
        </w:r>
      </w:ins>
      <w:r w:rsidR="00205E80">
        <w:rPr>
          <w:rFonts w:ascii="Calibri" w:hAnsi="Calibri" w:cs="Calibri"/>
          <w:color w:val="000000" w:themeColor="text1"/>
        </w:rPr>
        <w:t xml:space="preserve"> inflammation adjustment whe</w:t>
      </w:r>
      <w:ins w:id="13" w:author="Tineka Blake (staff)" w:date="2022-05-23T11:59:00Z">
        <w:r w:rsidR="00AC2391">
          <w:rPr>
            <w:rFonts w:ascii="Calibri" w:hAnsi="Calibri" w:cs="Calibri"/>
            <w:color w:val="000000" w:themeColor="text1"/>
          </w:rPr>
          <w:t>re</w:t>
        </w:r>
      </w:ins>
      <w:del w:id="14" w:author="Tineka Blake (staff)" w:date="2022-05-23T11:59:00Z">
        <w:r w:rsidR="00205E80" w:rsidDel="00AC2391">
          <w:rPr>
            <w:rFonts w:ascii="Calibri" w:hAnsi="Calibri" w:cs="Calibri"/>
            <w:color w:val="000000" w:themeColor="text1"/>
          </w:rPr>
          <w:delText>n</w:delText>
        </w:r>
      </w:del>
      <w:r w:rsidR="00205E80">
        <w:rPr>
          <w:rFonts w:ascii="Calibri" w:hAnsi="Calibri" w:cs="Calibri"/>
          <w:color w:val="000000" w:themeColor="text1"/>
        </w:rPr>
        <w:t xml:space="preserve"> appropriate</w:t>
      </w:r>
      <w:r w:rsidR="001B58C8" w:rsidRPr="001B58C8">
        <w:rPr>
          <w:rFonts w:ascii="Calibri" w:hAnsi="Calibri" w:cs="Calibri"/>
          <w:color w:val="000000" w:themeColor="text1"/>
        </w:rPr>
        <w:t xml:space="preserve"> </w:t>
      </w:r>
      <w:r w:rsidR="00205E80" w:rsidRPr="001B58C8">
        <w:rPr>
          <w:rFonts w:ascii="Calibri" w:hAnsi="Calibri" w:cs="Calibri"/>
          <w:color w:val="000000" w:themeColor="text1"/>
        </w:rPr>
        <w:t>among preschool-age children using a single-site observational study in Kenya</w:t>
      </w:r>
      <w:r w:rsidR="00205E80">
        <w:rPr>
          <w:rFonts w:ascii="Calibri" w:hAnsi="Calibri" w:cs="Calibri"/>
          <w:color w:val="000000" w:themeColor="text1"/>
        </w:rPr>
        <w:t xml:space="preserve"> and</w:t>
      </w:r>
      <w:r w:rsidR="00205E80" w:rsidRPr="001B58C8">
        <w:rPr>
          <w:rFonts w:ascii="Calibri" w:hAnsi="Calibri" w:cs="Calibri"/>
          <w:color w:val="000000" w:themeColor="text1"/>
        </w:rPr>
        <w:t xml:space="preserve"> </w:t>
      </w:r>
      <w:r w:rsidR="001B58C8" w:rsidRPr="001B58C8">
        <w:rPr>
          <w:rFonts w:ascii="Calibri" w:hAnsi="Calibri" w:cs="Calibri"/>
          <w:color w:val="000000" w:themeColor="text1"/>
        </w:rPr>
        <w:t>among women</w:t>
      </w:r>
      <w:r w:rsidRPr="001B58C8">
        <w:rPr>
          <w:rFonts w:ascii="Calibri" w:hAnsi="Calibri" w:cs="Calibri"/>
          <w:color w:val="000000" w:themeColor="text1"/>
        </w:rPr>
        <w:t xml:space="preserve"> </w:t>
      </w:r>
      <w:r w:rsidR="001B58C8" w:rsidRPr="001B58C8">
        <w:rPr>
          <w:rFonts w:ascii="Calibri" w:hAnsi="Calibri" w:cs="Calibri"/>
          <w:color w:val="000000" w:themeColor="text1"/>
        </w:rPr>
        <w:t xml:space="preserve">using data </w:t>
      </w:r>
      <w:r w:rsidRPr="001B58C8">
        <w:rPr>
          <w:rFonts w:ascii="Calibri" w:hAnsi="Calibri" w:cs="Calibri"/>
          <w:color w:val="000000" w:themeColor="text1"/>
        </w:rPr>
        <w:t>from the US National Health and Examination Survey (NHANES)</w:t>
      </w:r>
      <w:r w:rsidR="00F87577">
        <w:rPr>
          <w:rFonts w:ascii="Calibri" w:hAnsi="Calibri" w:cs="Calibri"/>
          <w:color w:val="000000" w:themeColor="text1"/>
        </w:rPr>
        <w:t xml:space="preserve"> </w:t>
      </w:r>
      <w:r w:rsidR="00F35745" w:rsidRPr="001B58C8">
        <w:rPr>
          <w:rFonts w:ascii="Calibri" w:hAnsi="Calibri" w:cs="Calibri"/>
          <w:color w:val="000000" w:themeColor="text1"/>
        </w:rPr>
        <w:t xml:space="preserve"> </w:t>
      </w:r>
      <w:r w:rsidR="004E5031">
        <w:rPr>
          <w:rFonts w:ascii="Calibri" w:hAnsi="Calibri" w:cs="Calibri"/>
          <w:color w:val="000000" w:themeColor="text1"/>
        </w:rPr>
        <w:t>and</w:t>
      </w:r>
      <w:r w:rsidRPr="001B58C8">
        <w:rPr>
          <w:rFonts w:ascii="Calibri" w:hAnsi="Calibri" w:cs="Calibri"/>
          <w:color w:val="000000" w:themeColor="text1"/>
        </w:rPr>
        <w:t xml:space="preserve"> compare</w:t>
      </w:r>
      <w:r w:rsidR="004E5031">
        <w:rPr>
          <w:rFonts w:ascii="Calibri" w:hAnsi="Calibri" w:cs="Calibri"/>
          <w:color w:val="000000" w:themeColor="text1"/>
        </w:rPr>
        <w:t>d</w:t>
      </w:r>
      <w:r w:rsidR="00070E96">
        <w:rPr>
          <w:rFonts w:ascii="Calibri" w:hAnsi="Calibri" w:cs="Calibri"/>
          <w:color w:val="000000" w:themeColor="text1"/>
        </w:rPr>
        <w:t xml:space="preserve"> to </w:t>
      </w:r>
      <w:r w:rsidR="001B58C8" w:rsidRPr="001B58C8">
        <w:rPr>
          <w:rFonts w:ascii="Calibri" w:hAnsi="Calibri" w:cs="Calibri"/>
          <w:color w:val="000000" w:themeColor="text1"/>
        </w:rPr>
        <w:t xml:space="preserve">results generated by an independent analyst. </w:t>
      </w:r>
    </w:p>
    <w:p w14:paraId="5F6C4134" w14:textId="77777777" w:rsidR="001E2939" w:rsidRPr="001B58C8" w:rsidRDefault="001E2939" w:rsidP="001E2939">
      <w:pPr>
        <w:spacing w:line="480" w:lineRule="auto"/>
        <w:jc w:val="both"/>
        <w:rPr>
          <w:rFonts w:ascii="Calibri" w:hAnsi="Calibri" w:cs="Calibri"/>
          <w:color w:val="000000" w:themeColor="text1"/>
        </w:rPr>
      </w:pPr>
      <w:r w:rsidRPr="001B58C8">
        <w:rPr>
          <w:rFonts w:ascii="Calibri" w:hAnsi="Calibri" w:cs="Calibri"/>
          <w:b/>
          <w:bCs/>
          <w:color w:val="000000" w:themeColor="text1"/>
        </w:rPr>
        <w:t>Results:</w:t>
      </w:r>
      <w:r w:rsidRPr="001B58C8">
        <w:rPr>
          <w:rFonts w:ascii="Calibri" w:hAnsi="Calibri" w:cs="Calibri"/>
          <w:color w:val="000000" w:themeColor="text1"/>
        </w:rPr>
        <w:t xml:space="preserve">  </w:t>
      </w:r>
    </w:p>
    <w:p w14:paraId="570E5429" w14:textId="0735D061" w:rsidR="001E2939" w:rsidRPr="001B58C8" w:rsidRDefault="001E2939" w:rsidP="001E2939">
      <w:pPr>
        <w:spacing w:line="480" w:lineRule="auto"/>
        <w:jc w:val="both"/>
        <w:rPr>
          <w:rFonts w:ascii="Calibri" w:hAnsi="Calibri" w:cs="Calibri"/>
          <w:color w:val="000000" w:themeColor="text1"/>
        </w:rPr>
      </w:pPr>
      <w:r w:rsidRPr="001B58C8">
        <w:rPr>
          <w:rFonts w:ascii="Calibri" w:hAnsi="Calibri" w:cs="Calibri"/>
          <w:color w:val="000000" w:themeColor="text1"/>
        </w:rPr>
        <w:lastRenderedPageBreak/>
        <w:t xml:space="preserve">The </w:t>
      </w:r>
      <w:r w:rsidR="00564E5C" w:rsidRPr="001B58C8">
        <w:rPr>
          <w:rFonts w:ascii="Calibri" w:hAnsi="Calibri" w:cs="Calibri"/>
          <w:color w:val="000000" w:themeColor="text1"/>
        </w:rPr>
        <w:t>SAMBA</w:t>
      </w:r>
      <w:r w:rsidRPr="001B58C8">
        <w:rPr>
          <w:rFonts w:ascii="Calibri" w:hAnsi="Calibri" w:cs="Calibri"/>
          <w:color w:val="000000" w:themeColor="text1"/>
        </w:rPr>
        <w:t xml:space="preserve"> </w:t>
      </w:r>
      <w:r w:rsidR="008A08EA" w:rsidRPr="001B58C8">
        <w:rPr>
          <w:rFonts w:ascii="Calibri" w:hAnsi="Calibri" w:cs="Calibri"/>
          <w:color w:val="000000" w:themeColor="text1"/>
        </w:rPr>
        <w:t>package</w:t>
      </w:r>
      <w:r w:rsidRPr="001B58C8">
        <w:rPr>
          <w:rFonts w:ascii="Calibri" w:hAnsi="Calibri" w:cs="Calibri"/>
          <w:color w:val="000000" w:themeColor="text1"/>
        </w:rPr>
        <w:t xml:space="preserve"> generate</w:t>
      </w:r>
      <w:r w:rsidR="00070E96">
        <w:rPr>
          <w:rFonts w:ascii="Calibri" w:hAnsi="Calibri" w:cs="Calibri"/>
          <w:color w:val="000000" w:themeColor="text1"/>
        </w:rPr>
        <w:t>d</w:t>
      </w:r>
      <w:r w:rsidRPr="001B58C8">
        <w:rPr>
          <w:rFonts w:ascii="Calibri" w:hAnsi="Calibri" w:cs="Calibri"/>
          <w:color w:val="000000" w:themeColor="text1"/>
        </w:rPr>
        <w:t xml:space="preserve"> identical results </w:t>
      </w:r>
      <w:r w:rsidR="00070E96">
        <w:rPr>
          <w:rFonts w:ascii="Calibri" w:hAnsi="Calibri" w:cs="Calibri"/>
          <w:color w:val="000000" w:themeColor="text1"/>
        </w:rPr>
        <w:t>vs</w:t>
      </w:r>
      <w:r w:rsidR="001B58C8" w:rsidRPr="001B58C8">
        <w:rPr>
          <w:rFonts w:ascii="Calibri" w:hAnsi="Calibri" w:cs="Calibri"/>
          <w:color w:val="000000" w:themeColor="text1"/>
        </w:rPr>
        <w:t xml:space="preserve"> from the analyst</w:t>
      </w:r>
      <w:r w:rsidRPr="001B58C8">
        <w:rPr>
          <w:rFonts w:ascii="Calibri" w:hAnsi="Calibri" w:cs="Calibri"/>
          <w:color w:val="000000" w:themeColor="text1"/>
        </w:rPr>
        <w:t xml:space="preserve">. The examples demonstrate application of the </w:t>
      </w:r>
      <w:r w:rsidR="00564E5C" w:rsidRPr="001B58C8">
        <w:rPr>
          <w:rFonts w:ascii="Calibri" w:hAnsi="Calibri" w:cs="Calibri"/>
          <w:color w:val="000000" w:themeColor="text1"/>
        </w:rPr>
        <w:t>SAMBA</w:t>
      </w:r>
      <w:r w:rsidRPr="001B58C8">
        <w:rPr>
          <w:rFonts w:ascii="Calibri" w:hAnsi="Calibri" w:cs="Calibri"/>
          <w:color w:val="000000" w:themeColor="text1"/>
        </w:rPr>
        <w:t xml:space="preserve"> </w:t>
      </w:r>
      <w:r w:rsidR="00F35745" w:rsidRPr="001B58C8">
        <w:rPr>
          <w:rFonts w:ascii="Calibri" w:hAnsi="Calibri" w:cs="Calibri"/>
          <w:color w:val="000000" w:themeColor="text1"/>
        </w:rPr>
        <w:t>package</w:t>
      </w:r>
      <w:r w:rsidRPr="001B58C8">
        <w:rPr>
          <w:rFonts w:ascii="Calibri" w:hAnsi="Calibri" w:cs="Calibri" w:hint="eastAsia"/>
          <w:color w:val="000000" w:themeColor="text1"/>
        </w:rPr>
        <w:t xml:space="preserve"> </w:t>
      </w:r>
      <w:r w:rsidRPr="001B58C8">
        <w:rPr>
          <w:rFonts w:ascii="Calibri" w:hAnsi="Calibri" w:cs="Calibri"/>
          <w:color w:val="000000" w:themeColor="text1"/>
        </w:rPr>
        <w:t xml:space="preserve">to </w:t>
      </w:r>
      <w:r w:rsidR="00AC4EEE" w:rsidRPr="001B58C8">
        <w:rPr>
          <w:rFonts w:ascii="Calibri" w:hAnsi="Calibri" w:cs="Calibri"/>
          <w:color w:val="000000" w:themeColor="text1"/>
        </w:rPr>
        <w:t>micronutrient biomarker data with proper inflammation adjustment</w:t>
      </w:r>
      <w:r w:rsidR="004E5031">
        <w:rPr>
          <w:rFonts w:ascii="Calibri" w:hAnsi="Calibri" w:cs="Calibri"/>
          <w:color w:val="000000" w:themeColor="text1"/>
        </w:rPr>
        <w:t xml:space="preserve"> and statistical</w:t>
      </w:r>
      <w:r w:rsidR="00AC4EEE" w:rsidRPr="001B58C8">
        <w:rPr>
          <w:rFonts w:ascii="Calibri" w:hAnsi="Calibri" w:cs="Calibri"/>
          <w:color w:val="000000" w:themeColor="text1"/>
        </w:rPr>
        <w:t xml:space="preserve"> implementation. </w:t>
      </w:r>
    </w:p>
    <w:p w14:paraId="5BBF94CA" w14:textId="565BA42A" w:rsidR="001E2939" w:rsidRDefault="001E2939" w:rsidP="001E2939">
      <w:pPr>
        <w:spacing w:line="480" w:lineRule="auto"/>
        <w:jc w:val="both"/>
        <w:rPr>
          <w:rFonts w:ascii="Calibri" w:hAnsi="Calibri" w:cs="Calibri"/>
          <w:color w:val="000000" w:themeColor="text1"/>
        </w:rPr>
      </w:pPr>
      <w:r w:rsidRPr="001B58C8">
        <w:rPr>
          <w:rFonts w:ascii="Calibri" w:hAnsi="Calibri" w:cs="Calibri"/>
          <w:b/>
          <w:bCs/>
          <w:color w:val="000000" w:themeColor="text1"/>
        </w:rPr>
        <w:t>Conclusion:</w:t>
      </w:r>
      <w:r w:rsidRPr="001B58C8">
        <w:rPr>
          <w:rFonts w:ascii="Calibri" w:hAnsi="Calibri" w:cs="Calibri"/>
          <w:color w:val="000000" w:themeColor="text1"/>
        </w:rPr>
        <w:t xml:space="preserve"> The </w:t>
      </w:r>
      <w:r w:rsidR="00564E5C" w:rsidRPr="001B58C8">
        <w:rPr>
          <w:rFonts w:ascii="Calibri" w:hAnsi="Calibri" w:cs="Calibri"/>
          <w:color w:val="000000" w:themeColor="text1"/>
        </w:rPr>
        <w:t>SAMBA</w:t>
      </w:r>
      <w:r w:rsidRPr="001B58C8">
        <w:rPr>
          <w:rFonts w:ascii="Calibri" w:hAnsi="Calibri" w:cs="Calibri"/>
          <w:color w:val="000000" w:themeColor="text1"/>
        </w:rPr>
        <w:t xml:space="preserve"> </w:t>
      </w:r>
      <w:r w:rsidR="00F80B30" w:rsidRPr="001B58C8">
        <w:rPr>
          <w:rFonts w:ascii="Calibri" w:hAnsi="Calibri" w:cs="Calibri"/>
          <w:color w:val="000000" w:themeColor="text1"/>
        </w:rPr>
        <w:t>package</w:t>
      </w:r>
      <w:r w:rsidRPr="001B58C8">
        <w:rPr>
          <w:rFonts w:ascii="Calibri" w:hAnsi="Calibri" w:cs="Calibri"/>
          <w:color w:val="000000" w:themeColor="text1"/>
        </w:rPr>
        <w:t xml:space="preserve">s may facilitate the analysis </w:t>
      </w:r>
      <w:r w:rsidR="008A08EA" w:rsidRPr="001B58C8">
        <w:rPr>
          <w:rFonts w:ascii="Calibri" w:hAnsi="Calibri" w:cs="Calibri"/>
          <w:color w:val="000000" w:themeColor="text1"/>
        </w:rPr>
        <w:t xml:space="preserve">of micronutrient </w:t>
      </w:r>
      <w:r w:rsidR="005C39D0" w:rsidRPr="001B58C8">
        <w:rPr>
          <w:rFonts w:ascii="Calibri" w:hAnsi="Calibri" w:cs="Calibri"/>
          <w:color w:val="000000" w:themeColor="text1"/>
        </w:rPr>
        <w:t>biomarker data</w:t>
      </w:r>
      <w:r w:rsidR="008A08EA" w:rsidRPr="001B58C8">
        <w:rPr>
          <w:rFonts w:ascii="Calibri" w:hAnsi="Calibri" w:cs="Calibri"/>
          <w:color w:val="000000" w:themeColor="text1"/>
        </w:rPr>
        <w:t xml:space="preserve"> </w:t>
      </w:r>
      <w:r w:rsidRPr="001B58C8">
        <w:rPr>
          <w:rFonts w:ascii="Calibri" w:hAnsi="Calibri" w:cs="Calibri"/>
          <w:color w:val="000000" w:themeColor="text1"/>
        </w:rPr>
        <w:t>to inform nutrition research, programs, and policy.</w:t>
      </w:r>
    </w:p>
    <w:p w14:paraId="2A18A4FE" w14:textId="5373E2A4" w:rsidR="005C39D0" w:rsidRPr="005C39D0" w:rsidRDefault="005C39D0" w:rsidP="001E2939">
      <w:pPr>
        <w:spacing w:line="480" w:lineRule="auto"/>
        <w:jc w:val="both"/>
        <w:rPr>
          <w:rFonts w:ascii="Calibri" w:hAnsi="Calibri" w:cs="Calibri"/>
          <w:b/>
          <w:bCs/>
          <w:color w:val="000000" w:themeColor="text1"/>
        </w:rPr>
      </w:pPr>
      <w:r w:rsidRPr="005C39D0">
        <w:rPr>
          <w:rFonts w:ascii="Calibri" w:hAnsi="Calibri" w:cs="Calibri"/>
          <w:b/>
          <w:bCs/>
          <w:color w:val="000000" w:themeColor="text1"/>
        </w:rPr>
        <w:t>Word count:</w:t>
      </w:r>
      <w:r w:rsidR="00A6715C">
        <w:rPr>
          <w:rFonts w:ascii="Calibri" w:hAnsi="Calibri" w:cs="Calibri"/>
          <w:b/>
          <w:bCs/>
          <w:color w:val="000000" w:themeColor="text1"/>
        </w:rPr>
        <w:t xml:space="preserve"> </w:t>
      </w:r>
      <w:commentRangeStart w:id="15"/>
      <w:r w:rsidR="00A6715C" w:rsidRPr="00A6715C">
        <w:rPr>
          <w:rFonts w:ascii="Calibri" w:hAnsi="Calibri" w:cs="Calibri"/>
          <w:color w:val="000000" w:themeColor="text1"/>
        </w:rPr>
        <w:t>25</w:t>
      </w:r>
      <w:r w:rsidR="00206A1B">
        <w:rPr>
          <w:rFonts w:ascii="Calibri" w:hAnsi="Calibri" w:cs="Calibri"/>
          <w:color w:val="000000" w:themeColor="text1"/>
        </w:rPr>
        <w:t>9</w:t>
      </w:r>
      <w:commentRangeEnd w:id="15"/>
      <w:r w:rsidR="00AC2391">
        <w:rPr>
          <w:rStyle w:val="CommentReference"/>
          <w:rFonts w:asciiTheme="minorHAnsi" w:eastAsiaTheme="minorEastAsia" w:hAnsiTheme="minorHAnsi" w:cstheme="minorBidi"/>
        </w:rPr>
        <w:commentReference w:id="15"/>
      </w:r>
    </w:p>
    <w:p w14:paraId="5ABA63CE" w14:textId="27E6CDB1" w:rsidR="00CC22FA" w:rsidRPr="00F50E9A" w:rsidRDefault="00CC22FA" w:rsidP="00F36F4B">
      <w:pPr>
        <w:spacing w:line="480" w:lineRule="auto"/>
        <w:jc w:val="both"/>
        <w:rPr>
          <w:rFonts w:ascii="Calibri" w:hAnsi="Calibri" w:cs="Calibri"/>
        </w:rPr>
      </w:pPr>
      <w:r w:rsidRPr="008A08EA">
        <w:rPr>
          <w:rFonts w:ascii="Calibri" w:hAnsi="Calibri" w:cs="Calibri"/>
          <w:b/>
          <w:bCs/>
        </w:rPr>
        <w:t>Keywords:</w:t>
      </w:r>
      <w:r w:rsidR="00AC4EEE">
        <w:rPr>
          <w:rFonts w:ascii="Calibri" w:hAnsi="Calibri" w:cs="Calibri"/>
          <w:b/>
          <w:bCs/>
        </w:rPr>
        <w:t xml:space="preserve"> </w:t>
      </w:r>
      <w:r w:rsidR="00AC4EEE" w:rsidRPr="002B0CB0">
        <w:rPr>
          <w:rFonts w:ascii="Calibri" w:hAnsi="Calibri" w:cs="Calibri"/>
        </w:rPr>
        <w:t xml:space="preserve">Micronutrients, biomarkers, statistical analysis, software, inflammation adjustment </w:t>
      </w:r>
      <w:r w:rsidRPr="008A08EA">
        <w:rPr>
          <w:rFonts w:ascii="Calibri" w:hAnsi="Calibri" w:cs="Calibri"/>
          <w:b/>
          <w:bCs/>
        </w:rPr>
        <w:br w:type="page"/>
      </w:r>
    </w:p>
    <w:p w14:paraId="64140E70" w14:textId="51A2538D" w:rsidR="00E647F3" w:rsidRPr="008A08EA" w:rsidRDefault="00E647F3" w:rsidP="005968A9">
      <w:pPr>
        <w:spacing w:line="480" w:lineRule="auto"/>
        <w:jc w:val="center"/>
        <w:rPr>
          <w:rFonts w:ascii="Calibri" w:hAnsi="Calibri" w:cs="Calibri"/>
          <w:b/>
          <w:bCs/>
        </w:rPr>
      </w:pPr>
      <w:r w:rsidRPr="008A08EA">
        <w:rPr>
          <w:rFonts w:ascii="Calibri" w:hAnsi="Calibri" w:cs="Calibri"/>
          <w:b/>
          <w:bCs/>
        </w:rPr>
        <w:lastRenderedPageBreak/>
        <w:t>Introduction</w:t>
      </w:r>
    </w:p>
    <w:p w14:paraId="02EE9464" w14:textId="7D3205CE" w:rsidR="00CC647F" w:rsidRPr="008A08EA" w:rsidRDefault="00AF07AB" w:rsidP="00F36F4B">
      <w:pPr>
        <w:spacing w:line="480" w:lineRule="auto"/>
        <w:jc w:val="both"/>
        <w:rPr>
          <w:rFonts w:ascii="Calibri" w:hAnsi="Calibri" w:cs="Calibri"/>
        </w:rPr>
      </w:pPr>
      <w:r w:rsidRPr="008A08EA">
        <w:rPr>
          <w:rFonts w:ascii="Calibri" w:hAnsi="Calibri" w:cs="Calibri"/>
        </w:rPr>
        <w:t xml:space="preserve">Hidden hunger, also known as micronutrient deficiencies, has been said to affect more than </w:t>
      </w:r>
      <w:ins w:id="16" w:author="Tineka Blake (staff)" w:date="2022-05-23T12:03:00Z">
        <w:r w:rsidR="00886C75">
          <w:rPr>
            <w:rFonts w:ascii="Calibri" w:hAnsi="Calibri" w:cs="Calibri"/>
          </w:rPr>
          <w:t>two</w:t>
        </w:r>
      </w:ins>
      <w:del w:id="17" w:author="Tineka Blake (staff)" w:date="2022-05-23T12:03:00Z">
        <w:r w:rsidRPr="008A08EA" w:rsidDel="00886C75">
          <w:rPr>
            <w:rFonts w:ascii="Calibri" w:hAnsi="Calibri" w:cs="Calibri"/>
          </w:rPr>
          <w:delText xml:space="preserve">2 </w:delText>
        </w:r>
      </w:del>
      <w:r w:rsidRPr="008A08EA">
        <w:rPr>
          <w:rFonts w:ascii="Calibri" w:hAnsi="Calibri" w:cs="Calibri"/>
        </w:rPr>
        <w:t>billion individuals</w:t>
      </w:r>
      <w:r w:rsidR="006C0071">
        <w:rPr>
          <w:rFonts w:ascii="Calibri" w:hAnsi="Calibri" w:cs="Calibri"/>
        </w:rPr>
        <w:t xml:space="preserve"> worldwide</w:t>
      </w:r>
      <w:r w:rsidRPr="008A08EA">
        <w:rPr>
          <w:rFonts w:ascii="Calibri" w:hAnsi="Calibri" w:cs="Calibri"/>
        </w:rPr>
        <w:t xml:space="preserve"> </w:t>
      </w:r>
      <w:r w:rsidR="00E500E5" w:rsidRPr="008A08EA">
        <w:rPr>
          <w:rFonts w:ascii="Calibri" w:hAnsi="Calibri" w:cs="Calibri"/>
        </w:rPr>
        <w:fldChar w:fldCharType="begin"/>
      </w:r>
      <w:r w:rsidR="00E500E5" w:rsidRPr="008A08EA">
        <w:rPr>
          <w:rFonts w:ascii="Calibri" w:hAnsi="Calibri" w:cs="Calibri"/>
        </w:rPr>
        <w:instrText xml:space="preserve"> ADDIN ZOTERO_ITEM CSL_CITATION {"citationID":"MaoCvVIQ","properties":{"formattedCitation":"(1)","plainCitation":"(1)","noteIndex":0},"citationItems":[{"id":305,"uris":["http://zotero.org/users/6770135/items/KHXE9MYW"],"uri":["http://zotero.org/users/6770135/items/KHXE9MYW"],"itemData":{"id":305,"type":"report","event-place":"Rome","language":"en","publisher":"FAO","publisher-place":"Rome","source":"Zotero","title":"The State of Food Insecurity in the World 2012. Economic growth is necessary but not sufficient to accelerate reduction of hunger and malnutrition.","URL":"http://www.fao.org/3/i3027e/i3027e00.htm","author":[{"literal":"FAO"},{"literal":"WFP"},{"literal":"IFAD"}],"accessed":{"date-parts":[["2021",1,21]]}}}],"schema":"https://github.com/citation-style-language/schema/raw/master/csl-citation.json"} </w:instrText>
      </w:r>
      <w:r w:rsidR="00E500E5" w:rsidRPr="008A08EA">
        <w:rPr>
          <w:rFonts w:ascii="Calibri" w:hAnsi="Calibri" w:cs="Calibri"/>
        </w:rPr>
        <w:fldChar w:fldCharType="separate"/>
      </w:r>
      <w:r w:rsidR="00E500E5" w:rsidRPr="008A08EA">
        <w:rPr>
          <w:rFonts w:ascii="Calibri" w:hAnsi="Calibri" w:cs="Calibri"/>
          <w:noProof/>
        </w:rPr>
        <w:t>(1)</w:t>
      </w:r>
      <w:r w:rsidR="00E500E5" w:rsidRPr="008A08EA">
        <w:rPr>
          <w:rFonts w:ascii="Calibri" w:hAnsi="Calibri" w:cs="Calibri"/>
        </w:rPr>
        <w:fldChar w:fldCharType="end"/>
      </w:r>
      <w:r w:rsidRPr="008A08EA">
        <w:rPr>
          <w:rFonts w:ascii="Calibri" w:hAnsi="Calibri" w:cs="Calibri"/>
        </w:rPr>
        <w:t xml:space="preserve">. Micronutrient deficiencies can contribute to poor growth, intellectual impairment, and increased risk of morbidity and mortality </w:t>
      </w:r>
      <w:r w:rsidRPr="008A08EA">
        <w:rPr>
          <w:rFonts w:ascii="Calibri" w:hAnsi="Calibri" w:cs="Calibri"/>
        </w:rPr>
        <w:fldChar w:fldCharType="begin"/>
      </w:r>
      <w:r w:rsidRPr="008A08EA">
        <w:rPr>
          <w:rFonts w:ascii="Calibri" w:hAnsi="Calibri" w:cs="Calibri"/>
        </w:rPr>
        <w:instrText xml:space="preserve"> ADDIN ZOTERO_ITEM CSL_CITATION {"citationID":"XRr5RhqH","properties":{"formattedCitation":"(2)","plainCitation":"(2)","noteIndex":0},"citationItems":[{"id":277,"uris":["http://zotero.org/users/6770135/items/J66ZZHXM"],"uri":["http://zotero.org/users/6770135/items/J66ZZHXM"],"itemData":{"id":277,"type":"article-journal","abstract":"Micronutrients are essential to sustain life and for optimal physiological function. Widespread global micronutrient deficiencies (MNDs) exist, with pregnant women and their children under 5 years at the highest risk. Iron, iodine, folate, vitamin A, and zinc deficiencies are the most widespread MNDs, and all these MNDs are common contributors to poor growth, intellectual impairments, perinatal complications, and increased risk of morbidity and mortality. Iron deficiency is the most common MND worldwide and leads to microcytic anemia, decreased capacity for work, as well as impaired immune and endocrine function. Iodine deficiency disorder is also widespread and results in goiter, mental retardation, or reduced cognitive function. Adequate zinc is necessary for optimal immune function, and deficiency is associated with an increased incidence of diarrhea and acute respiratory infections, major causes of death in those &lt;5 years of age. Folic acid taken in early pregnancy can prevent neural tube defects. Folate is essential for DNA synthesis and repair, and deficiency results in macrocytic anemia. Vitamin A deficiency is the leading cause of blindness worldwide and also impairs immune function and cell differentiation. Single MNDs rarely occur alone; often, multiple MNDs coexist. The long-term consequences of MNDs are not only seen at the individual level but also have deleterious impacts on the economic development and human capital at the country level. Perhaps of greatest concern is the cycle of MNDs that persists over generations and the intergenerational consequences of MNDs that we are only beginning to understand. Prevention of MNDs is critical and traditionally has been accomplished through supplementation, fortification, and food-based approaches including diversification. It is widely accepted that intervention in the first 1,000 days is critical to break the cycle of malnutrition; however, a coordinated, sustainable commitment to scaling up nutrition at the global level is still needed. Understanding the epidemiology of MNDs is critical to understand what intervention strategies will work best under different conditions.","container-title":"Annals of Nutrition and Metabolism","DOI":"10.1159/000371618","ISSN":"0250-6807, 1421-9697","issue":"Suppl. 2","journalAbbreviation":"Ann Nutr Metab","language":"en","page":"22-33","source":"DOI.org (Crossref)","title":"The Epidemiology of Global Micronutrient Deficiencies","volume":"66","author":[{"family":"Bailey","given":"Regan L."},{"family":"West Jr.","given":"Keith P."},{"family":"Black","given":"Robert E."}],"issued":{"date-parts":[["2015"]]}}}],"schema":"https://github.com/citation-style-language/schema/raw/master/csl-citation.json"} </w:instrText>
      </w:r>
      <w:r w:rsidRPr="008A08EA">
        <w:rPr>
          <w:rFonts w:ascii="Calibri" w:hAnsi="Calibri" w:cs="Calibri"/>
        </w:rPr>
        <w:fldChar w:fldCharType="separate"/>
      </w:r>
      <w:r w:rsidRPr="008A08EA">
        <w:rPr>
          <w:rFonts w:ascii="Calibri" w:hAnsi="Calibri" w:cs="Calibri"/>
          <w:noProof/>
        </w:rPr>
        <w:t>(2)</w:t>
      </w:r>
      <w:r w:rsidRPr="008A08EA">
        <w:rPr>
          <w:rFonts w:ascii="Calibri" w:hAnsi="Calibri" w:cs="Calibri"/>
        </w:rPr>
        <w:fldChar w:fldCharType="end"/>
      </w:r>
      <w:r w:rsidRPr="008A08EA">
        <w:rPr>
          <w:rFonts w:ascii="Calibri" w:hAnsi="Calibri" w:cs="Calibri"/>
        </w:rPr>
        <w:t xml:space="preserve">. </w:t>
      </w:r>
      <w:r w:rsidR="007F7042" w:rsidRPr="008A08EA">
        <w:rPr>
          <w:rFonts w:ascii="Calibri" w:hAnsi="Calibri" w:cs="Calibri"/>
        </w:rPr>
        <w:t>M</w:t>
      </w:r>
      <w:r w:rsidRPr="008A08EA">
        <w:rPr>
          <w:rFonts w:ascii="Calibri" w:hAnsi="Calibri" w:cs="Calibri"/>
        </w:rPr>
        <w:t xml:space="preserve">icronutrient intervention programs, such as large-scale fortification and supplementation, </w:t>
      </w:r>
      <w:r w:rsidR="002B0CB0">
        <w:rPr>
          <w:rFonts w:ascii="Calibri" w:hAnsi="Calibri" w:cs="Calibri"/>
        </w:rPr>
        <w:t>are available</w:t>
      </w:r>
      <w:r w:rsidR="007F7042" w:rsidRPr="008A08EA">
        <w:rPr>
          <w:rFonts w:ascii="Calibri" w:hAnsi="Calibri" w:cs="Calibri"/>
        </w:rPr>
        <w:t xml:space="preserve"> to address th</w:t>
      </w:r>
      <w:r w:rsidR="002B0CB0">
        <w:rPr>
          <w:rFonts w:ascii="Calibri" w:hAnsi="Calibri" w:cs="Calibri"/>
        </w:rPr>
        <w:t>is</w:t>
      </w:r>
      <w:r w:rsidR="007F7042" w:rsidRPr="008A08EA">
        <w:rPr>
          <w:rFonts w:ascii="Calibri" w:hAnsi="Calibri" w:cs="Calibri"/>
        </w:rPr>
        <w:t xml:space="preserve"> burden</w:t>
      </w:r>
      <w:r w:rsidRPr="008A08EA">
        <w:rPr>
          <w:rFonts w:ascii="Calibri" w:hAnsi="Calibri" w:cs="Calibri"/>
        </w:rPr>
        <w:t xml:space="preserve">. </w:t>
      </w:r>
      <w:r w:rsidR="0028458C">
        <w:rPr>
          <w:rFonts w:ascii="Calibri" w:hAnsi="Calibri" w:cs="Calibri"/>
        </w:rPr>
        <w:t>T</w:t>
      </w:r>
      <w:r w:rsidRPr="008A08EA">
        <w:rPr>
          <w:rFonts w:ascii="Calibri" w:hAnsi="Calibri" w:cs="Calibri"/>
        </w:rPr>
        <w:t>o justify, plan, and manage successful micronutrient intervention programs</w:t>
      </w:r>
      <w:r w:rsidR="009615E2" w:rsidRPr="008A08EA">
        <w:rPr>
          <w:rFonts w:ascii="Calibri" w:hAnsi="Calibri" w:cs="Calibri"/>
        </w:rPr>
        <w:t xml:space="preserve">, a broad range of information is needed, </w:t>
      </w:r>
      <w:r w:rsidR="004A1203">
        <w:rPr>
          <w:rFonts w:ascii="Calibri" w:hAnsi="Calibri" w:cs="Calibri"/>
        </w:rPr>
        <w:t>such as</w:t>
      </w:r>
      <w:r w:rsidR="009615E2" w:rsidRPr="008A08EA">
        <w:rPr>
          <w:rFonts w:ascii="Calibri" w:hAnsi="Calibri" w:cs="Calibri"/>
        </w:rPr>
        <w:t xml:space="preserve"> data on food availability, food and nutrient intake, micronutrient status, and intervention program coverage. Of these, analyses of micronutrient biomarkers are the most essential, as these data are </w:t>
      </w:r>
      <w:ins w:id="18" w:author="Tineka Blake (staff)" w:date="2022-05-23T12:27:00Z">
        <w:r w:rsidR="00DE3455">
          <w:rPr>
            <w:rFonts w:ascii="Calibri" w:hAnsi="Calibri" w:cs="Calibri"/>
          </w:rPr>
          <w:t xml:space="preserve">currently (?) </w:t>
        </w:r>
      </w:ins>
      <w:r w:rsidR="006C0071">
        <w:rPr>
          <w:rFonts w:ascii="Calibri" w:hAnsi="Calibri" w:cs="Calibri"/>
        </w:rPr>
        <w:t xml:space="preserve">the </w:t>
      </w:r>
      <w:r w:rsidR="009615E2" w:rsidRPr="008A08EA">
        <w:rPr>
          <w:rFonts w:ascii="Calibri" w:hAnsi="Calibri" w:cs="Calibri"/>
        </w:rPr>
        <w:t xml:space="preserve">only possible method to determine the prevalence of distribution of micronutrient deficiencies </w:t>
      </w:r>
      <w:r w:rsidR="009615E2" w:rsidRPr="008A08EA">
        <w:rPr>
          <w:rFonts w:ascii="Calibri" w:hAnsi="Calibri" w:cs="Calibri"/>
        </w:rPr>
        <w:fldChar w:fldCharType="begin"/>
      </w:r>
      <w:r w:rsidR="001B5BC9" w:rsidRPr="008A08EA">
        <w:rPr>
          <w:rFonts w:ascii="Calibri" w:hAnsi="Calibri" w:cs="Calibri"/>
        </w:rPr>
        <w:instrText xml:space="preserve"> ADDIN ZOTERO_ITEM CSL_CITATION {"citationID":"tRn5nCIR","properties":{"formattedCitation":"(3)","plainCitation":"(3)","noteIndex":0},"citationItems":[{"id":306,"uris":["http://zotero.org/users/6770135/items/JETQBK6E"],"uri":["http://zotero.org/users/6770135/items/JETQBK6E"],"itemData":{"id":306,"type":"speech","event":"Micronutrient Forum","event-place":"Online","publisher-place":"Online","title":"Future needs and challenges for generating better data on micronutrient status","URL":"https://www.eventscribe.com/2020/MNF-CONNECTED/fsPopup.asp?efp=QU9WU1BJREMxMzcwMQ&amp;PresentationID=780929&amp;rnd=5.262113E-02&amp;mode=presinfo","author":[{"family":"Brown","given":"Kenneth H"}],"accessed":{"date-parts":[["2021",1,21]]},"issued":{"date-parts":[["2020",11,9]]}}}],"schema":"https://github.com/citation-style-language/schema/raw/master/csl-citation.json"} </w:instrText>
      </w:r>
      <w:r w:rsidR="009615E2" w:rsidRPr="008A08EA">
        <w:rPr>
          <w:rFonts w:ascii="Calibri" w:hAnsi="Calibri" w:cs="Calibri"/>
        </w:rPr>
        <w:fldChar w:fldCharType="separate"/>
      </w:r>
      <w:r w:rsidR="009615E2" w:rsidRPr="008A08EA">
        <w:rPr>
          <w:rFonts w:ascii="Calibri" w:hAnsi="Calibri" w:cs="Calibri"/>
          <w:noProof/>
        </w:rPr>
        <w:t>(3)</w:t>
      </w:r>
      <w:r w:rsidR="009615E2" w:rsidRPr="008A08EA">
        <w:rPr>
          <w:rFonts w:ascii="Calibri" w:hAnsi="Calibri" w:cs="Calibri"/>
        </w:rPr>
        <w:fldChar w:fldCharType="end"/>
      </w:r>
      <w:r w:rsidR="009615E2" w:rsidRPr="008A08EA">
        <w:rPr>
          <w:rFonts w:ascii="Calibri" w:hAnsi="Calibri" w:cs="Calibri"/>
        </w:rPr>
        <w:t xml:space="preserve">.  </w:t>
      </w:r>
    </w:p>
    <w:p w14:paraId="2B65CE1B" w14:textId="69BAC629" w:rsidR="009615E2" w:rsidRPr="008A08EA" w:rsidRDefault="009615E2" w:rsidP="00F36F4B">
      <w:pPr>
        <w:spacing w:line="480" w:lineRule="auto"/>
        <w:jc w:val="both"/>
        <w:rPr>
          <w:rFonts w:ascii="Calibri" w:hAnsi="Calibri" w:cs="Calibri"/>
        </w:rPr>
      </w:pPr>
    </w:p>
    <w:p w14:paraId="78D6B79B" w14:textId="41289785" w:rsidR="00EA417E" w:rsidRPr="008A08EA" w:rsidRDefault="007F7042" w:rsidP="00F36F4B">
      <w:pPr>
        <w:spacing w:line="480" w:lineRule="auto"/>
        <w:jc w:val="both"/>
        <w:rPr>
          <w:rFonts w:ascii="Calibri" w:hAnsi="Calibri" w:cs="Calibri"/>
          <w:color w:val="000000" w:themeColor="text1"/>
        </w:rPr>
      </w:pPr>
      <w:r w:rsidRPr="008A08EA">
        <w:rPr>
          <w:rFonts w:ascii="Calibri" w:hAnsi="Calibri" w:cs="Calibri"/>
          <w:color w:val="000000" w:themeColor="text1"/>
          <w:shd w:val="clear" w:color="auto" w:fill="FFFFFF"/>
        </w:rPr>
        <w:t>The 2017 Global Nutrition Report</w:t>
      </w:r>
      <w:r w:rsidR="005F5EDE" w:rsidRPr="008A08EA">
        <w:rPr>
          <w:rFonts w:ascii="Calibri" w:hAnsi="Calibri" w:cs="Calibri"/>
          <w:color w:val="000000" w:themeColor="text1"/>
          <w:shd w:val="clear" w:color="auto" w:fill="FFFFFF"/>
        </w:rPr>
        <w:t xml:space="preserve"> (GNR)</w:t>
      </w:r>
      <w:r w:rsidRPr="008A08EA">
        <w:rPr>
          <w:rFonts w:ascii="Calibri" w:hAnsi="Calibri" w:cs="Calibri"/>
          <w:color w:val="000000" w:themeColor="text1"/>
          <w:shd w:val="clear" w:color="auto" w:fill="FFFFFF"/>
        </w:rPr>
        <w:t xml:space="preserve"> proposed a “nutrition data revolution”, calling for “better use of data that is collected to create a more responsive information system” for policy decision-making </w:t>
      </w:r>
      <w:r w:rsidRPr="008A08EA">
        <w:rPr>
          <w:rFonts w:ascii="Calibri" w:hAnsi="Calibri" w:cs="Calibri"/>
        </w:rPr>
        <w:fldChar w:fldCharType="begin"/>
      </w:r>
      <w:r w:rsidRPr="008A08EA">
        <w:rPr>
          <w:rFonts w:ascii="Calibri" w:hAnsi="Calibri" w:cs="Calibri"/>
        </w:rPr>
        <w:instrText xml:space="preserve"> ADDIN PAPERS2_CITATIONS &lt;citation&gt;&lt;priority&gt;1&lt;/priority&gt;&lt;uuid&gt;5951DB78-85F9-41F4-AA0B-4A1ED6DC0609&lt;/uuid&gt;&lt;publications&gt;&lt;publication&gt;&lt;subtype&gt;700&lt;/subtype&gt;&lt;publisher&gt;Development Initiatives&lt;/publisher&gt;&lt;title&gt;Global Nutrition Report 2017: Nourishing the SDGs &lt;/title&gt;&lt;url&gt;file:///Users/validinternational/Downloads/Report_2017%20(1).pdf&lt;/url&gt;&lt;publication_date&gt;99201711101200000000222000&lt;/publication_date&gt;&lt;uuid&gt;899CE997-A69B-4714-9BDD-13E15326A756&lt;/uuid&gt;&lt;type&gt;700&lt;/type&gt;&lt;startpage&gt;1&lt;/startpage&gt;&lt;endpage&gt;115&lt;/endpage&gt;&lt;authors&gt;&lt;author&gt;&lt;lastName&gt;Development Initiative&lt;/lastName&gt;&lt;/author&gt;&lt;/authors&gt;&lt;/publication&gt;&lt;/publications&gt;&lt;cites&gt;&lt;/cites&gt;&lt;/citation&gt;</w:instrText>
      </w:r>
      <w:r w:rsidRPr="008A08EA">
        <w:rPr>
          <w:rFonts w:ascii="Calibri" w:hAnsi="Calibri" w:cs="Calibri"/>
        </w:rPr>
        <w:fldChar w:fldCharType="separate"/>
      </w:r>
      <w:r w:rsidRPr="008A08EA">
        <w:rPr>
          <w:rFonts w:ascii="Calibri" w:hAnsi="Calibri" w:cs="Calibri"/>
        </w:rPr>
        <w:t>(3)</w:t>
      </w:r>
      <w:r w:rsidRPr="008A08EA">
        <w:rPr>
          <w:rFonts w:ascii="Calibri" w:hAnsi="Calibri" w:cs="Calibri"/>
        </w:rPr>
        <w:fldChar w:fldCharType="end"/>
      </w:r>
      <w:r w:rsidRPr="008A08EA">
        <w:rPr>
          <w:rFonts w:ascii="Calibri" w:hAnsi="Calibri" w:cs="Calibri"/>
        </w:rPr>
        <w:t xml:space="preserve">. This revolution does not only apply to low- and middle- income countries (LMICs), but is also pertinent to high-income countries, where there is likewise a need to address </w:t>
      </w:r>
      <w:r w:rsidR="009C2278" w:rsidRPr="008A08EA">
        <w:rPr>
          <w:rFonts w:ascii="Calibri" w:hAnsi="Calibri" w:cs="Calibri"/>
        </w:rPr>
        <w:t>micronutrient deficiencies in certain groups</w:t>
      </w:r>
      <w:r w:rsidR="004A1203">
        <w:rPr>
          <w:rFonts w:ascii="Calibri" w:hAnsi="Calibri" w:cs="Calibri"/>
        </w:rPr>
        <w:t xml:space="preserve"> such as iron deficiencies in pregnant women</w:t>
      </w:r>
      <w:r w:rsidRPr="008A08EA">
        <w:rPr>
          <w:rFonts w:ascii="Calibri" w:hAnsi="Calibri" w:cs="Calibri"/>
        </w:rPr>
        <w:t>.</w:t>
      </w:r>
      <w:r w:rsidR="009C2278" w:rsidRPr="008A08EA">
        <w:rPr>
          <w:rFonts w:ascii="Calibri" w:hAnsi="Calibri" w:cs="Calibri"/>
        </w:rPr>
        <w:t xml:space="preserve"> </w:t>
      </w:r>
      <w:r w:rsidR="004A1203">
        <w:rPr>
          <w:rFonts w:ascii="Calibri" w:hAnsi="Calibri" w:cs="Calibri"/>
        </w:rPr>
        <w:t>During</w:t>
      </w:r>
      <w:r w:rsidR="005F5EDE" w:rsidRPr="008A08EA">
        <w:rPr>
          <w:rFonts w:ascii="Calibri" w:hAnsi="Calibri" w:cs="Calibri"/>
        </w:rPr>
        <w:t xml:space="preserve"> the nutrition data revolution, a “nutrition data value chain” was introduced, which has five critical processes – </w:t>
      </w:r>
      <w:commentRangeStart w:id="19"/>
      <w:r w:rsidR="005F5EDE" w:rsidRPr="008A08EA">
        <w:rPr>
          <w:rFonts w:ascii="Calibri" w:hAnsi="Calibri" w:cs="Calibri"/>
        </w:rPr>
        <w:t>data prioritization, creation and collection, curation, analysis, interpretation/recommendation,</w:t>
      </w:r>
      <w:r w:rsidR="00D45F73">
        <w:rPr>
          <w:rFonts w:ascii="Calibri" w:hAnsi="Calibri" w:cs="Calibri"/>
        </w:rPr>
        <w:t xml:space="preserve"> and</w:t>
      </w:r>
      <w:r w:rsidR="005F5EDE" w:rsidRPr="008A08EA">
        <w:rPr>
          <w:rFonts w:ascii="Calibri" w:hAnsi="Calibri" w:cs="Calibri"/>
        </w:rPr>
        <w:t xml:space="preserve"> decision-making</w:t>
      </w:r>
      <w:r w:rsidR="006D2273">
        <w:rPr>
          <w:rFonts w:ascii="Calibri" w:hAnsi="Calibri" w:cs="Calibri"/>
        </w:rPr>
        <w:t xml:space="preserve"> </w:t>
      </w:r>
      <w:commentRangeEnd w:id="19"/>
      <w:r w:rsidR="009931DA">
        <w:rPr>
          <w:rStyle w:val="CommentReference"/>
          <w:rFonts w:asciiTheme="minorHAnsi" w:eastAsiaTheme="minorEastAsia" w:hAnsiTheme="minorHAnsi" w:cstheme="minorBidi"/>
        </w:rPr>
        <w:commentReference w:id="19"/>
      </w:r>
      <w:r w:rsidR="006D2273">
        <w:rPr>
          <w:rFonts w:ascii="Calibri" w:hAnsi="Calibri" w:cs="Calibri"/>
        </w:rPr>
        <w:fldChar w:fldCharType="begin"/>
      </w:r>
      <w:r w:rsidR="006D2273">
        <w:rPr>
          <w:rFonts w:ascii="Calibri" w:hAnsi="Calibri" w:cs="Calibri"/>
        </w:rPr>
        <w:instrText xml:space="preserve"> ADDIN ZOTERO_ITEM CSL_CITATION {"citationID":"F9qOxq3R","properties":{"formattedCitation":"(4,5)","plainCitation":"(4,5)","noteIndex":0},"citationItems":[{"id":122,"uris":["http://zotero.org/users/6770135/items/ZJFZ9HXI"],"uri":["http://zotero.org/users/6770135/items/ZJFZ9HXI"],"itemData":{"id":122,"type":"report","event-place":"Bristol, UK","publisher-place":"Bristol, UK","title":"2018 Global Nutrition Report: Shining a light to spur action on nutrition","author":[{"family":"Development Initiatives","given":""}],"issued":{"date-parts":[["2018"]]}}},{"id":241,"uris":["http://zotero.org/users/6770135/items/6VILP3U3"],"uri":["http://zotero.org/users/6770135/items/6VILP3U3"],"itemData":{"id":241,"type":"article-journal","container-title":"Sight and Life","language":"en","page":"6","source":"Zotero","title":"Strengthening the Nutrition Data Value Chain for Accountability and Action","volume":"33","author":[{"family":"Piwoz","given":"Ellen"},{"family":"Rawat","given":"Rahul"},{"family":"Fracassi","given":"Patrizia"},{"family":"Kim","given":"David"}],"issued":{"date-parts":[["2019"]]}}}],"schema":"https://github.com/citation-style-language/schema/raw/master/csl-citation.json"} </w:instrText>
      </w:r>
      <w:r w:rsidR="006D2273">
        <w:rPr>
          <w:rFonts w:ascii="Calibri" w:hAnsi="Calibri" w:cs="Calibri"/>
        </w:rPr>
        <w:fldChar w:fldCharType="separate"/>
      </w:r>
      <w:r w:rsidR="006D2273">
        <w:rPr>
          <w:rFonts w:ascii="Calibri" w:hAnsi="Calibri" w:cs="Calibri"/>
          <w:noProof/>
        </w:rPr>
        <w:t>(4,5)</w:t>
      </w:r>
      <w:r w:rsidR="006D2273">
        <w:rPr>
          <w:rFonts w:ascii="Calibri" w:hAnsi="Calibri" w:cs="Calibri"/>
        </w:rPr>
        <w:fldChar w:fldCharType="end"/>
      </w:r>
      <w:r w:rsidR="005F5EDE" w:rsidRPr="008A08EA">
        <w:rPr>
          <w:rFonts w:ascii="Calibri" w:hAnsi="Calibri" w:cs="Calibri"/>
        </w:rPr>
        <w:t>. To date, enormous effort has been spent overcoming the early challenges in this chain, data prioritization, collection, curation, and lab analysis</w:t>
      </w:r>
      <w:r w:rsidR="00F34771" w:rsidRPr="008A08EA">
        <w:rPr>
          <w:rFonts w:ascii="Calibri" w:hAnsi="Calibri" w:cs="Calibri"/>
        </w:rPr>
        <w:t xml:space="preserve"> </w:t>
      </w:r>
      <w:r w:rsidR="00F34771" w:rsidRPr="008A08EA">
        <w:rPr>
          <w:rFonts w:ascii="Calibri" w:hAnsi="Calibri" w:cs="Calibri"/>
        </w:rPr>
        <w:fldChar w:fldCharType="begin"/>
      </w:r>
      <w:r w:rsidR="006D2273">
        <w:rPr>
          <w:rFonts w:ascii="Calibri" w:hAnsi="Calibri" w:cs="Calibri"/>
        </w:rPr>
        <w:instrText xml:space="preserve"> ADDIN ZOTERO_ITEM CSL_CITATION {"citationID":"dQp7QVeB","properties":{"formattedCitation":"(6\\uc0\\u8211{}8)","plainCitation":"(6–8)","noteIndex":0},"citationItems":[{"id":307,"uris":["http://zotero.org/users/6770135/items/WS3E6DXD"],"uri":["http://zotero.org/users/6770135/items/WS3E6DXD"],"itemData":{"id":307,"type":"webpage","title":"Micronutrient Survey Manual &amp; Toolkit","URL":"https://mnsurvey.nutritionintl.org/","author":[{"literal":"CDC"},{"literal":"Nutrition International"},{"literal":"UNICEF"}],"accessed":{"date-parts":[["2021",1,22]]},"issued":{"date-parts":[["2020"]]}}},{"id":310,"uris":["http://zotero.org/users/6770135/items/T2BFMPGT"],"uri":["http://zotero.org/users/6770135/items/T2BFMPGT"],"itemData":{"id":310,"type":"report","event-place":"Arlington, VA","publisher":"USAID Advancing Nutrition","publisher-place":"Arlington, VA","title":"Protocol for Comparative Evaluation of Blood Sampling Methods and Analytical Devices in the Measurement of Hemoglobin in Population Surveys—A Laboratory Study","URL":"https://www.advancingnutrition.org/sites/default/files/2020-06/py2_deliverable_24d_hemeprotocol_laboratory_20200430_submitted.pdf","author":[{"literal":"USAID Advancing Nutrition"}],"accessed":{"date-parts":[["2021",1,22]]}}},{"id":330,"uris":["http://zotero.org/users/6770135/items/45CPAGR9"],"uri":["http://zotero.org/users/6770135/items/45CPAGR9"],"itemData":{"id":330,"type":"article-journal","container-title":"The American Journal of Clinical Nutrition","DOI":"10.1093/ajcn/nqaa036","ISSN":"0002-9165, 1938-3207","issue":"Supplement_1","language":"en","page":"453S-457S","source":"DOI.org (Crossref)","title":"Standardization of laboratory practices and reporting of biomarker data in clinical nutrition research","volume":"112","author":[{"family":"O'Callaghan","given":"Karen M"},{"family":"Roth","given":"Daniel E"}],"issued":{"date-parts":[["2020",8,1]]}}}],"schema":"https://github.com/citation-style-language/schema/raw/master/csl-citation.json"} </w:instrText>
      </w:r>
      <w:r w:rsidR="00F34771" w:rsidRPr="008A08EA">
        <w:rPr>
          <w:rFonts w:ascii="Calibri" w:hAnsi="Calibri" w:cs="Calibri"/>
        </w:rPr>
        <w:fldChar w:fldCharType="separate"/>
      </w:r>
      <w:r w:rsidR="006D2273" w:rsidRPr="006D2273">
        <w:rPr>
          <w:rFonts w:ascii="Calibri" w:hAnsi="Calibri" w:cs="Calibri"/>
        </w:rPr>
        <w:t>(6–8)</w:t>
      </w:r>
      <w:r w:rsidR="00F34771" w:rsidRPr="008A08EA">
        <w:rPr>
          <w:rFonts w:ascii="Calibri" w:hAnsi="Calibri" w:cs="Calibri"/>
        </w:rPr>
        <w:fldChar w:fldCharType="end"/>
      </w:r>
      <w:r w:rsidR="005F5EDE" w:rsidRPr="008A08EA">
        <w:rPr>
          <w:rFonts w:ascii="Calibri" w:hAnsi="Calibri" w:cs="Calibri"/>
        </w:rPr>
        <w:t>.</w:t>
      </w:r>
      <w:r w:rsidR="00F34771" w:rsidRPr="008A08EA">
        <w:rPr>
          <w:rFonts w:ascii="Calibri" w:hAnsi="Calibri" w:cs="Calibri"/>
        </w:rPr>
        <w:t xml:space="preserve"> </w:t>
      </w:r>
      <w:r w:rsidR="003745F0">
        <w:rPr>
          <w:rFonts w:ascii="Calibri" w:hAnsi="Calibri" w:cs="Calibri"/>
        </w:rPr>
        <w:t>The</w:t>
      </w:r>
      <w:r w:rsidR="005F5EDE" w:rsidRPr="008A08EA">
        <w:rPr>
          <w:rFonts w:ascii="Calibri" w:hAnsi="Calibri" w:cs="Calibri"/>
        </w:rPr>
        <w:t xml:space="preserve"> recent</w:t>
      </w:r>
      <w:r w:rsidR="006C0071">
        <w:rPr>
          <w:rFonts w:ascii="Calibri" w:hAnsi="Calibri" w:cs="Calibri"/>
        </w:rPr>
        <w:t>ly</w:t>
      </w:r>
      <w:r w:rsidR="005F5EDE" w:rsidRPr="008A08EA">
        <w:rPr>
          <w:rFonts w:ascii="Calibri" w:hAnsi="Calibri" w:cs="Calibri"/>
        </w:rPr>
        <w:t xml:space="preserve"> published </w:t>
      </w:r>
      <w:r w:rsidR="003745F0">
        <w:rPr>
          <w:rFonts w:ascii="Calibri" w:hAnsi="Calibri" w:cs="Calibri"/>
        </w:rPr>
        <w:t>M</w:t>
      </w:r>
      <w:r w:rsidR="005F5EDE" w:rsidRPr="008A08EA">
        <w:rPr>
          <w:rFonts w:ascii="Calibri" w:hAnsi="Calibri" w:cs="Calibri"/>
        </w:rPr>
        <w:t xml:space="preserve">icronutrient </w:t>
      </w:r>
      <w:r w:rsidR="003745F0">
        <w:rPr>
          <w:rFonts w:ascii="Calibri" w:hAnsi="Calibri" w:cs="Calibri"/>
        </w:rPr>
        <w:t>S</w:t>
      </w:r>
      <w:r w:rsidR="005F5EDE" w:rsidRPr="008A08EA">
        <w:rPr>
          <w:rFonts w:ascii="Calibri" w:hAnsi="Calibri" w:cs="Calibri"/>
        </w:rPr>
        <w:t xml:space="preserve">urvey </w:t>
      </w:r>
      <w:r w:rsidR="003745F0">
        <w:rPr>
          <w:rFonts w:ascii="Calibri" w:hAnsi="Calibri" w:cs="Calibri"/>
        </w:rPr>
        <w:t>M</w:t>
      </w:r>
      <w:r w:rsidR="005F5EDE" w:rsidRPr="008A08EA">
        <w:rPr>
          <w:rFonts w:ascii="Calibri" w:hAnsi="Calibri" w:cs="Calibri"/>
        </w:rPr>
        <w:t>anual</w:t>
      </w:r>
      <w:r w:rsidR="001B5BC9" w:rsidRPr="008A08EA">
        <w:rPr>
          <w:rFonts w:ascii="Calibri" w:hAnsi="Calibri" w:cs="Calibri"/>
        </w:rPr>
        <w:t xml:space="preserve"> &amp; </w:t>
      </w:r>
      <w:r w:rsidR="003745F0">
        <w:rPr>
          <w:rFonts w:ascii="Calibri" w:hAnsi="Calibri" w:cs="Calibri"/>
        </w:rPr>
        <w:t>T</w:t>
      </w:r>
      <w:r w:rsidR="001B5BC9" w:rsidRPr="008A08EA">
        <w:rPr>
          <w:rFonts w:ascii="Calibri" w:hAnsi="Calibri" w:cs="Calibri"/>
        </w:rPr>
        <w:t>oolkit</w:t>
      </w:r>
      <w:r w:rsidR="005F5EDE" w:rsidRPr="008A08EA">
        <w:rPr>
          <w:rFonts w:ascii="Calibri" w:hAnsi="Calibri" w:cs="Calibri"/>
        </w:rPr>
        <w:t xml:space="preserve"> </w:t>
      </w:r>
      <w:r w:rsidR="001B5BC9" w:rsidRPr="008A08EA">
        <w:rPr>
          <w:rFonts w:ascii="Calibri" w:hAnsi="Calibri" w:cs="Calibri"/>
        </w:rPr>
        <w:t xml:space="preserve">provides comprehensive information on </w:t>
      </w:r>
      <w:r w:rsidR="005F5EDE" w:rsidRPr="008A08EA">
        <w:rPr>
          <w:rFonts w:ascii="Calibri" w:hAnsi="Calibri" w:cs="Calibri"/>
        </w:rPr>
        <w:t xml:space="preserve">planning a </w:t>
      </w:r>
      <w:r w:rsidR="001B5BC9" w:rsidRPr="008A08EA">
        <w:rPr>
          <w:rFonts w:ascii="Calibri" w:hAnsi="Calibri" w:cs="Calibri"/>
        </w:rPr>
        <w:t xml:space="preserve">national micronutrient survey </w:t>
      </w:r>
      <w:r w:rsidR="001B5BC9" w:rsidRPr="008A08EA">
        <w:rPr>
          <w:rFonts w:ascii="Calibri" w:hAnsi="Calibri" w:cs="Calibri"/>
        </w:rPr>
        <w:fldChar w:fldCharType="begin"/>
      </w:r>
      <w:r w:rsidR="006D2273">
        <w:rPr>
          <w:rFonts w:ascii="Calibri" w:hAnsi="Calibri" w:cs="Calibri"/>
        </w:rPr>
        <w:instrText xml:space="preserve"> ADDIN ZOTERO_ITEM CSL_CITATION {"citationID":"p8yJhU3U","properties":{"formattedCitation":"(6)","plainCitation":"(6)","noteIndex":0},"citationItems":[{"id":307,"uris":["http://zotero.org/users/6770135/items/WS3E6DXD"],"uri":["http://zotero.org/users/6770135/items/WS3E6DXD"],"itemData":{"id":307,"type":"webpage","title":"Micronutrient Survey Manual &amp; Toolkit","URL":"https://mnsurvey.nutritionintl.org/","author":[{"literal":"CDC"},{"literal":"Nutrition International"},{"literal":"UNICEF"}],"accessed":{"date-parts":[["2021",1,22]]},"issued":{"date-parts":[["2020"]]}}}],"schema":"https://github.com/citation-style-language/schema/raw/master/csl-citation.json"} </w:instrText>
      </w:r>
      <w:r w:rsidR="001B5BC9" w:rsidRPr="008A08EA">
        <w:rPr>
          <w:rFonts w:ascii="Calibri" w:hAnsi="Calibri" w:cs="Calibri"/>
        </w:rPr>
        <w:fldChar w:fldCharType="separate"/>
      </w:r>
      <w:r w:rsidR="006D2273">
        <w:rPr>
          <w:rFonts w:ascii="Calibri" w:hAnsi="Calibri" w:cs="Calibri"/>
          <w:noProof/>
        </w:rPr>
        <w:t>(6)</w:t>
      </w:r>
      <w:r w:rsidR="001B5BC9" w:rsidRPr="008A08EA">
        <w:rPr>
          <w:rFonts w:ascii="Calibri" w:hAnsi="Calibri" w:cs="Calibri"/>
        </w:rPr>
        <w:fldChar w:fldCharType="end"/>
      </w:r>
      <w:r w:rsidR="001B5BC9" w:rsidRPr="008A08EA">
        <w:rPr>
          <w:rFonts w:ascii="Calibri" w:hAnsi="Calibri" w:cs="Calibri"/>
        </w:rPr>
        <w:t xml:space="preserve">; </w:t>
      </w:r>
      <w:r w:rsidR="006C0071">
        <w:rPr>
          <w:rFonts w:ascii="Calibri" w:hAnsi="Calibri" w:cs="Calibri"/>
        </w:rPr>
        <w:t xml:space="preserve">and </w:t>
      </w:r>
      <w:r w:rsidR="001B5BC9" w:rsidRPr="008A08EA">
        <w:rPr>
          <w:rFonts w:ascii="Calibri" w:hAnsi="Calibri" w:cs="Calibri"/>
        </w:rPr>
        <w:t xml:space="preserve">the </w:t>
      </w:r>
      <w:r w:rsidR="001E2939" w:rsidRPr="008A08EA">
        <w:rPr>
          <w:rFonts w:ascii="Calibri" w:hAnsi="Calibri" w:cs="Calibri"/>
        </w:rPr>
        <w:t>Hemoglobin</w:t>
      </w:r>
      <w:r w:rsidR="001B5BC9" w:rsidRPr="008A08EA">
        <w:rPr>
          <w:rFonts w:ascii="Calibri" w:hAnsi="Calibri" w:cs="Calibri"/>
        </w:rPr>
        <w:t xml:space="preserve"> Measurement Laboratory Protocol </w:t>
      </w:r>
      <w:del w:id="20" w:author="Tineka Blake (staff)" w:date="2022-05-23T12:34:00Z">
        <w:r w:rsidR="00633565" w:rsidRPr="008A08EA" w:rsidDel="009931DA">
          <w:rPr>
            <w:rFonts w:ascii="Calibri" w:hAnsi="Calibri" w:cs="Calibri"/>
          </w:rPr>
          <w:lastRenderedPageBreak/>
          <w:delText xml:space="preserve">outlined </w:delText>
        </w:r>
      </w:del>
      <w:ins w:id="21" w:author="Tineka Blake (staff)" w:date="2022-05-23T12:34:00Z">
        <w:r w:rsidR="009931DA" w:rsidRPr="008A08EA">
          <w:rPr>
            <w:rFonts w:ascii="Calibri" w:hAnsi="Calibri" w:cs="Calibri"/>
          </w:rPr>
          <w:t>outline</w:t>
        </w:r>
        <w:r w:rsidR="009931DA">
          <w:rPr>
            <w:rFonts w:ascii="Calibri" w:hAnsi="Calibri" w:cs="Calibri"/>
          </w:rPr>
          <w:t>s</w:t>
        </w:r>
        <w:r w:rsidR="009931DA" w:rsidRPr="008A08EA">
          <w:rPr>
            <w:rFonts w:ascii="Calibri" w:hAnsi="Calibri" w:cs="Calibri"/>
          </w:rPr>
          <w:t xml:space="preserve"> </w:t>
        </w:r>
      </w:ins>
      <w:r w:rsidR="00633565" w:rsidRPr="008A08EA">
        <w:rPr>
          <w:rFonts w:ascii="Calibri" w:hAnsi="Calibri" w:cs="Calibri"/>
        </w:rPr>
        <w:t xml:space="preserve">the standard laboratory method for obtaining accurate results of hemoglobin in population surveys </w:t>
      </w:r>
      <w:r w:rsidR="00633565" w:rsidRPr="008A08EA">
        <w:rPr>
          <w:rFonts w:ascii="Calibri" w:hAnsi="Calibri" w:cs="Calibri"/>
        </w:rPr>
        <w:fldChar w:fldCharType="begin"/>
      </w:r>
      <w:r w:rsidR="006D2273">
        <w:rPr>
          <w:rFonts w:ascii="Calibri" w:hAnsi="Calibri" w:cs="Calibri"/>
        </w:rPr>
        <w:instrText xml:space="preserve"> ADDIN ZOTERO_ITEM CSL_CITATION {"citationID":"ampKZhu7","properties":{"formattedCitation":"(7)","plainCitation":"(7)","noteIndex":0},"citationItems":[{"id":310,"uris":["http://zotero.org/users/6770135/items/T2BFMPGT"],"uri":["http://zotero.org/users/6770135/items/T2BFMPGT"],"itemData":{"id":310,"type":"report","event-place":"Arlington, VA","publisher":"USAID Advancing Nutrition","publisher-place":"Arlington, VA","title":"Protocol for Comparative Evaluation of Blood Sampling Methods and Analytical Devices in the Measurement of Hemoglobin in Population Surveys—A Laboratory Study","URL":"https://www.advancingnutrition.org/sites/default/files/2020-06/py2_deliverable_24d_hemeprotocol_laboratory_20200430_submitted.pdf","author":[{"literal":"USAID Advancing Nutrition"}],"accessed":{"date-parts":[["2021",1,22]]}}}],"schema":"https://github.com/citation-style-language/schema/raw/master/csl-citation.json"} </w:instrText>
      </w:r>
      <w:r w:rsidR="00633565" w:rsidRPr="008A08EA">
        <w:rPr>
          <w:rFonts w:ascii="Calibri" w:hAnsi="Calibri" w:cs="Calibri"/>
        </w:rPr>
        <w:fldChar w:fldCharType="separate"/>
      </w:r>
      <w:r w:rsidR="006D2273">
        <w:rPr>
          <w:rFonts w:ascii="Calibri" w:hAnsi="Calibri" w:cs="Calibri"/>
          <w:noProof/>
        </w:rPr>
        <w:t>(7)</w:t>
      </w:r>
      <w:r w:rsidR="00633565" w:rsidRPr="008A08EA">
        <w:rPr>
          <w:rFonts w:ascii="Calibri" w:hAnsi="Calibri" w:cs="Calibri"/>
        </w:rPr>
        <w:fldChar w:fldCharType="end"/>
      </w:r>
      <w:r w:rsidR="00633565" w:rsidRPr="008A08EA">
        <w:rPr>
          <w:rFonts w:ascii="Calibri" w:hAnsi="Calibri" w:cs="Calibri"/>
        </w:rPr>
        <w:t xml:space="preserve">. </w:t>
      </w:r>
      <w:r w:rsidR="0032347A">
        <w:rPr>
          <w:rFonts w:ascii="Calibri" w:hAnsi="Calibri" w:cs="Calibri"/>
        </w:rPr>
        <w:t xml:space="preserve">Even </w:t>
      </w:r>
      <w:r w:rsidR="008A68DF" w:rsidRPr="008A08EA">
        <w:rPr>
          <w:rFonts w:ascii="Calibri" w:hAnsi="Calibri" w:cs="Calibri"/>
        </w:rPr>
        <w:t>though these guidelines provide recommendation on data analysis and presentation,</w:t>
      </w:r>
      <w:r w:rsidR="005F5EDE" w:rsidRPr="008A08EA">
        <w:rPr>
          <w:rFonts w:ascii="Calibri" w:hAnsi="Calibri" w:cs="Calibri"/>
        </w:rPr>
        <w:t xml:space="preserve"> little has been achieved in </w:t>
      </w:r>
      <w:r w:rsidR="005F5EDE" w:rsidRPr="008A08EA">
        <w:rPr>
          <w:rFonts w:ascii="Calibri" w:hAnsi="Calibri" w:cs="Calibri"/>
          <w:i/>
          <w:iCs/>
        </w:rPr>
        <w:t>streamlining the analysis</w:t>
      </w:r>
      <w:r w:rsidR="005F5EDE" w:rsidRPr="008A08EA">
        <w:rPr>
          <w:rFonts w:ascii="Calibri" w:hAnsi="Calibri" w:cs="Calibri"/>
          <w:i/>
        </w:rPr>
        <w:t xml:space="preserve"> </w:t>
      </w:r>
      <w:r w:rsidR="005F5EDE" w:rsidRPr="008A08EA">
        <w:rPr>
          <w:rFonts w:ascii="Calibri" w:hAnsi="Calibri" w:cs="Calibri"/>
        </w:rPr>
        <w:t xml:space="preserve">of </w:t>
      </w:r>
      <w:r w:rsidR="008A68DF" w:rsidRPr="008A08EA">
        <w:rPr>
          <w:rFonts w:ascii="Calibri" w:hAnsi="Calibri" w:cs="Calibri"/>
        </w:rPr>
        <w:t xml:space="preserve">micronutrient biomarker </w:t>
      </w:r>
      <w:r w:rsidR="005F5EDE" w:rsidRPr="008A08EA">
        <w:rPr>
          <w:rFonts w:ascii="Calibri" w:hAnsi="Calibri" w:cs="Calibri"/>
        </w:rPr>
        <w:t xml:space="preserve">data. </w:t>
      </w:r>
      <w:r w:rsidR="003B2D68">
        <w:rPr>
          <w:rFonts w:ascii="Calibri" w:hAnsi="Calibri" w:cs="Calibri"/>
        </w:rPr>
        <w:t>A</w:t>
      </w:r>
      <w:r w:rsidR="005F5EDE" w:rsidRPr="008A08EA">
        <w:rPr>
          <w:rFonts w:ascii="Calibri" w:hAnsi="Calibri" w:cs="Calibri"/>
        </w:rPr>
        <w:t>nalysis</w:t>
      </w:r>
      <w:r w:rsidR="003B2D68">
        <w:rPr>
          <w:rFonts w:ascii="Calibri" w:hAnsi="Calibri" w:cs="Calibri"/>
        </w:rPr>
        <w:t xml:space="preserve"> of micronutrient biomarkers</w:t>
      </w:r>
      <w:r w:rsidR="005F5EDE" w:rsidRPr="008A08EA">
        <w:rPr>
          <w:rFonts w:ascii="Calibri" w:hAnsi="Calibri" w:cs="Calibri"/>
        </w:rPr>
        <w:t xml:space="preserve"> still require</w:t>
      </w:r>
      <w:r w:rsidR="00673233" w:rsidRPr="008A08EA">
        <w:rPr>
          <w:rFonts w:ascii="Calibri" w:hAnsi="Calibri" w:cs="Calibri"/>
        </w:rPr>
        <w:t>s intermediate knowledge of statistics</w:t>
      </w:r>
      <w:r w:rsidR="004A0804" w:rsidRPr="008A08EA">
        <w:rPr>
          <w:rFonts w:ascii="Calibri" w:hAnsi="Calibri" w:cs="Calibri"/>
        </w:rPr>
        <w:t xml:space="preserve"> (e.g.,</w:t>
      </w:r>
      <w:r w:rsidR="00673233" w:rsidRPr="008A08EA">
        <w:rPr>
          <w:rFonts w:ascii="Calibri" w:hAnsi="Calibri" w:cs="Calibri"/>
        </w:rPr>
        <w:t xml:space="preserve"> analysis of surveys with complex design</w:t>
      </w:r>
      <w:r w:rsidR="004A0804" w:rsidRPr="008A08EA">
        <w:rPr>
          <w:rFonts w:ascii="Calibri" w:hAnsi="Calibri" w:cs="Calibri"/>
        </w:rPr>
        <w:t>)</w:t>
      </w:r>
      <w:r w:rsidR="00673233" w:rsidRPr="008A08EA">
        <w:rPr>
          <w:rFonts w:ascii="Calibri" w:hAnsi="Calibri" w:cs="Calibri"/>
        </w:rPr>
        <w:t>,</w:t>
      </w:r>
      <w:r w:rsidR="005F5EDE" w:rsidRPr="008A08EA">
        <w:rPr>
          <w:rFonts w:ascii="Calibri" w:hAnsi="Calibri" w:cs="Calibri"/>
        </w:rPr>
        <w:t xml:space="preserve"> </w:t>
      </w:r>
      <w:ins w:id="22" w:author="Tineka Blake (staff)" w:date="2022-05-23T12:35:00Z">
        <w:r w:rsidR="009931DA">
          <w:rPr>
            <w:rFonts w:ascii="Calibri" w:hAnsi="Calibri" w:cs="Calibri"/>
          </w:rPr>
          <w:t xml:space="preserve">a </w:t>
        </w:r>
      </w:ins>
      <w:r w:rsidR="005F5EDE" w:rsidRPr="008A08EA">
        <w:rPr>
          <w:rFonts w:ascii="Calibri" w:hAnsi="Calibri" w:cs="Calibri"/>
        </w:rPr>
        <w:t>high-level of proficiency in computer coding</w:t>
      </w:r>
      <w:r w:rsidR="00673233" w:rsidRPr="008A08EA">
        <w:rPr>
          <w:rFonts w:ascii="Calibri" w:hAnsi="Calibri" w:cs="Calibri"/>
        </w:rPr>
        <w:t>,</w:t>
      </w:r>
      <w:r w:rsidR="005F5EDE" w:rsidRPr="008A08EA">
        <w:rPr>
          <w:rFonts w:ascii="Calibri" w:hAnsi="Calibri" w:cs="Calibri"/>
        </w:rPr>
        <w:t xml:space="preserve"> and a deep understanding </w:t>
      </w:r>
      <w:r w:rsidR="006C0071">
        <w:rPr>
          <w:rFonts w:ascii="Calibri" w:hAnsi="Calibri" w:cs="Calibri"/>
        </w:rPr>
        <w:t xml:space="preserve">of </w:t>
      </w:r>
      <w:r w:rsidR="005F5EDE" w:rsidRPr="008A08EA">
        <w:rPr>
          <w:rFonts w:ascii="Calibri" w:hAnsi="Calibri" w:cs="Calibri"/>
        </w:rPr>
        <w:t xml:space="preserve">the </w:t>
      </w:r>
      <w:r w:rsidR="00901D6C" w:rsidRPr="008A08EA">
        <w:rPr>
          <w:rFonts w:ascii="Calibri" w:hAnsi="Calibri" w:cs="Calibri"/>
        </w:rPr>
        <w:t>biological</w:t>
      </w:r>
      <w:r w:rsidR="005F5EDE" w:rsidRPr="008A08EA">
        <w:rPr>
          <w:rFonts w:ascii="Calibri" w:hAnsi="Calibri" w:cs="Calibri"/>
        </w:rPr>
        <w:t xml:space="preserve"> bases of </w:t>
      </w:r>
      <w:r w:rsidR="00901D6C" w:rsidRPr="008A08EA">
        <w:rPr>
          <w:rFonts w:ascii="Calibri" w:hAnsi="Calibri" w:cs="Calibri"/>
        </w:rPr>
        <w:t>micronutrient biomarkers</w:t>
      </w:r>
      <w:r w:rsidR="004A0804" w:rsidRPr="008A08EA">
        <w:rPr>
          <w:rFonts w:ascii="Calibri" w:hAnsi="Calibri" w:cs="Calibri"/>
        </w:rPr>
        <w:t xml:space="preserve"> (e.g., </w:t>
      </w:r>
      <w:r w:rsidR="00901D6C" w:rsidRPr="008A08EA">
        <w:rPr>
          <w:rFonts w:ascii="Calibri" w:hAnsi="Calibri" w:cs="Calibri"/>
        </w:rPr>
        <w:t xml:space="preserve">the mechanism of </w:t>
      </w:r>
      <w:r w:rsidR="00161D3B" w:rsidRPr="008A08EA">
        <w:rPr>
          <w:rFonts w:ascii="Calibri" w:hAnsi="Calibri" w:cs="Calibri"/>
        </w:rPr>
        <w:t xml:space="preserve">how </w:t>
      </w:r>
      <w:r w:rsidR="00901D6C" w:rsidRPr="008A08EA">
        <w:rPr>
          <w:rFonts w:ascii="Calibri" w:hAnsi="Calibri" w:cs="Calibri"/>
        </w:rPr>
        <w:t>inflammation</w:t>
      </w:r>
      <w:r w:rsidR="00161D3B" w:rsidRPr="008A08EA">
        <w:rPr>
          <w:rFonts w:ascii="Calibri" w:hAnsi="Calibri" w:cs="Calibri"/>
        </w:rPr>
        <w:t xml:space="preserve"> </w:t>
      </w:r>
      <w:r w:rsidR="004C1601">
        <w:rPr>
          <w:rFonts w:ascii="Calibri" w:hAnsi="Calibri" w:cs="Calibri"/>
        </w:rPr>
        <w:t>influences</w:t>
      </w:r>
      <w:r w:rsidR="00161D3B" w:rsidRPr="008A08EA">
        <w:rPr>
          <w:rFonts w:ascii="Calibri" w:hAnsi="Calibri" w:cs="Calibri"/>
        </w:rPr>
        <w:t xml:space="preserve"> micronutrient biomarkers</w:t>
      </w:r>
      <w:r w:rsidR="004A0804" w:rsidRPr="008A08EA">
        <w:rPr>
          <w:rFonts w:ascii="Calibri" w:hAnsi="Calibri" w:cs="Calibri"/>
        </w:rPr>
        <w:t>)</w:t>
      </w:r>
      <w:r w:rsidR="00673233" w:rsidRPr="008A08EA">
        <w:rPr>
          <w:rFonts w:ascii="Calibri" w:hAnsi="Calibri" w:cs="Calibri"/>
        </w:rPr>
        <w:t xml:space="preserve"> </w:t>
      </w:r>
      <w:r w:rsidR="00673233" w:rsidRPr="008A08EA">
        <w:rPr>
          <w:rFonts w:ascii="Calibri" w:hAnsi="Calibri" w:cs="Calibri"/>
        </w:rPr>
        <w:fldChar w:fldCharType="begin"/>
      </w:r>
      <w:r w:rsidR="006D2273">
        <w:rPr>
          <w:rFonts w:ascii="Calibri" w:hAnsi="Calibri" w:cs="Calibri"/>
        </w:rPr>
        <w:instrText xml:space="preserve"> ADDIN ZOTERO_ITEM CSL_CITATION {"citationID":"rHo4v5Qp","properties":{"formattedCitation":"(9)","plainCitation":"(9)","noteIndex":0},"citationItems":[{"id":311,"uris":["http://zotero.org/users/6770135/items/6GLIU2B8"],"uri":["http://zotero.org/users/6770135/items/6GLIU2B8"],"itemData":{"id":311,"type":"article-journal","container-title":"Advances in Nutrition","DOI":"10.3945/an.115.010215","ISSN":"2156-5376, 2161-8313","issue":"2","language":"en","page":"349-356","source":"DOI.org (Crossref)","title":"Overview of the Biomarkers Reflecting Inflammation and Nutritional Determinants of Anemia (BRINDA) Project","volume":"7","author":[{"family":"Suchdev","given":"Parminder S"},{"family":"Namaste","given":"Sorrel ML"},{"family":"Aaron","given":"Grant J"},{"family":"Raiten","given":"Daniel J"},{"family":"Brown","given":"Kenneth H"},{"family":"Flores-Ayala","given":"Rafael"},{"literal":"on behalf of the BRINDA Working Group"}],"issued":{"date-parts":[["2016",3,1]]}}}],"schema":"https://github.com/citation-style-language/schema/raw/master/csl-citation.json"} </w:instrText>
      </w:r>
      <w:r w:rsidR="00673233" w:rsidRPr="008A08EA">
        <w:rPr>
          <w:rFonts w:ascii="Calibri" w:hAnsi="Calibri" w:cs="Calibri"/>
        </w:rPr>
        <w:fldChar w:fldCharType="separate"/>
      </w:r>
      <w:r w:rsidR="006D2273">
        <w:rPr>
          <w:rFonts w:ascii="Calibri" w:hAnsi="Calibri" w:cs="Calibri"/>
          <w:noProof/>
        </w:rPr>
        <w:t>(9)</w:t>
      </w:r>
      <w:r w:rsidR="00673233" w:rsidRPr="008A08EA">
        <w:rPr>
          <w:rFonts w:ascii="Calibri" w:hAnsi="Calibri" w:cs="Calibri"/>
        </w:rPr>
        <w:fldChar w:fldCharType="end"/>
      </w:r>
      <w:r w:rsidR="005F5EDE" w:rsidRPr="008A08EA">
        <w:rPr>
          <w:rFonts w:ascii="Calibri" w:hAnsi="Calibri" w:cs="Calibri"/>
        </w:rPr>
        <w:t>.</w:t>
      </w:r>
      <w:r w:rsidR="00901D6C" w:rsidRPr="008A08EA">
        <w:rPr>
          <w:rFonts w:ascii="Calibri" w:hAnsi="Calibri" w:cs="Calibri"/>
        </w:rPr>
        <w:t xml:space="preserve"> </w:t>
      </w:r>
      <w:r w:rsidR="00673233" w:rsidRPr="008A08EA">
        <w:rPr>
          <w:rFonts w:ascii="Calibri" w:hAnsi="Calibri" w:cs="Calibri"/>
        </w:rPr>
        <w:t xml:space="preserve">Due to the complex nature of micronutrient data, </w:t>
      </w:r>
      <w:r w:rsidR="00673233" w:rsidRPr="008A08EA">
        <w:rPr>
          <w:rFonts w:ascii="Calibri" w:hAnsi="Calibri" w:cs="Calibri"/>
          <w:color w:val="000000" w:themeColor="text1"/>
        </w:rPr>
        <w:t>o</w:t>
      </w:r>
      <w:r w:rsidR="00EA417E" w:rsidRPr="008A08EA">
        <w:rPr>
          <w:rFonts w:ascii="Calibri" w:hAnsi="Calibri" w:cs="Calibri"/>
          <w:color w:val="000000" w:themeColor="text1"/>
        </w:rPr>
        <w:t xml:space="preserve">rganizations </w:t>
      </w:r>
      <w:r w:rsidR="00673233" w:rsidRPr="008A08EA">
        <w:rPr>
          <w:rFonts w:ascii="Calibri" w:hAnsi="Calibri" w:cs="Calibri"/>
          <w:color w:val="000000" w:themeColor="text1"/>
        </w:rPr>
        <w:t xml:space="preserve">need to </w:t>
      </w:r>
      <w:r w:rsidR="00673233" w:rsidRPr="008A08EA">
        <w:rPr>
          <w:rFonts w:ascii="Calibri" w:hAnsi="Calibri" w:cs="Calibri" w:hint="eastAsia"/>
          <w:color w:val="000000" w:themeColor="text1"/>
        </w:rPr>
        <w:t>h</w:t>
      </w:r>
      <w:r w:rsidR="00673233" w:rsidRPr="008A08EA">
        <w:rPr>
          <w:rFonts w:ascii="Calibri" w:hAnsi="Calibri" w:cs="Calibri"/>
          <w:color w:val="000000" w:themeColor="text1"/>
        </w:rPr>
        <w:t>ire senior statistician</w:t>
      </w:r>
      <w:r w:rsidR="00161D3B" w:rsidRPr="008A08EA">
        <w:rPr>
          <w:rFonts w:ascii="Calibri" w:hAnsi="Calibri" w:cs="Calibri"/>
          <w:color w:val="000000" w:themeColor="text1"/>
        </w:rPr>
        <w:t>s</w:t>
      </w:r>
      <w:r w:rsidR="00673233" w:rsidRPr="008A08EA">
        <w:rPr>
          <w:rFonts w:ascii="Calibri" w:hAnsi="Calibri" w:cs="Calibri"/>
          <w:color w:val="000000" w:themeColor="text1"/>
        </w:rPr>
        <w:t xml:space="preserve"> with a specialization in micronutrient data, who might not always be available. Alternatively, organizations </w:t>
      </w:r>
      <w:r w:rsidR="00BC5B51">
        <w:rPr>
          <w:rFonts w:ascii="Calibri" w:hAnsi="Calibri" w:cs="Calibri"/>
          <w:color w:val="000000" w:themeColor="text1"/>
        </w:rPr>
        <w:t>need to</w:t>
      </w:r>
      <w:r w:rsidR="00673233" w:rsidRPr="008A08EA">
        <w:rPr>
          <w:rFonts w:ascii="Calibri" w:hAnsi="Calibri" w:cs="Calibri"/>
          <w:color w:val="000000" w:themeColor="text1"/>
        </w:rPr>
        <w:t xml:space="preserve"> </w:t>
      </w:r>
      <w:r w:rsidR="00EA417E" w:rsidRPr="008A08EA">
        <w:rPr>
          <w:rFonts w:ascii="Calibri" w:hAnsi="Calibri" w:cs="Calibri"/>
          <w:color w:val="000000" w:themeColor="text1"/>
        </w:rPr>
        <w:t xml:space="preserve">invest in building this capacity </w:t>
      </w:r>
      <w:r w:rsidR="00673233" w:rsidRPr="008A08EA">
        <w:rPr>
          <w:rFonts w:ascii="Calibri" w:hAnsi="Calibri" w:cs="Calibri"/>
          <w:color w:val="000000" w:themeColor="text1"/>
        </w:rPr>
        <w:t>in their analysts</w:t>
      </w:r>
      <w:r w:rsidR="00805821" w:rsidRPr="008A08EA">
        <w:rPr>
          <w:rFonts w:ascii="Calibri" w:hAnsi="Calibri" w:cs="Calibri"/>
          <w:color w:val="000000" w:themeColor="text1"/>
        </w:rPr>
        <w:t xml:space="preserve">; however, </w:t>
      </w:r>
      <w:r w:rsidR="00EA417E" w:rsidRPr="008A08EA">
        <w:rPr>
          <w:rFonts w:ascii="Calibri" w:hAnsi="Calibri" w:cs="Calibri"/>
          <w:color w:val="000000" w:themeColor="text1"/>
        </w:rPr>
        <w:t>th</w:t>
      </w:r>
      <w:r w:rsidR="00805821" w:rsidRPr="008A08EA">
        <w:rPr>
          <w:rFonts w:ascii="Calibri" w:hAnsi="Calibri" w:cs="Calibri"/>
          <w:color w:val="000000" w:themeColor="text1"/>
        </w:rPr>
        <w:t>e</w:t>
      </w:r>
      <w:r w:rsidR="00EA417E" w:rsidRPr="008A08EA">
        <w:rPr>
          <w:rFonts w:ascii="Calibri" w:hAnsi="Calibri" w:cs="Calibri"/>
          <w:color w:val="000000" w:themeColor="text1"/>
        </w:rPr>
        <w:t xml:space="preserve"> time lag may result in lost opportunities to make </w:t>
      </w:r>
      <w:r w:rsidR="00345E03" w:rsidRPr="008A08EA">
        <w:rPr>
          <w:rFonts w:ascii="Calibri" w:hAnsi="Calibri" w:cs="Calibri"/>
          <w:color w:val="000000" w:themeColor="text1"/>
        </w:rPr>
        <w:t>micronutrient biomarker data</w:t>
      </w:r>
      <w:r w:rsidR="00EA417E" w:rsidRPr="008A08EA">
        <w:rPr>
          <w:rFonts w:ascii="Calibri" w:hAnsi="Calibri" w:cs="Calibri"/>
          <w:color w:val="000000" w:themeColor="text1"/>
        </w:rPr>
        <w:t xml:space="preserve"> available during critical decision-making periods. </w:t>
      </w:r>
    </w:p>
    <w:p w14:paraId="3516C6F3" w14:textId="77777777" w:rsidR="00BA2424" w:rsidRPr="008A08EA" w:rsidRDefault="00BA2424" w:rsidP="00F36F4B">
      <w:pPr>
        <w:spacing w:line="480" w:lineRule="auto"/>
        <w:jc w:val="both"/>
        <w:rPr>
          <w:rFonts w:ascii="Calibri" w:hAnsi="Calibri" w:cs="Calibri"/>
        </w:rPr>
      </w:pPr>
    </w:p>
    <w:p w14:paraId="56FBB059" w14:textId="336F75DF" w:rsidR="004A2E24" w:rsidRPr="008A08EA" w:rsidRDefault="004A2E24" w:rsidP="00F36F4B">
      <w:pPr>
        <w:spacing w:line="480" w:lineRule="auto"/>
        <w:jc w:val="both"/>
        <w:rPr>
          <w:rFonts w:ascii="Calibri" w:hAnsi="Calibri" w:cs="Calibri"/>
          <w:color w:val="000000" w:themeColor="text1"/>
        </w:rPr>
      </w:pPr>
      <w:r w:rsidRPr="008A08EA">
        <w:rPr>
          <w:rFonts w:ascii="Calibri" w:hAnsi="Calibri" w:cs="Calibri"/>
          <w:color w:val="000000" w:themeColor="text1"/>
        </w:rPr>
        <w:t xml:space="preserve">To improve the utilization of </w:t>
      </w:r>
      <w:r w:rsidR="005E7CF7" w:rsidRPr="008A08EA">
        <w:rPr>
          <w:rFonts w:ascii="Calibri" w:hAnsi="Calibri" w:cs="Calibri"/>
          <w:color w:val="000000" w:themeColor="text1"/>
        </w:rPr>
        <w:t>micronutrient</w:t>
      </w:r>
      <w:r w:rsidRPr="008A08EA">
        <w:rPr>
          <w:rFonts w:ascii="Calibri" w:hAnsi="Calibri" w:cs="Calibri"/>
          <w:color w:val="000000" w:themeColor="text1"/>
        </w:rPr>
        <w:t xml:space="preserve"> data</w:t>
      </w:r>
      <w:r w:rsidR="00636912" w:rsidRPr="008A08EA">
        <w:rPr>
          <w:rFonts w:ascii="Calibri" w:hAnsi="Calibri" w:cs="Calibri"/>
          <w:color w:val="000000" w:themeColor="text1"/>
        </w:rPr>
        <w:t>, we</w:t>
      </w:r>
      <w:r w:rsidR="007757E4" w:rsidRPr="008A08EA">
        <w:rPr>
          <w:rFonts w:ascii="Calibri" w:hAnsi="Calibri" w:cs="Calibri"/>
          <w:color w:val="000000" w:themeColor="text1"/>
        </w:rPr>
        <w:t xml:space="preserve"> provid</w:t>
      </w:r>
      <w:r w:rsidR="00636912" w:rsidRPr="008A08EA">
        <w:rPr>
          <w:rFonts w:ascii="Calibri" w:hAnsi="Calibri" w:cs="Calibri"/>
          <w:color w:val="000000" w:themeColor="text1"/>
        </w:rPr>
        <w:t>e</w:t>
      </w:r>
      <w:r w:rsidR="007757E4" w:rsidRPr="008A08EA">
        <w:rPr>
          <w:rFonts w:ascii="Calibri" w:hAnsi="Calibri" w:cs="Calibri"/>
          <w:color w:val="000000" w:themeColor="text1"/>
        </w:rPr>
        <w:t xml:space="preserve"> an easy-to-use and “all-in-one” </w:t>
      </w:r>
      <w:r w:rsidR="00161D3B" w:rsidRPr="008A08EA">
        <w:rPr>
          <w:rFonts w:ascii="Calibri" w:hAnsi="Calibri" w:cs="Calibri"/>
          <w:color w:val="000000" w:themeColor="text1"/>
        </w:rPr>
        <w:t>tool</w:t>
      </w:r>
      <w:r w:rsidR="007757E4" w:rsidRPr="008A08EA">
        <w:rPr>
          <w:rFonts w:ascii="Calibri" w:hAnsi="Calibri" w:cs="Calibri"/>
          <w:color w:val="000000" w:themeColor="text1"/>
        </w:rPr>
        <w:t xml:space="preserve">, </w:t>
      </w:r>
      <w:r w:rsidR="006A6959">
        <w:rPr>
          <w:rFonts w:ascii="Calibri" w:hAnsi="Calibri" w:cs="Calibri"/>
          <w:color w:val="000000" w:themeColor="text1"/>
        </w:rPr>
        <w:t xml:space="preserve">the </w:t>
      </w:r>
      <w:r w:rsidR="005E7CF7" w:rsidRPr="008A08EA">
        <w:rPr>
          <w:rFonts w:ascii="Calibri" w:hAnsi="Calibri" w:cs="Calibri"/>
          <w:color w:val="000000" w:themeColor="text1"/>
        </w:rPr>
        <w:t>Statistical Apparatus for Micronutrient Biomarker Analysis (SAMBA</w:t>
      </w:r>
      <w:r w:rsidR="00636912" w:rsidRPr="008A08EA">
        <w:rPr>
          <w:rFonts w:ascii="Calibri" w:hAnsi="Calibri" w:cs="Calibri"/>
          <w:color w:val="000000" w:themeColor="text1"/>
        </w:rPr>
        <w:t>)</w:t>
      </w:r>
      <w:r w:rsidR="006A6959">
        <w:rPr>
          <w:rFonts w:ascii="Calibri" w:hAnsi="Calibri" w:cs="Calibri"/>
          <w:color w:val="000000" w:themeColor="text1"/>
        </w:rPr>
        <w:t xml:space="preserve"> package in R software</w:t>
      </w:r>
      <w:r w:rsidR="00DF474E">
        <w:rPr>
          <w:rFonts w:ascii="Calibri" w:hAnsi="Calibri" w:cs="Calibri"/>
          <w:color w:val="000000" w:themeColor="text1"/>
        </w:rPr>
        <w:t xml:space="preserve">, which can be used to analyze </w:t>
      </w:r>
      <w:commentRangeStart w:id="23"/>
      <w:r w:rsidR="00DF474E">
        <w:rPr>
          <w:rFonts w:ascii="Calibri" w:hAnsi="Calibri" w:cs="Calibri"/>
          <w:color w:val="000000" w:themeColor="text1"/>
        </w:rPr>
        <w:t>12 biomarkers</w:t>
      </w:r>
      <w:r w:rsidR="007914D2">
        <w:rPr>
          <w:rFonts w:ascii="Calibri" w:hAnsi="Calibri" w:cs="Calibri"/>
          <w:color w:val="000000" w:themeColor="text1"/>
        </w:rPr>
        <w:t xml:space="preserve">, </w:t>
      </w:r>
      <w:r w:rsidR="00DF474E">
        <w:rPr>
          <w:rFonts w:ascii="Calibri" w:hAnsi="Calibri" w:cs="Calibri"/>
          <w:color w:val="000000" w:themeColor="text1"/>
        </w:rPr>
        <w:t>including</w:t>
      </w:r>
      <w:del w:id="24" w:author="Tineka Blake (staff)" w:date="2022-05-23T12:40:00Z">
        <w:r w:rsidR="00DF474E" w:rsidDel="00E462B6">
          <w:rPr>
            <w:rFonts w:ascii="Calibri" w:hAnsi="Calibri" w:cs="Calibri"/>
            <w:color w:val="000000" w:themeColor="text1"/>
          </w:rPr>
          <w:delText xml:space="preserve"> 9</w:delText>
        </w:r>
      </w:del>
      <w:ins w:id="25" w:author="Tineka Blake (staff)" w:date="2022-05-23T12:40:00Z">
        <w:r w:rsidR="00E462B6">
          <w:rPr>
            <w:rFonts w:ascii="Calibri" w:hAnsi="Calibri" w:cs="Calibri"/>
            <w:color w:val="000000" w:themeColor="text1"/>
          </w:rPr>
          <w:t xml:space="preserve"> nine</w:t>
        </w:r>
      </w:ins>
      <w:r w:rsidR="00DF474E">
        <w:rPr>
          <w:rFonts w:ascii="Calibri" w:hAnsi="Calibri" w:cs="Calibri"/>
          <w:color w:val="000000" w:themeColor="text1"/>
        </w:rPr>
        <w:t xml:space="preserve"> </w:t>
      </w:r>
      <w:commentRangeEnd w:id="23"/>
      <w:r w:rsidR="00E462B6">
        <w:rPr>
          <w:rStyle w:val="CommentReference"/>
          <w:rFonts w:asciiTheme="minorHAnsi" w:eastAsiaTheme="minorEastAsia" w:hAnsiTheme="minorHAnsi" w:cstheme="minorBidi"/>
        </w:rPr>
        <w:commentReference w:id="23"/>
      </w:r>
      <w:r w:rsidR="00DF474E">
        <w:rPr>
          <w:rFonts w:ascii="Calibri" w:hAnsi="Calibri" w:cs="Calibri"/>
          <w:color w:val="000000" w:themeColor="text1"/>
        </w:rPr>
        <w:t xml:space="preserve">micronutrient biomarkers: </w:t>
      </w:r>
      <w:r w:rsidR="00AA7B15">
        <w:rPr>
          <w:rFonts w:ascii="Calibri" w:hAnsi="Calibri" w:cs="Calibri"/>
          <w:color w:val="000000" w:themeColor="text1"/>
        </w:rPr>
        <w:t xml:space="preserve">retinol binding protein, serum retinol, serum b-12, Red Blood Cell </w:t>
      </w:r>
      <w:r w:rsidR="007914D2">
        <w:rPr>
          <w:rFonts w:ascii="Calibri" w:hAnsi="Calibri" w:cs="Calibri"/>
          <w:color w:val="000000" w:themeColor="text1"/>
        </w:rPr>
        <w:t>(</w:t>
      </w:r>
      <w:r w:rsidR="00AA7B15">
        <w:rPr>
          <w:rFonts w:ascii="Calibri" w:hAnsi="Calibri" w:cs="Calibri"/>
          <w:color w:val="000000" w:themeColor="text1"/>
        </w:rPr>
        <w:t>RBC</w:t>
      </w:r>
      <w:r w:rsidR="007914D2">
        <w:rPr>
          <w:rFonts w:ascii="Calibri" w:hAnsi="Calibri" w:cs="Calibri"/>
          <w:color w:val="000000" w:themeColor="text1"/>
        </w:rPr>
        <w:t>)</w:t>
      </w:r>
      <w:r w:rsidR="00AA7B15">
        <w:rPr>
          <w:rFonts w:ascii="Calibri" w:hAnsi="Calibri" w:cs="Calibri"/>
          <w:color w:val="000000" w:themeColor="text1"/>
        </w:rPr>
        <w:t xml:space="preserve"> folate,</w:t>
      </w:r>
      <w:r w:rsidR="007914D2">
        <w:rPr>
          <w:rFonts w:ascii="Calibri" w:hAnsi="Calibri" w:cs="Calibri"/>
          <w:color w:val="000000" w:themeColor="text1"/>
        </w:rPr>
        <w:t xml:space="preserve"> serum folate, serum zinc, serum ferritin, soluble transferrin receptor (STfR),</w:t>
      </w:r>
      <w:r w:rsidR="00ED48A9">
        <w:rPr>
          <w:rFonts w:ascii="Calibri" w:hAnsi="Calibri" w:cs="Calibri"/>
          <w:color w:val="000000" w:themeColor="text1"/>
        </w:rPr>
        <w:t xml:space="preserve"> and s</w:t>
      </w:r>
      <w:r w:rsidR="00B52D39">
        <w:rPr>
          <w:rFonts w:ascii="Calibri" w:hAnsi="Calibri" w:cs="Calibri"/>
          <w:color w:val="000000" w:themeColor="text1"/>
        </w:rPr>
        <w:t xml:space="preserve">erum Vitamin D, </w:t>
      </w:r>
      <w:del w:id="26" w:author="Tineka Blake (staff)" w:date="2022-05-23T12:44:00Z">
        <w:r w:rsidR="00B52D39" w:rsidDel="0052551B">
          <w:rPr>
            <w:rFonts w:ascii="Calibri" w:hAnsi="Calibri" w:cs="Calibri"/>
            <w:color w:val="000000" w:themeColor="text1"/>
          </w:rPr>
          <w:delText xml:space="preserve">2 </w:delText>
        </w:r>
      </w:del>
      <w:ins w:id="27" w:author="Tineka Blake (staff)" w:date="2022-05-23T12:44:00Z">
        <w:r w:rsidR="0052551B">
          <w:rPr>
            <w:rFonts w:ascii="Calibri" w:hAnsi="Calibri" w:cs="Calibri"/>
            <w:color w:val="000000" w:themeColor="text1"/>
          </w:rPr>
          <w:t xml:space="preserve">two </w:t>
        </w:r>
      </w:ins>
      <w:r w:rsidR="00B52D39">
        <w:rPr>
          <w:rFonts w:ascii="Calibri" w:hAnsi="Calibri" w:cs="Calibri"/>
          <w:color w:val="000000" w:themeColor="text1"/>
        </w:rPr>
        <w:t xml:space="preserve">inflammation biomarkers: </w:t>
      </w:r>
      <w:r w:rsidR="00B52D39" w:rsidRPr="00B52D39">
        <w:rPr>
          <w:rFonts w:ascii="Calibri" w:hAnsi="Calibri" w:cs="Calibri"/>
          <w:color w:val="000000" w:themeColor="text1"/>
        </w:rPr>
        <w:t>Alpha(1)-acid glycoprotein</w:t>
      </w:r>
      <w:r w:rsidR="00B52D39">
        <w:rPr>
          <w:rFonts w:ascii="Calibri" w:hAnsi="Calibri" w:cs="Calibri"/>
          <w:color w:val="000000" w:themeColor="text1"/>
        </w:rPr>
        <w:t xml:space="preserve"> (AGP)</w:t>
      </w:r>
      <w:r w:rsidR="00B52D39" w:rsidRPr="00B52D39">
        <w:rPr>
          <w:rFonts w:ascii="Calibri" w:hAnsi="Calibri" w:cs="Calibri"/>
          <w:color w:val="000000" w:themeColor="text1"/>
        </w:rPr>
        <w:t xml:space="preserve"> and </w:t>
      </w:r>
      <w:r w:rsidR="00B52D39">
        <w:rPr>
          <w:rFonts w:ascii="Calibri" w:hAnsi="Calibri" w:cs="Calibri"/>
          <w:color w:val="000000" w:themeColor="text1"/>
        </w:rPr>
        <w:t>C-Reactive Protein (CRP), and hemoglobin</w:t>
      </w:r>
      <w:r w:rsidR="00636912" w:rsidRPr="008A08EA">
        <w:rPr>
          <w:rFonts w:ascii="Calibri" w:hAnsi="Calibri" w:cs="Calibri"/>
          <w:color w:val="000000" w:themeColor="text1"/>
        </w:rPr>
        <w:t>.</w:t>
      </w:r>
      <w:r w:rsidRPr="008A08EA">
        <w:rPr>
          <w:rFonts w:ascii="Calibri" w:hAnsi="Calibri" w:cs="Calibri"/>
          <w:color w:val="000000" w:themeColor="text1"/>
        </w:rPr>
        <w:t xml:space="preserve"> </w:t>
      </w:r>
      <w:r w:rsidR="00C83ABA">
        <w:rPr>
          <w:rFonts w:ascii="Calibri" w:hAnsi="Calibri" w:cs="Calibri"/>
          <w:color w:val="000000" w:themeColor="text1"/>
        </w:rPr>
        <w:t>Three</w:t>
      </w:r>
      <w:r w:rsidRPr="008A08EA">
        <w:rPr>
          <w:rFonts w:ascii="Calibri" w:hAnsi="Calibri" w:cs="Calibri"/>
          <w:color w:val="000000" w:themeColor="text1"/>
        </w:rPr>
        <w:t xml:space="preserve"> primary advantages of this tool are that 1) it</w:t>
      </w:r>
      <w:r w:rsidR="005E62AB" w:rsidRPr="008A08EA">
        <w:rPr>
          <w:rFonts w:ascii="Calibri" w:hAnsi="Calibri" w:cs="Calibri"/>
          <w:color w:val="000000" w:themeColor="text1"/>
        </w:rPr>
        <w:t xml:space="preserve"> provides a single tool that streamlines </w:t>
      </w:r>
      <w:r w:rsidR="004E2F59">
        <w:rPr>
          <w:rFonts w:ascii="Calibri" w:hAnsi="Calibri" w:cs="Calibri"/>
          <w:color w:val="000000" w:themeColor="text1"/>
        </w:rPr>
        <w:t xml:space="preserve">MULTIPLE </w:t>
      </w:r>
      <w:r w:rsidR="005E62AB" w:rsidRPr="008A08EA">
        <w:rPr>
          <w:rFonts w:ascii="Calibri" w:hAnsi="Calibri" w:cs="Calibri"/>
          <w:color w:val="000000" w:themeColor="text1"/>
        </w:rPr>
        <w:t>biomarker analysis</w:t>
      </w:r>
      <w:r w:rsidR="00CB25E6" w:rsidRPr="008A08EA">
        <w:rPr>
          <w:rFonts w:ascii="Calibri" w:hAnsi="Calibri" w:cs="Calibri"/>
          <w:color w:val="000000" w:themeColor="text1"/>
        </w:rPr>
        <w:t xml:space="preserve"> for MULTIPLE datasets</w:t>
      </w:r>
      <w:r w:rsidRPr="008A08EA">
        <w:rPr>
          <w:rFonts w:ascii="Calibri" w:hAnsi="Calibri" w:cs="Calibri"/>
          <w:color w:val="000000" w:themeColor="text1"/>
        </w:rPr>
        <w:t xml:space="preserve">, which reduces the time required for analysts to </w:t>
      </w:r>
      <w:r w:rsidR="005E62AB" w:rsidRPr="008A08EA">
        <w:rPr>
          <w:rFonts w:ascii="Calibri" w:hAnsi="Calibri" w:cs="Calibri"/>
          <w:color w:val="000000" w:themeColor="text1"/>
        </w:rPr>
        <w:t>clean and analyze biomarker datasets</w:t>
      </w:r>
      <w:r w:rsidR="00C83ABA">
        <w:rPr>
          <w:rFonts w:ascii="Calibri" w:hAnsi="Calibri" w:cs="Calibri"/>
          <w:color w:val="000000" w:themeColor="text1"/>
        </w:rPr>
        <w:t>;</w:t>
      </w:r>
      <w:r w:rsidRPr="008A08EA">
        <w:rPr>
          <w:rFonts w:ascii="Calibri" w:hAnsi="Calibri" w:cs="Calibri"/>
          <w:color w:val="000000" w:themeColor="text1"/>
        </w:rPr>
        <w:t xml:space="preserve"> </w:t>
      </w:r>
      <w:r w:rsidR="00C83ABA">
        <w:rPr>
          <w:rFonts w:ascii="Calibri" w:hAnsi="Calibri" w:cs="Calibri"/>
          <w:color w:val="000000" w:themeColor="text1"/>
        </w:rPr>
        <w:t>2</w:t>
      </w:r>
      <w:r w:rsidRPr="008A08EA">
        <w:rPr>
          <w:rFonts w:ascii="Calibri" w:hAnsi="Calibri" w:cs="Calibri"/>
          <w:color w:val="000000" w:themeColor="text1"/>
        </w:rPr>
        <w:t xml:space="preserve">) </w:t>
      </w:r>
      <w:r w:rsidR="00AB7CCD" w:rsidRPr="008A08EA">
        <w:rPr>
          <w:rFonts w:ascii="Calibri" w:hAnsi="Calibri" w:cs="Calibri"/>
          <w:color w:val="000000" w:themeColor="text1"/>
        </w:rPr>
        <w:t xml:space="preserve">without any modification of the R </w:t>
      </w:r>
      <w:r w:rsidR="00F80B30">
        <w:rPr>
          <w:rFonts w:ascii="Calibri" w:hAnsi="Calibri" w:cs="Calibri"/>
          <w:color w:val="000000" w:themeColor="text1"/>
        </w:rPr>
        <w:t>package</w:t>
      </w:r>
      <w:r w:rsidRPr="008A08EA">
        <w:rPr>
          <w:rFonts w:ascii="Calibri" w:hAnsi="Calibri" w:cs="Calibri"/>
          <w:color w:val="000000" w:themeColor="text1"/>
        </w:rPr>
        <w:t>, th</w:t>
      </w:r>
      <w:r w:rsidR="00636912" w:rsidRPr="008A08EA">
        <w:rPr>
          <w:rFonts w:ascii="Calibri" w:hAnsi="Calibri" w:cs="Calibri"/>
          <w:color w:val="000000" w:themeColor="text1"/>
        </w:rPr>
        <w:t>is</w:t>
      </w:r>
      <w:r w:rsidRPr="008A08EA">
        <w:rPr>
          <w:rFonts w:ascii="Calibri" w:hAnsi="Calibri" w:cs="Calibri"/>
          <w:color w:val="000000" w:themeColor="text1"/>
        </w:rPr>
        <w:t xml:space="preserve"> tool allows for </w:t>
      </w:r>
      <w:r w:rsidR="00AB7CCD" w:rsidRPr="008A08EA">
        <w:rPr>
          <w:rFonts w:ascii="Calibri" w:hAnsi="Calibri" w:cs="Calibri"/>
          <w:color w:val="000000" w:themeColor="text1"/>
        </w:rPr>
        <w:t xml:space="preserve">analyzing additional biomarkers beyond the </w:t>
      </w:r>
      <w:r w:rsidR="00B52D39">
        <w:rPr>
          <w:rFonts w:ascii="Calibri" w:hAnsi="Calibri" w:cs="Calibri"/>
          <w:color w:val="000000" w:themeColor="text1"/>
        </w:rPr>
        <w:t>12</w:t>
      </w:r>
      <w:r w:rsidR="00AB7CCD" w:rsidRPr="008A08EA">
        <w:rPr>
          <w:rFonts w:ascii="Calibri" w:hAnsi="Calibri" w:cs="Calibri"/>
          <w:color w:val="000000" w:themeColor="text1"/>
        </w:rPr>
        <w:t xml:space="preserve"> example micronutrient biomarkers built in</w:t>
      </w:r>
      <w:r w:rsidR="006C0071">
        <w:rPr>
          <w:rFonts w:ascii="Calibri" w:hAnsi="Calibri" w:cs="Calibri"/>
          <w:color w:val="000000" w:themeColor="text1"/>
        </w:rPr>
        <w:t>to</w:t>
      </w:r>
      <w:r w:rsidR="00AB7CCD" w:rsidRPr="008A08EA">
        <w:rPr>
          <w:rFonts w:ascii="Calibri" w:hAnsi="Calibri" w:cs="Calibri"/>
          <w:color w:val="000000" w:themeColor="text1"/>
        </w:rPr>
        <w:t xml:space="preserve"> this </w:t>
      </w:r>
      <w:r w:rsidR="00F80B30">
        <w:rPr>
          <w:rFonts w:ascii="Calibri" w:hAnsi="Calibri" w:cs="Calibri"/>
          <w:color w:val="000000" w:themeColor="text1"/>
        </w:rPr>
        <w:t>package</w:t>
      </w:r>
      <w:r w:rsidR="00500D6B" w:rsidRPr="008A08EA">
        <w:rPr>
          <w:rFonts w:ascii="Calibri" w:hAnsi="Calibri" w:cs="Calibri"/>
          <w:color w:val="000000" w:themeColor="text1"/>
        </w:rPr>
        <w:t xml:space="preserve">; </w:t>
      </w:r>
      <w:r w:rsidR="00C83ABA">
        <w:rPr>
          <w:rFonts w:ascii="Calibri" w:hAnsi="Calibri" w:cs="Calibri"/>
          <w:color w:val="000000" w:themeColor="text1"/>
        </w:rPr>
        <w:t>3</w:t>
      </w:r>
      <w:r w:rsidR="00500D6B" w:rsidRPr="008A08EA">
        <w:rPr>
          <w:rFonts w:ascii="Calibri" w:hAnsi="Calibri" w:cs="Calibri"/>
          <w:color w:val="000000" w:themeColor="text1"/>
        </w:rPr>
        <w:t xml:space="preserve">) the </w:t>
      </w:r>
      <w:r w:rsidR="00F80B30">
        <w:rPr>
          <w:rFonts w:ascii="Calibri" w:hAnsi="Calibri" w:cs="Calibri"/>
          <w:color w:val="000000" w:themeColor="text1"/>
        </w:rPr>
        <w:t>package</w:t>
      </w:r>
      <w:r w:rsidR="00500D6B" w:rsidRPr="008A08EA">
        <w:rPr>
          <w:rFonts w:ascii="Calibri" w:hAnsi="Calibri" w:cs="Calibri"/>
          <w:color w:val="000000" w:themeColor="text1"/>
        </w:rPr>
        <w:t xml:space="preserve"> is built in R, </w:t>
      </w:r>
      <w:r w:rsidR="00500D6B" w:rsidRPr="008A08EA">
        <w:rPr>
          <w:rFonts w:ascii="Calibri" w:hAnsi="Calibri" w:cs="Calibri"/>
          <w:color w:val="000000" w:themeColor="text1"/>
        </w:rPr>
        <w:lastRenderedPageBreak/>
        <w:t xml:space="preserve">a free and open-access software, which means </w:t>
      </w:r>
      <w:r w:rsidR="00F80B30">
        <w:rPr>
          <w:rFonts w:ascii="Calibri" w:hAnsi="Calibri" w:cs="Calibri"/>
          <w:color w:val="000000" w:themeColor="text1"/>
        </w:rPr>
        <w:t xml:space="preserve">no </w:t>
      </w:r>
      <w:r w:rsidR="00500D6B" w:rsidRPr="008A08EA">
        <w:rPr>
          <w:rFonts w:ascii="Calibri" w:hAnsi="Calibri" w:cs="Calibri"/>
          <w:color w:val="000000" w:themeColor="text1"/>
        </w:rPr>
        <w:t xml:space="preserve">financial investment </w:t>
      </w:r>
      <w:r w:rsidR="00D811A2">
        <w:rPr>
          <w:rFonts w:ascii="Calibri" w:hAnsi="Calibri" w:cs="Calibri"/>
          <w:color w:val="000000" w:themeColor="text1"/>
        </w:rPr>
        <w:t>in</w:t>
      </w:r>
      <w:r w:rsidR="00500D6B" w:rsidRPr="008A08EA">
        <w:rPr>
          <w:rFonts w:ascii="Calibri" w:hAnsi="Calibri" w:cs="Calibri"/>
          <w:color w:val="000000" w:themeColor="text1"/>
        </w:rPr>
        <w:t xml:space="preserve"> software needed. </w:t>
      </w:r>
      <w:r w:rsidRPr="008A08EA">
        <w:rPr>
          <w:rFonts w:ascii="Calibri" w:hAnsi="Calibri" w:cs="Calibri"/>
          <w:color w:val="000000" w:themeColor="text1"/>
        </w:rPr>
        <w:t>The SAMBA</w:t>
      </w:r>
      <w:r w:rsidR="005E62AB" w:rsidRPr="008A08EA">
        <w:rPr>
          <w:rFonts w:ascii="Calibri" w:hAnsi="Calibri" w:cs="Calibri"/>
          <w:color w:val="000000" w:themeColor="text1"/>
        </w:rPr>
        <w:t xml:space="preserve"> </w:t>
      </w:r>
      <w:r w:rsidR="00F80B30">
        <w:rPr>
          <w:rFonts w:ascii="Calibri" w:hAnsi="Calibri" w:cs="Calibri"/>
          <w:color w:val="000000" w:themeColor="text1"/>
        </w:rPr>
        <w:t>package</w:t>
      </w:r>
      <w:r w:rsidRPr="008A08EA">
        <w:rPr>
          <w:rFonts w:ascii="Calibri" w:hAnsi="Calibri" w:cs="Calibri"/>
          <w:color w:val="000000" w:themeColor="text1"/>
        </w:rPr>
        <w:t xml:space="preserve"> </w:t>
      </w:r>
      <w:r w:rsidR="006C0071">
        <w:rPr>
          <w:rFonts w:ascii="Calibri" w:hAnsi="Calibri" w:cs="Calibri"/>
          <w:color w:val="000000" w:themeColor="text1"/>
        </w:rPr>
        <w:t>with</w:t>
      </w:r>
      <w:r w:rsidRPr="008A08EA">
        <w:rPr>
          <w:rFonts w:ascii="Calibri" w:hAnsi="Calibri" w:cs="Calibri"/>
          <w:color w:val="000000" w:themeColor="text1"/>
        </w:rPr>
        <w:t xml:space="preserve"> example codes</w:t>
      </w:r>
      <w:r w:rsidR="005E62AB" w:rsidRPr="008A08EA">
        <w:rPr>
          <w:rFonts w:ascii="Calibri" w:hAnsi="Calibri" w:cs="Calibri"/>
          <w:color w:val="000000" w:themeColor="text1"/>
        </w:rPr>
        <w:t xml:space="preserve"> and example data</w:t>
      </w:r>
      <w:r w:rsidRPr="008A08EA">
        <w:rPr>
          <w:rFonts w:ascii="Calibri" w:hAnsi="Calibri" w:cs="Calibri"/>
          <w:color w:val="000000" w:themeColor="text1"/>
        </w:rPr>
        <w:t xml:space="preserve"> </w:t>
      </w:r>
      <w:r w:rsidR="003745F0">
        <w:rPr>
          <w:rFonts w:ascii="Calibri" w:hAnsi="Calibri" w:cs="Calibri"/>
          <w:color w:val="000000" w:themeColor="text1"/>
        </w:rPr>
        <w:t>is</w:t>
      </w:r>
      <w:r w:rsidRPr="008A08EA">
        <w:rPr>
          <w:rFonts w:ascii="Calibri" w:hAnsi="Calibri" w:cs="Calibri"/>
          <w:color w:val="000000" w:themeColor="text1"/>
        </w:rPr>
        <w:t xml:space="preserve"> available online (Open Science Framework</w:t>
      </w:r>
      <w:r w:rsidRPr="008A08EA">
        <w:rPr>
          <w:rFonts w:ascii="Calibri" w:hAnsi="Calibri" w:cs="Calibri"/>
        </w:rPr>
        <w:t xml:space="preserve"> link:</w:t>
      </w:r>
      <w:r w:rsidR="005E62AB" w:rsidRPr="008A08EA">
        <w:rPr>
          <w:rFonts w:ascii="Calibri" w:hAnsi="Calibri" w:cs="Calibri"/>
        </w:rPr>
        <w:t xml:space="preserve"> </w:t>
      </w:r>
      <w:r w:rsidR="005E62AB" w:rsidRPr="008A08EA">
        <w:rPr>
          <w:rFonts w:ascii="Calibri" w:hAnsi="Calibri" w:cs="Calibri"/>
          <w:highlight w:val="yellow"/>
        </w:rPr>
        <w:t>XXXX</w:t>
      </w:r>
      <w:del w:id="28" w:author="Tineka Blake (staff)" w:date="2022-05-23T12:47:00Z">
        <w:r w:rsidRPr="008A08EA" w:rsidDel="00095933">
          <w:rPr>
            <w:rFonts w:ascii="Calibri" w:hAnsi="Calibri" w:cs="Calibri"/>
            <w:color w:val="000000" w:themeColor="text1"/>
          </w:rPr>
          <w:delText xml:space="preserve">); </w:delText>
        </w:r>
      </w:del>
      <w:ins w:id="29" w:author="Tineka Blake (staff)" w:date="2022-05-23T12:47:00Z">
        <w:r w:rsidR="00095933" w:rsidRPr="008A08EA">
          <w:rPr>
            <w:rFonts w:ascii="Calibri" w:hAnsi="Calibri" w:cs="Calibri"/>
            <w:color w:val="000000" w:themeColor="text1"/>
          </w:rPr>
          <w:t>)</w:t>
        </w:r>
        <w:r w:rsidR="00095933">
          <w:rPr>
            <w:rFonts w:ascii="Calibri" w:hAnsi="Calibri" w:cs="Calibri"/>
            <w:color w:val="000000" w:themeColor="text1"/>
          </w:rPr>
          <w:t xml:space="preserve">and </w:t>
        </w:r>
      </w:ins>
      <w:r w:rsidRPr="008A08EA">
        <w:rPr>
          <w:rFonts w:ascii="Calibri" w:hAnsi="Calibri" w:cs="Calibri"/>
          <w:color w:val="000000" w:themeColor="text1"/>
        </w:rPr>
        <w:t xml:space="preserve">the corresponding SAMBA </w:t>
      </w:r>
      <w:r w:rsidR="00F80B30">
        <w:rPr>
          <w:rFonts w:ascii="Calibri" w:hAnsi="Calibri" w:cs="Calibri"/>
          <w:color w:val="000000" w:themeColor="text1"/>
        </w:rPr>
        <w:t>package</w:t>
      </w:r>
      <w:r w:rsidRPr="008A08EA">
        <w:rPr>
          <w:rFonts w:ascii="Calibri" w:hAnsi="Calibri" w:cs="Calibri"/>
          <w:color w:val="000000" w:themeColor="text1"/>
        </w:rPr>
        <w:t xml:space="preserve"> user manual </w:t>
      </w:r>
      <w:r w:rsidR="005E62AB" w:rsidRPr="008A08EA">
        <w:rPr>
          <w:rFonts w:ascii="Calibri" w:hAnsi="Calibri" w:cs="Calibri"/>
          <w:color w:val="000000" w:themeColor="text1"/>
        </w:rPr>
        <w:t>is</w:t>
      </w:r>
      <w:r w:rsidRPr="008A08EA">
        <w:rPr>
          <w:rFonts w:ascii="Calibri" w:hAnsi="Calibri" w:cs="Calibri"/>
          <w:color w:val="000000" w:themeColor="text1"/>
        </w:rPr>
        <w:t xml:space="preserve"> provided with this article (</w:t>
      </w:r>
      <w:r w:rsidRPr="008A08EA">
        <w:rPr>
          <w:rFonts w:ascii="Calibri" w:hAnsi="Calibri" w:cs="Calibri"/>
          <w:b/>
          <w:bCs/>
          <w:color w:val="000000" w:themeColor="text1"/>
        </w:rPr>
        <w:t>supplemental user manual 1</w:t>
      </w:r>
      <w:r w:rsidRPr="008A08EA">
        <w:rPr>
          <w:rFonts w:ascii="Calibri" w:hAnsi="Calibri" w:cs="Calibri"/>
          <w:color w:val="000000" w:themeColor="text1"/>
        </w:rPr>
        <w:t xml:space="preserve">). We hope the detailed user manual and examples will allow </w:t>
      </w:r>
      <w:r w:rsidR="00680A47">
        <w:rPr>
          <w:rFonts w:ascii="Calibri" w:hAnsi="Calibri" w:cs="Calibri"/>
          <w:color w:val="000000" w:themeColor="text1"/>
        </w:rPr>
        <w:t>analysts</w:t>
      </w:r>
      <w:r w:rsidRPr="008A08EA">
        <w:rPr>
          <w:rFonts w:ascii="Calibri" w:hAnsi="Calibri" w:cs="Calibri"/>
          <w:color w:val="000000" w:themeColor="text1"/>
        </w:rPr>
        <w:t xml:space="preserve"> to modify the example codes for their own </w:t>
      </w:r>
      <w:r w:rsidR="002556B5">
        <w:rPr>
          <w:rFonts w:ascii="Calibri" w:hAnsi="Calibri" w:cs="Calibri"/>
          <w:color w:val="000000" w:themeColor="text1"/>
        </w:rPr>
        <w:t xml:space="preserve">micronutrient </w:t>
      </w:r>
      <w:r w:rsidR="005E62AB" w:rsidRPr="008A08EA">
        <w:rPr>
          <w:rFonts w:ascii="Calibri" w:hAnsi="Calibri" w:cs="Calibri"/>
          <w:color w:val="000000" w:themeColor="text1"/>
        </w:rPr>
        <w:t>biomarker</w:t>
      </w:r>
      <w:r w:rsidRPr="008A08EA">
        <w:rPr>
          <w:rFonts w:ascii="Calibri" w:hAnsi="Calibri" w:cs="Calibri"/>
          <w:color w:val="000000" w:themeColor="text1"/>
        </w:rPr>
        <w:t xml:space="preserve"> </w:t>
      </w:r>
      <w:r w:rsidR="005E62AB" w:rsidRPr="008A08EA">
        <w:rPr>
          <w:rFonts w:ascii="Calibri" w:hAnsi="Calibri" w:cs="Calibri"/>
          <w:color w:val="000000" w:themeColor="text1"/>
        </w:rPr>
        <w:t>data</w:t>
      </w:r>
      <w:r w:rsidRPr="008A08EA">
        <w:rPr>
          <w:rFonts w:ascii="Calibri" w:hAnsi="Calibri" w:cs="Calibri"/>
          <w:color w:val="000000" w:themeColor="text1"/>
        </w:rPr>
        <w:t>.</w:t>
      </w:r>
    </w:p>
    <w:p w14:paraId="651716DA" w14:textId="77777777" w:rsidR="005E62AB" w:rsidRPr="008A08EA" w:rsidRDefault="005E62AB" w:rsidP="00F36F4B">
      <w:pPr>
        <w:spacing w:line="480" w:lineRule="auto"/>
        <w:jc w:val="both"/>
        <w:rPr>
          <w:rFonts w:ascii="Calibri" w:hAnsi="Calibri" w:cs="Calibri"/>
          <w:color w:val="000000" w:themeColor="text1"/>
        </w:rPr>
      </w:pPr>
    </w:p>
    <w:p w14:paraId="2B87E751" w14:textId="27C37A63" w:rsidR="001E715D" w:rsidRPr="008A08EA" w:rsidRDefault="004A2E24" w:rsidP="00F36F4B">
      <w:pPr>
        <w:spacing w:line="480" w:lineRule="auto"/>
        <w:jc w:val="both"/>
        <w:rPr>
          <w:rFonts w:ascii="Calibri" w:hAnsi="Calibri" w:cs="Calibri"/>
          <w:color w:val="000000" w:themeColor="text1"/>
        </w:rPr>
      </w:pPr>
      <w:r w:rsidRPr="008A08EA">
        <w:rPr>
          <w:rFonts w:ascii="Calibri" w:hAnsi="Calibri" w:cs="Calibri"/>
          <w:color w:val="000000" w:themeColor="text1"/>
        </w:rPr>
        <w:t xml:space="preserve">The objectives of this paper are to describe </w:t>
      </w:r>
      <w:r w:rsidR="00F51F37" w:rsidRPr="008A08EA">
        <w:rPr>
          <w:rFonts w:ascii="Calibri" w:hAnsi="Calibri" w:cs="Calibri"/>
          <w:color w:val="000000" w:themeColor="text1"/>
        </w:rPr>
        <w:t>the current challenges in micronutrient biomarker analysis,</w:t>
      </w:r>
      <w:r w:rsidR="005E7CF7" w:rsidRPr="008A08EA">
        <w:rPr>
          <w:rFonts w:ascii="Calibri" w:hAnsi="Calibri" w:cs="Calibri"/>
          <w:color w:val="000000" w:themeColor="text1"/>
        </w:rPr>
        <w:t xml:space="preserve"> </w:t>
      </w:r>
      <w:ins w:id="30" w:author="Tineka Blake (staff)" w:date="2022-05-23T12:50:00Z">
        <w:r w:rsidR="00095933">
          <w:rPr>
            <w:rFonts w:ascii="Calibri" w:hAnsi="Calibri" w:cs="Calibri"/>
            <w:color w:val="000000" w:themeColor="text1"/>
          </w:rPr>
          <w:t xml:space="preserve">to </w:t>
        </w:r>
      </w:ins>
      <w:r w:rsidR="005E7CF7" w:rsidRPr="008A08EA">
        <w:rPr>
          <w:rFonts w:ascii="Calibri" w:hAnsi="Calibri" w:cs="Calibri"/>
          <w:color w:val="000000" w:themeColor="text1"/>
        </w:rPr>
        <w:t>display</w:t>
      </w:r>
      <w:r w:rsidR="00F51F37" w:rsidRPr="008A08EA">
        <w:rPr>
          <w:rFonts w:ascii="Calibri" w:hAnsi="Calibri" w:cs="Calibri"/>
          <w:color w:val="000000" w:themeColor="text1"/>
        </w:rPr>
        <w:t xml:space="preserve"> </w:t>
      </w:r>
      <w:r w:rsidRPr="008A08EA">
        <w:rPr>
          <w:rFonts w:ascii="Calibri" w:hAnsi="Calibri" w:cs="Calibri"/>
          <w:color w:val="000000" w:themeColor="text1"/>
        </w:rPr>
        <w:t xml:space="preserve">the general structure and features of the SAMBA </w:t>
      </w:r>
      <w:r w:rsidR="00F80B30">
        <w:rPr>
          <w:rFonts w:ascii="Calibri" w:hAnsi="Calibri" w:cs="Calibri"/>
          <w:color w:val="000000" w:themeColor="text1"/>
        </w:rPr>
        <w:t>package</w:t>
      </w:r>
      <w:r w:rsidR="007A7832" w:rsidRPr="008A08EA">
        <w:rPr>
          <w:rFonts w:ascii="Calibri" w:hAnsi="Calibri" w:cs="Calibri"/>
          <w:color w:val="000000" w:themeColor="text1"/>
        </w:rPr>
        <w:t xml:space="preserve"> by</w:t>
      </w:r>
      <w:r w:rsidRPr="008A08EA">
        <w:rPr>
          <w:rFonts w:ascii="Calibri" w:hAnsi="Calibri" w:cs="Calibri"/>
          <w:color w:val="000000" w:themeColor="text1"/>
        </w:rPr>
        <w:t xml:space="preserve"> explain</w:t>
      </w:r>
      <w:r w:rsidR="007A7832" w:rsidRPr="008A08EA">
        <w:rPr>
          <w:rFonts w:ascii="Calibri" w:hAnsi="Calibri" w:cs="Calibri"/>
          <w:color w:val="000000" w:themeColor="text1"/>
        </w:rPr>
        <w:t>ing</w:t>
      </w:r>
      <w:r w:rsidRPr="008A08EA">
        <w:rPr>
          <w:rFonts w:ascii="Calibri" w:hAnsi="Calibri" w:cs="Calibri"/>
          <w:color w:val="000000" w:themeColor="text1"/>
        </w:rPr>
        <w:t xml:space="preserve"> the underlying </w:t>
      </w:r>
      <w:r w:rsidR="00F51F37" w:rsidRPr="008A08EA">
        <w:rPr>
          <w:rFonts w:ascii="Calibri" w:hAnsi="Calibri" w:cs="Calibri"/>
          <w:color w:val="000000" w:themeColor="text1"/>
        </w:rPr>
        <w:t>analysis algorithm</w:t>
      </w:r>
      <w:r w:rsidRPr="008A08EA">
        <w:rPr>
          <w:rFonts w:ascii="Calibri" w:hAnsi="Calibri" w:cs="Calibri"/>
          <w:color w:val="000000" w:themeColor="text1"/>
        </w:rPr>
        <w:t>,</w:t>
      </w:r>
      <w:r w:rsidR="005E62AB" w:rsidRPr="008A08EA">
        <w:rPr>
          <w:rFonts w:ascii="Calibri" w:hAnsi="Calibri" w:cs="Calibri"/>
          <w:color w:val="000000" w:themeColor="text1"/>
        </w:rPr>
        <w:t xml:space="preserve"> </w:t>
      </w:r>
      <w:ins w:id="31" w:author="Tineka Blake (staff)" w:date="2022-05-23T12:50:00Z">
        <w:r w:rsidR="00095933">
          <w:rPr>
            <w:rFonts w:ascii="Calibri" w:hAnsi="Calibri" w:cs="Calibri"/>
            <w:color w:val="000000" w:themeColor="text1"/>
          </w:rPr>
          <w:t xml:space="preserve">to </w:t>
        </w:r>
      </w:ins>
      <w:r w:rsidRPr="008A08EA">
        <w:rPr>
          <w:rFonts w:ascii="Calibri" w:hAnsi="Calibri" w:cs="Calibri"/>
          <w:color w:val="000000" w:themeColor="text1"/>
        </w:rPr>
        <w:t xml:space="preserve">present example applications of the SAMBA </w:t>
      </w:r>
      <w:r w:rsidR="00F80B30">
        <w:rPr>
          <w:rFonts w:ascii="Calibri" w:hAnsi="Calibri" w:cs="Calibri"/>
          <w:color w:val="000000" w:themeColor="text1"/>
        </w:rPr>
        <w:t>package</w:t>
      </w:r>
      <w:r w:rsidRPr="008A08EA">
        <w:rPr>
          <w:rFonts w:ascii="Calibri" w:hAnsi="Calibri" w:cs="Calibri"/>
          <w:color w:val="000000" w:themeColor="text1"/>
        </w:rPr>
        <w:t xml:space="preserve"> for</w:t>
      </w:r>
      <w:r w:rsidR="00F51F37" w:rsidRPr="008A08EA">
        <w:rPr>
          <w:rFonts w:ascii="Calibri" w:hAnsi="Calibri" w:cs="Calibri"/>
          <w:color w:val="000000" w:themeColor="text1"/>
        </w:rPr>
        <w:t xml:space="preserve"> micronutrient biomarker analysis</w:t>
      </w:r>
      <w:r w:rsidR="005E62AB" w:rsidRPr="008A08EA">
        <w:rPr>
          <w:rFonts w:ascii="Calibri" w:hAnsi="Calibri" w:cs="Calibri"/>
          <w:color w:val="000000" w:themeColor="text1"/>
        </w:rPr>
        <w:t xml:space="preserve"> using a single-site study in Kenya</w:t>
      </w:r>
      <w:r w:rsidR="00B52D39">
        <w:rPr>
          <w:rFonts w:ascii="Calibri" w:hAnsi="Calibri" w:cs="Calibri"/>
          <w:color w:val="000000" w:themeColor="text1"/>
        </w:rPr>
        <w:t xml:space="preserve"> </w:t>
      </w:r>
      <w:commentRangeStart w:id="32"/>
      <w:r w:rsidR="002E5B5D">
        <w:rPr>
          <w:rFonts w:ascii="Calibri" w:hAnsi="Calibri" w:cs="Calibri"/>
          <w:color w:val="000000" w:themeColor="text1"/>
        </w:rPr>
        <w:fldChar w:fldCharType="begin"/>
      </w:r>
      <w:r w:rsidR="002E5B5D">
        <w:rPr>
          <w:rFonts w:ascii="Calibri" w:hAnsi="Calibri" w:cs="Calibri"/>
          <w:color w:val="000000" w:themeColor="text1"/>
        </w:rPr>
        <w:instrText xml:space="preserve"> ADDIN ZOTERO_ITEM CSL_CITATION {"citationID":"lwBZJPRU","properties":{"formattedCitation":"(10)","plainCitation":"(10)","noteIndex":0},"citationItems":[{"id":347,"uris":["http://zotero.org/users/6770135/items/Z4ZJ6HGN"],"uri":["http://zotero.org/users/6770135/items/Z4ZJ6HGN"],"itemData":{"id":347,"type":"article-journal","abstract":"Approximately 10 million children aged &lt;5 years die each year in developing countries. The leading infectious causes of these deaths include acute respiratory infections, diarrhea, measles, and malaria; malnutrition contributes to approximately 50% of these deaths. To address multiple conditions that contribute to mortality, child-survival programs require effective interventions and implementation strategies. To assess the effectiveness of multiple interventions, CDC has joined with partners to create the Nyando Integrated Child Health and Education (NICHE) project to combine several proven approaches to child survival in an impoverished rural district of western Kenya. During March-April 2007, CDC began the NICHE project with a baseline survey. This report summarizes preliminary data from that survey, which determined that 1) 86.1% of surveyed households were in the poorest Kenya socioeconomic quintile and 2) among children aged 6-35 months, 21.5% had experienced an acute respiratory infection and 9.1% had experienced diarrhea in the preceding 24 hours, 28.0% had chronic malnutrition, 66.2% had anemia, and 19.8% had a positive malaria smear. Comprehensive interventions will be needed to improve living conditions and reduce the risk for death before age 5 years among children in this population.","container-title":"MMWR. Morbidity and mortality weekly report","ISSN":"1545-861X","issue":"42","journalAbbreviation":"MMWR Morb Mortal Wkly Rep","language":"eng","note":"PMID: 17962803","page":"1109-1113","source":"PubMed","title":"Baseline data from the Nyando Integrated Child Health and Education Project--Kenya, 2007","volume":"56","author":[{"literal":"Centers for Disease Control and Prevention (CDC)"}],"issued":{"date-parts":[["2007",10,26]]}}}],"schema":"https://github.com/citation-style-language/schema/raw/master/csl-citation.json"} </w:instrText>
      </w:r>
      <w:r w:rsidR="002E5B5D">
        <w:rPr>
          <w:rFonts w:ascii="Calibri" w:hAnsi="Calibri" w:cs="Calibri"/>
          <w:color w:val="000000" w:themeColor="text1"/>
        </w:rPr>
        <w:fldChar w:fldCharType="separate"/>
      </w:r>
      <w:r w:rsidR="002E5B5D">
        <w:rPr>
          <w:rFonts w:ascii="Calibri" w:hAnsi="Calibri" w:cs="Calibri"/>
          <w:noProof/>
          <w:color w:val="000000" w:themeColor="text1"/>
        </w:rPr>
        <w:t>(10)</w:t>
      </w:r>
      <w:r w:rsidR="002E5B5D">
        <w:rPr>
          <w:rFonts w:ascii="Calibri" w:hAnsi="Calibri" w:cs="Calibri"/>
          <w:color w:val="000000" w:themeColor="text1"/>
        </w:rPr>
        <w:fldChar w:fldCharType="end"/>
      </w:r>
      <w:commentRangeEnd w:id="32"/>
      <w:r w:rsidR="002E5B5D">
        <w:rPr>
          <w:rStyle w:val="CommentReference"/>
          <w:rFonts w:asciiTheme="minorHAnsi" w:eastAsiaTheme="minorEastAsia" w:hAnsiTheme="minorHAnsi" w:cstheme="minorBidi"/>
        </w:rPr>
        <w:commentReference w:id="32"/>
      </w:r>
      <w:r w:rsidR="005E62AB" w:rsidRPr="008A08EA">
        <w:rPr>
          <w:rFonts w:ascii="Calibri" w:hAnsi="Calibri" w:cs="Calibri"/>
          <w:color w:val="000000" w:themeColor="text1"/>
        </w:rPr>
        <w:t xml:space="preserve"> and </w:t>
      </w:r>
      <w:r w:rsidR="002556B5">
        <w:rPr>
          <w:rFonts w:ascii="Calibri" w:hAnsi="Calibri" w:cs="Calibri"/>
          <w:color w:val="000000" w:themeColor="text1"/>
        </w:rPr>
        <w:t xml:space="preserve">a nationally representative survey, the United States’ </w:t>
      </w:r>
      <w:r w:rsidR="00636912" w:rsidRPr="008A08EA">
        <w:rPr>
          <w:rFonts w:ascii="Calibri" w:hAnsi="Calibri" w:cs="Calibri"/>
          <w:color w:val="000000" w:themeColor="text1"/>
        </w:rPr>
        <w:t xml:space="preserve">National </w:t>
      </w:r>
      <w:r w:rsidR="00D6642A" w:rsidRPr="008A08EA">
        <w:rPr>
          <w:rFonts w:ascii="Calibri" w:hAnsi="Calibri" w:cs="Calibri"/>
          <w:color w:val="000000" w:themeColor="text1"/>
        </w:rPr>
        <w:t>Health And Nutrition Examination Survey (NHANES)</w:t>
      </w:r>
      <w:r w:rsidR="00FE141C">
        <w:rPr>
          <w:rFonts w:ascii="Calibri" w:hAnsi="Calibri" w:cs="Calibri"/>
          <w:color w:val="000000" w:themeColor="text1"/>
        </w:rPr>
        <w:t xml:space="preserve"> 2003 – 2006 </w:t>
      </w:r>
      <w:r w:rsidR="00636912" w:rsidRPr="008A08EA">
        <w:rPr>
          <w:rFonts w:ascii="Calibri" w:hAnsi="Calibri" w:cs="Calibri"/>
          <w:color w:val="000000" w:themeColor="text1"/>
        </w:rPr>
        <w:fldChar w:fldCharType="begin"/>
      </w:r>
      <w:r w:rsidR="002E5B5D">
        <w:rPr>
          <w:rFonts w:ascii="Calibri" w:hAnsi="Calibri" w:cs="Calibri"/>
          <w:color w:val="000000" w:themeColor="text1"/>
        </w:rPr>
        <w:instrText xml:space="preserve"> ADDIN ZOTERO_ITEM CSL_CITATION {"citationID":"lBqPSkbQ","properties":{"formattedCitation":"(11)","plainCitation":"(11)","noteIndex":0},"citationItems":[{"id":152,"uris":["http://zotero.org/users/6770135/items/LX4NUAND"],"uri":["http://zotero.org/users/6770135/items/LX4NUAND"],"itemData":{"id":152,"type":"webpage","language":"en-us","title":"NHANES - National Health and Nutrition Examination Survey Homepage","URL":"https://www.cdc.gov/nchs/nhanes/index.htm","author":[{"family":"National Center for Health Statistics, CDC","given":""}],"accessed":{"date-parts":[["2020",9,24]]},"issued":{"date-parts":[["2020",9,17]]}}}],"schema":"https://github.com/citation-style-language/schema/raw/master/csl-citation.json"} </w:instrText>
      </w:r>
      <w:r w:rsidR="00636912" w:rsidRPr="008A08EA">
        <w:rPr>
          <w:rFonts w:ascii="Calibri" w:hAnsi="Calibri" w:cs="Calibri"/>
          <w:color w:val="000000" w:themeColor="text1"/>
        </w:rPr>
        <w:fldChar w:fldCharType="separate"/>
      </w:r>
      <w:r w:rsidR="002E5B5D">
        <w:rPr>
          <w:rFonts w:ascii="Calibri" w:hAnsi="Calibri" w:cs="Calibri"/>
          <w:noProof/>
          <w:color w:val="000000" w:themeColor="text1"/>
        </w:rPr>
        <w:t>(11)</w:t>
      </w:r>
      <w:r w:rsidR="00636912" w:rsidRPr="008A08EA">
        <w:rPr>
          <w:rFonts w:ascii="Calibri" w:hAnsi="Calibri" w:cs="Calibri"/>
          <w:color w:val="000000" w:themeColor="text1"/>
        </w:rPr>
        <w:fldChar w:fldCharType="end"/>
      </w:r>
      <w:r w:rsidR="00636912" w:rsidRPr="008A08EA">
        <w:rPr>
          <w:rFonts w:ascii="Calibri" w:hAnsi="Calibri" w:cs="Calibri"/>
          <w:color w:val="000000" w:themeColor="text1"/>
        </w:rPr>
        <w:t xml:space="preserve">, and at the end, </w:t>
      </w:r>
      <w:ins w:id="33" w:author="Tineka Blake (staff)" w:date="2022-05-23T12:50:00Z">
        <w:r w:rsidR="00095933">
          <w:rPr>
            <w:rFonts w:ascii="Calibri" w:hAnsi="Calibri" w:cs="Calibri"/>
            <w:color w:val="000000" w:themeColor="text1"/>
          </w:rPr>
          <w:t xml:space="preserve">to </w:t>
        </w:r>
      </w:ins>
      <w:r w:rsidR="00636912" w:rsidRPr="008A08EA">
        <w:rPr>
          <w:rFonts w:ascii="Calibri" w:hAnsi="Calibri" w:cs="Calibri"/>
          <w:color w:val="000000" w:themeColor="text1"/>
        </w:rPr>
        <w:t>d</w:t>
      </w:r>
      <w:r w:rsidR="002E5B5D">
        <w:rPr>
          <w:rFonts w:ascii="Calibri" w:hAnsi="Calibri" w:cs="Calibri"/>
          <w:color w:val="000000" w:themeColor="text1"/>
        </w:rPr>
        <w:t>iscuss</w:t>
      </w:r>
      <w:r w:rsidR="00636912" w:rsidRPr="008A08EA">
        <w:rPr>
          <w:rFonts w:ascii="Calibri" w:hAnsi="Calibri" w:cs="Calibri"/>
          <w:color w:val="000000" w:themeColor="text1"/>
        </w:rPr>
        <w:t xml:space="preserve"> the</w:t>
      </w:r>
      <w:r w:rsidR="002556B5">
        <w:rPr>
          <w:rFonts w:ascii="Calibri" w:hAnsi="Calibri" w:cs="Calibri"/>
          <w:color w:val="000000" w:themeColor="text1"/>
        </w:rPr>
        <w:t xml:space="preserve"> strengths and</w:t>
      </w:r>
      <w:r w:rsidR="00636912" w:rsidRPr="008A08EA">
        <w:rPr>
          <w:rFonts w:ascii="Calibri" w:hAnsi="Calibri" w:cs="Calibri"/>
          <w:color w:val="000000" w:themeColor="text1"/>
        </w:rPr>
        <w:t xml:space="preserve"> limitations of the SAMBA </w:t>
      </w:r>
      <w:r w:rsidR="00F80B30">
        <w:rPr>
          <w:rFonts w:ascii="Calibri" w:hAnsi="Calibri" w:cs="Calibri"/>
          <w:color w:val="000000" w:themeColor="text1"/>
        </w:rPr>
        <w:t>package</w:t>
      </w:r>
      <w:r w:rsidR="00636912" w:rsidRPr="008A08EA">
        <w:rPr>
          <w:rFonts w:ascii="Calibri" w:hAnsi="Calibri" w:cs="Calibri"/>
          <w:color w:val="000000" w:themeColor="text1"/>
        </w:rPr>
        <w:t>.</w:t>
      </w:r>
    </w:p>
    <w:p w14:paraId="491F5F99" w14:textId="77777777" w:rsidR="00F51F37" w:rsidRPr="008A08EA" w:rsidRDefault="00F51F37" w:rsidP="00F36F4B">
      <w:pPr>
        <w:spacing w:line="480" w:lineRule="auto"/>
        <w:jc w:val="both"/>
        <w:rPr>
          <w:rFonts w:ascii="Calibri" w:hAnsi="Calibri" w:cs="Calibri"/>
          <w:color w:val="000000" w:themeColor="text1"/>
        </w:rPr>
      </w:pPr>
    </w:p>
    <w:p w14:paraId="375F381B" w14:textId="38D5DA9E" w:rsidR="00453FDB" w:rsidRPr="008A08EA" w:rsidRDefault="00453FDB" w:rsidP="005968A9">
      <w:pPr>
        <w:spacing w:line="480" w:lineRule="auto"/>
        <w:jc w:val="center"/>
        <w:rPr>
          <w:rFonts w:ascii="Calibri" w:hAnsi="Calibri" w:cs="Calibri"/>
          <w:b/>
          <w:bCs/>
        </w:rPr>
      </w:pPr>
      <w:r w:rsidRPr="008A08EA">
        <w:rPr>
          <w:rFonts w:ascii="Calibri" w:hAnsi="Calibri" w:cs="Calibri"/>
          <w:b/>
          <w:bCs/>
        </w:rPr>
        <w:t>Challenges in micronutrient biomarker analysis</w:t>
      </w:r>
    </w:p>
    <w:p w14:paraId="18C10D5F" w14:textId="03541C6F" w:rsidR="000175E7" w:rsidRPr="008A08EA" w:rsidRDefault="00465807" w:rsidP="00F36F4B">
      <w:pPr>
        <w:spacing w:line="480" w:lineRule="auto"/>
        <w:jc w:val="both"/>
        <w:rPr>
          <w:rFonts w:ascii="Calibri" w:hAnsi="Calibri" w:cs="Calibri"/>
        </w:rPr>
      </w:pPr>
      <w:r w:rsidRPr="008A08EA">
        <w:rPr>
          <w:rFonts w:ascii="Calibri" w:hAnsi="Calibri" w:cs="Calibri"/>
        </w:rPr>
        <w:t xml:space="preserve">Numerous challenges exist to analyze global micronutrient </w:t>
      </w:r>
      <w:r w:rsidR="007C501F">
        <w:rPr>
          <w:rFonts w:ascii="Calibri" w:hAnsi="Calibri" w:cs="Calibri"/>
        </w:rPr>
        <w:t xml:space="preserve">biomarker </w:t>
      </w:r>
      <w:r w:rsidRPr="008A08EA">
        <w:rPr>
          <w:rFonts w:ascii="Calibri" w:hAnsi="Calibri" w:cs="Calibri"/>
        </w:rPr>
        <w:t>data</w:t>
      </w:r>
      <w:r w:rsidR="00F769DF" w:rsidRPr="008A08EA">
        <w:rPr>
          <w:rFonts w:ascii="Calibri" w:hAnsi="Calibri" w:cs="Calibri"/>
        </w:rPr>
        <w:t>. We have listed some challenges in the following section</w:t>
      </w:r>
      <w:r w:rsidR="0037675B" w:rsidRPr="008A08EA">
        <w:rPr>
          <w:rFonts w:ascii="Calibri" w:hAnsi="Calibri" w:cs="Calibri"/>
        </w:rPr>
        <w:t xml:space="preserve">, </w:t>
      </w:r>
      <w:r w:rsidR="00500D6B" w:rsidRPr="008A08EA">
        <w:rPr>
          <w:rFonts w:ascii="Calibri" w:hAnsi="Calibri" w:cs="Calibri"/>
        </w:rPr>
        <w:t xml:space="preserve">also illustrated in </w:t>
      </w:r>
      <w:r w:rsidR="00500D6B" w:rsidRPr="008A08EA">
        <w:rPr>
          <w:rFonts w:ascii="Calibri" w:hAnsi="Calibri" w:cs="Calibri"/>
          <w:b/>
          <w:bCs/>
        </w:rPr>
        <w:t>Fig. 1</w:t>
      </w:r>
      <w:r w:rsidR="0037675B" w:rsidRPr="008A08EA">
        <w:rPr>
          <w:rFonts w:ascii="Calibri" w:hAnsi="Calibri" w:cs="Calibri"/>
        </w:rPr>
        <w:t xml:space="preserve"> </w:t>
      </w:r>
      <w:r w:rsidR="00F769DF" w:rsidRPr="008A08EA">
        <w:rPr>
          <w:rFonts w:ascii="Calibri" w:hAnsi="Calibri" w:cs="Calibri"/>
        </w:rPr>
        <w:t>.</w:t>
      </w:r>
    </w:p>
    <w:p w14:paraId="7F7C2F00" w14:textId="08F28569" w:rsidR="00465807" w:rsidRPr="008A08EA" w:rsidRDefault="00F90204" w:rsidP="00F36F4B">
      <w:pPr>
        <w:pStyle w:val="ListParagraph"/>
        <w:numPr>
          <w:ilvl w:val="0"/>
          <w:numId w:val="8"/>
        </w:numPr>
        <w:spacing w:line="480" w:lineRule="auto"/>
        <w:jc w:val="both"/>
        <w:rPr>
          <w:rFonts w:ascii="Calibri" w:hAnsi="Calibri" w:cs="Calibri"/>
          <w:b/>
          <w:bCs/>
        </w:rPr>
      </w:pPr>
      <w:r w:rsidRPr="008A08EA">
        <w:rPr>
          <w:rFonts w:ascii="Calibri" w:hAnsi="Calibri" w:cs="Calibri"/>
          <w:b/>
          <w:bCs/>
        </w:rPr>
        <w:t>Datasets stored in different file formats</w:t>
      </w:r>
      <w:r w:rsidR="00465807" w:rsidRPr="008A08EA">
        <w:rPr>
          <w:rFonts w:ascii="Calibri" w:hAnsi="Calibri" w:cs="Calibri"/>
          <w:b/>
          <w:bCs/>
        </w:rPr>
        <w:t xml:space="preserve">: </w:t>
      </w:r>
      <w:r w:rsidR="009C70D8" w:rsidRPr="008A08EA">
        <w:rPr>
          <w:rFonts w:ascii="Calibri" w:hAnsi="Calibri" w:cs="Calibri"/>
        </w:rPr>
        <w:t>It is</w:t>
      </w:r>
      <w:r w:rsidR="009C70D8" w:rsidRPr="008A08EA">
        <w:rPr>
          <w:rFonts w:ascii="Calibri" w:hAnsi="Calibri" w:cs="Calibri"/>
          <w:b/>
          <w:bCs/>
        </w:rPr>
        <w:t xml:space="preserve"> </w:t>
      </w:r>
      <w:r w:rsidR="00B37F8E" w:rsidRPr="008A08EA">
        <w:rPr>
          <w:rFonts w:ascii="Calibri" w:hAnsi="Calibri" w:cs="Calibri"/>
        </w:rPr>
        <w:t>common that</w:t>
      </w:r>
      <w:r w:rsidR="00F769DF" w:rsidRPr="008A08EA">
        <w:rPr>
          <w:rFonts w:ascii="Calibri" w:hAnsi="Calibri" w:cs="Calibri"/>
        </w:rPr>
        <w:t xml:space="preserve"> </w:t>
      </w:r>
      <w:r w:rsidR="00716A32">
        <w:rPr>
          <w:rFonts w:ascii="Calibri" w:hAnsi="Calibri" w:cs="Calibri"/>
        </w:rPr>
        <w:t>survey coordinators</w:t>
      </w:r>
      <w:r w:rsidR="00F769DF" w:rsidRPr="008A08EA">
        <w:rPr>
          <w:rFonts w:ascii="Calibri" w:hAnsi="Calibri" w:cs="Calibri"/>
        </w:rPr>
        <w:t xml:space="preserve"> who implement surveys are </w:t>
      </w:r>
      <w:r w:rsidR="00BC0700" w:rsidRPr="008A08EA">
        <w:rPr>
          <w:rFonts w:ascii="Calibri" w:hAnsi="Calibri" w:cs="Calibri"/>
        </w:rPr>
        <w:t xml:space="preserve">not </w:t>
      </w:r>
      <w:r w:rsidR="00716A32">
        <w:rPr>
          <w:rFonts w:ascii="Calibri" w:hAnsi="Calibri" w:cs="Calibri"/>
        </w:rPr>
        <w:t>also data analysts</w:t>
      </w:r>
      <w:r w:rsidR="00817927" w:rsidRPr="008A08EA">
        <w:rPr>
          <w:rFonts w:ascii="Calibri" w:hAnsi="Calibri" w:cs="Calibri"/>
        </w:rPr>
        <w:t>;</w:t>
      </w:r>
      <w:r w:rsidR="00BC0700" w:rsidRPr="008A08EA">
        <w:rPr>
          <w:rFonts w:ascii="Calibri" w:hAnsi="Calibri" w:cs="Calibri"/>
        </w:rPr>
        <w:t xml:space="preserve"> therefore, a</w:t>
      </w:r>
      <w:r w:rsidR="00B37F8E" w:rsidRPr="008A08EA">
        <w:rPr>
          <w:rFonts w:ascii="Calibri" w:hAnsi="Calibri" w:cs="Calibri"/>
        </w:rPr>
        <w:t xml:space="preserve">nalysts might receive </w:t>
      </w:r>
      <w:r w:rsidR="00BC0700" w:rsidRPr="008A08EA">
        <w:rPr>
          <w:rFonts w:ascii="Calibri" w:hAnsi="Calibri" w:cs="Calibri"/>
        </w:rPr>
        <w:t>data files in a format that is not compatible to the analysis software</w:t>
      </w:r>
      <w:r w:rsidR="00817927" w:rsidRPr="008A08EA">
        <w:rPr>
          <w:rFonts w:ascii="Calibri" w:hAnsi="Calibri" w:cs="Calibri"/>
        </w:rPr>
        <w:t xml:space="preserve"> that they use</w:t>
      </w:r>
      <w:del w:id="34" w:author="Tineka Blake (staff)" w:date="2022-05-23T13:39:00Z">
        <w:r w:rsidR="00817927" w:rsidRPr="008A08EA" w:rsidDel="005510FC">
          <w:rPr>
            <w:rFonts w:ascii="Calibri" w:hAnsi="Calibri" w:cs="Calibri"/>
          </w:rPr>
          <w:delText>d</w:delText>
        </w:r>
      </w:del>
      <w:r w:rsidR="00BC0700" w:rsidRPr="008A08EA">
        <w:rPr>
          <w:rFonts w:ascii="Calibri" w:hAnsi="Calibri" w:cs="Calibri"/>
        </w:rPr>
        <w:t xml:space="preserve">. Although certain packages </w:t>
      </w:r>
      <w:del w:id="35" w:author="Tineka Blake (staff)" w:date="2022-05-23T13:39:00Z">
        <w:r w:rsidR="00BC0700" w:rsidRPr="008A08EA" w:rsidDel="005510FC">
          <w:rPr>
            <w:rFonts w:ascii="Calibri" w:hAnsi="Calibri" w:cs="Calibri"/>
          </w:rPr>
          <w:delText xml:space="preserve">were </w:delText>
        </w:r>
      </w:del>
      <w:ins w:id="36" w:author="Tineka Blake (staff)" w:date="2022-05-23T13:39:00Z">
        <w:r w:rsidR="005510FC">
          <w:rPr>
            <w:rFonts w:ascii="Calibri" w:hAnsi="Calibri" w:cs="Calibri"/>
          </w:rPr>
          <w:t>have been</w:t>
        </w:r>
        <w:r w:rsidR="005510FC" w:rsidRPr="008A08EA">
          <w:rPr>
            <w:rFonts w:ascii="Calibri" w:hAnsi="Calibri" w:cs="Calibri"/>
          </w:rPr>
          <w:t xml:space="preserve"> </w:t>
        </w:r>
      </w:ins>
      <w:r w:rsidR="00BC0700" w:rsidRPr="008A08EA">
        <w:rPr>
          <w:rFonts w:ascii="Calibri" w:hAnsi="Calibri" w:cs="Calibri"/>
        </w:rPr>
        <w:t xml:space="preserve">developed to convert </w:t>
      </w:r>
      <w:r w:rsidR="006850D8">
        <w:rPr>
          <w:rFonts w:ascii="Calibri" w:hAnsi="Calibri" w:cs="Calibri"/>
        </w:rPr>
        <w:t xml:space="preserve">between </w:t>
      </w:r>
      <w:r w:rsidR="00BC0700" w:rsidRPr="008A08EA">
        <w:rPr>
          <w:rFonts w:ascii="Calibri" w:hAnsi="Calibri" w:cs="Calibri"/>
        </w:rPr>
        <w:t>different types of data files</w:t>
      </w:r>
      <w:r w:rsidR="008F1E71" w:rsidRPr="008A08EA">
        <w:rPr>
          <w:rFonts w:ascii="Calibri" w:hAnsi="Calibri" w:cs="Calibri"/>
        </w:rPr>
        <w:t xml:space="preserve"> (e.g.</w:t>
      </w:r>
      <w:r w:rsidR="00F36F4B" w:rsidRPr="008A08EA">
        <w:rPr>
          <w:rFonts w:ascii="Calibri" w:hAnsi="Calibri" w:cs="Calibri"/>
        </w:rPr>
        <w:t>,</w:t>
      </w:r>
      <w:r w:rsidR="008F1E71" w:rsidRPr="008A08EA">
        <w:rPr>
          <w:rFonts w:ascii="Calibri" w:hAnsi="Calibri" w:cs="Calibri"/>
        </w:rPr>
        <w:t xml:space="preserve"> STATA, SAS, and excel files)</w:t>
      </w:r>
      <w:r w:rsidR="00BC0700" w:rsidRPr="008A08EA">
        <w:rPr>
          <w:rFonts w:ascii="Calibri" w:hAnsi="Calibri" w:cs="Calibri"/>
        </w:rPr>
        <w:t xml:space="preserve">, analysts still need to </w:t>
      </w:r>
      <w:r w:rsidR="00817927" w:rsidRPr="008A08EA">
        <w:rPr>
          <w:rFonts w:ascii="Calibri" w:hAnsi="Calibri" w:cs="Calibri"/>
        </w:rPr>
        <w:t>learn the related packages to carry out th</w:t>
      </w:r>
      <w:r w:rsidR="002228AE">
        <w:rPr>
          <w:rFonts w:ascii="Calibri" w:hAnsi="Calibri" w:cs="Calibri"/>
        </w:rPr>
        <w:t>is</w:t>
      </w:r>
      <w:r w:rsidR="00817927" w:rsidRPr="008A08EA">
        <w:rPr>
          <w:rFonts w:ascii="Calibri" w:hAnsi="Calibri" w:cs="Calibri"/>
        </w:rPr>
        <w:t xml:space="preserve"> conversion.</w:t>
      </w:r>
    </w:p>
    <w:p w14:paraId="63F60E8E" w14:textId="2668B50F" w:rsidR="00F90204" w:rsidRPr="008A08EA" w:rsidRDefault="00F90204" w:rsidP="00F36F4B">
      <w:pPr>
        <w:pStyle w:val="ListParagraph"/>
        <w:numPr>
          <w:ilvl w:val="0"/>
          <w:numId w:val="8"/>
        </w:numPr>
        <w:spacing w:line="480" w:lineRule="auto"/>
        <w:jc w:val="both"/>
        <w:rPr>
          <w:rFonts w:ascii="Calibri" w:hAnsi="Calibri" w:cs="Calibri"/>
          <w:b/>
          <w:bCs/>
        </w:rPr>
      </w:pPr>
      <w:r w:rsidRPr="008A08EA">
        <w:rPr>
          <w:rFonts w:ascii="Calibri" w:hAnsi="Calibri" w:cs="Calibri"/>
          <w:b/>
          <w:bCs/>
        </w:rPr>
        <w:lastRenderedPageBreak/>
        <w:t>Different variable names</w:t>
      </w:r>
      <w:r w:rsidR="00BC0700" w:rsidRPr="008A08EA">
        <w:rPr>
          <w:rFonts w:ascii="Calibri" w:hAnsi="Calibri" w:cs="Calibri"/>
          <w:b/>
          <w:bCs/>
        </w:rPr>
        <w:t xml:space="preserve">: </w:t>
      </w:r>
      <w:r w:rsidR="008F1E71" w:rsidRPr="008A08EA">
        <w:rPr>
          <w:rFonts w:ascii="Calibri" w:hAnsi="Calibri" w:cs="Calibri"/>
          <w:b/>
          <w:bCs/>
        </w:rPr>
        <w:t xml:space="preserve"> </w:t>
      </w:r>
      <w:r w:rsidR="00F36F4B" w:rsidRPr="008A08EA">
        <w:rPr>
          <w:rFonts w:ascii="Calibri" w:hAnsi="Calibri" w:cs="Calibri"/>
        </w:rPr>
        <w:t xml:space="preserve">One biomarker can be stored </w:t>
      </w:r>
      <w:r w:rsidR="006C0071">
        <w:rPr>
          <w:rFonts w:ascii="Calibri" w:hAnsi="Calibri" w:cs="Calibri"/>
        </w:rPr>
        <w:t>using</w:t>
      </w:r>
      <w:r w:rsidR="003745F0">
        <w:rPr>
          <w:rFonts w:ascii="Calibri" w:hAnsi="Calibri" w:cs="Calibri"/>
        </w:rPr>
        <w:t xml:space="preserve"> </w:t>
      </w:r>
      <w:r w:rsidR="00F36F4B" w:rsidRPr="008A08EA">
        <w:rPr>
          <w:rFonts w:ascii="Calibri" w:hAnsi="Calibri" w:cs="Calibri"/>
        </w:rPr>
        <w:t xml:space="preserve">different variables names. For example, </w:t>
      </w:r>
      <w:r w:rsidR="00645BBB">
        <w:rPr>
          <w:rFonts w:ascii="Calibri" w:hAnsi="Calibri" w:cs="Calibri"/>
        </w:rPr>
        <w:t xml:space="preserve">the </w:t>
      </w:r>
      <w:r w:rsidR="00F36F4B" w:rsidRPr="008A08EA">
        <w:rPr>
          <w:rFonts w:ascii="Calibri" w:hAnsi="Calibri" w:cs="Calibri"/>
        </w:rPr>
        <w:t xml:space="preserve">biomarker serum ferritin can be stored under the variable name, serum_ferritin, serum.ferritin, sf, ferritin, or FER. </w:t>
      </w:r>
      <w:r w:rsidR="00DC74BE" w:rsidRPr="008A08EA">
        <w:rPr>
          <w:rFonts w:ascii="Calibri" w:hAnsi="Calibri" w:cs="Calibri"/>
        </w:rPr>
        <w:t>This can cause confusion</w:t>
      </w:r>
      <w:r w:rsidR="006874E6">
        <w:rPr>
          <w:rFonts w:ascii="Calibri" w:hAnsi="Calibri" w:cs="Calibri"/>
        </w:rPr>
        <w:t xml:space="preserve"> for analysts, especially</w:t>
      </w:r>
      <w:r w:rsidR="00DC74BE" w:rsidRPr="008A08EA">
        <w:rPr>
          <w:rFonts w:ascii="Calibri" w:hAnsi="Calibri" w:cs="Calibri"/>
        </w:rPr>
        <w:t xml:space="preserve"> with absence of a comprehensive codebook.</w:t>
      </w:r>
    </w:p>
    <w:p w14:paraId="4919E5E5" w14:textId="0A1CD9B7" w:rsidR="00F90204" w:rsidRPr="008A08EA" w:rsidRDefault="00F90204" w:rsidP="00F36F4B">
      <w:pPr>
        <w:pStyle w:val="ListParagraph"/>
        <w:numPr>
          <w:ilvl w:val="0"/>
          <w:numId w:val="8"/>
        </w:numPr>
        <w:spacing w:line="480" w:lineRule="auto"/>
        <w:jc w:val="both"/>
        <w:rPr>
          <w:rFonts w:ascii="Calibri" w:hAnsi="Calibri" w:cs="Calibri"/>
          <w:b/>
          <w:bCs/>
        </w:rPr>
      </w:pPr>
      <w:r w:rsidRPr="008A08EA">
        <w:rPr>
          <w:rFonts w:ascii="Calibri" w:hAnsi="Calibri" w:cs="Calibri"/>
          <w:b/>
          <w:bCs/>
        </w:rPr>
        <w:t>Different units</w:t>
      </w:r>
      <w:r w:rsidR="00F36F4B" w:rsidRPr="008A08EA">
        <w:rPr>
          <w:rFonts w:ascii="Calibri" w:hAnsi="Calibri" w:cs="Calibri"/>
          <w:b/>
          <w:bCs/>
        </w:rPr>
        <w:t xml:space="preserve">: </w:t>
      </w:r>
      <w:r w:rsidR="008C33DF" w:rsidRPr="008A08EA">
        <w:rPr>
          <w:rFonts w:ascii="Calibri" w:hAnsi="Calibri" w:cs="Calibri"/>
        </w:rPr>
        <w:t xml:space="preserve">Biomarkers can be stored in </w:t>
      </w:r>
      <w:r w:rsidR="006874E6">
        <w:rPr>
          <w:rFonts w:ascii="Calibri" w:hAnsi="Calibri" w:cs="Calibri"/>
        </w:rPr>
        <w:t xml:space="preserve">either </w:t>
      </w:r>
      <w:r w:rsidR="008C33DF" w:rsidRPr="008A08EA">
        <w:rPr>
          <w:rFonts w:ascii="Calibri" w:hAnsi="Calibri" w:cs="Calibri"/>
        </w:rPr>
        <w:t xml:space="preserve">conventional units or the International </w:t>
      </w:r>
      <w:r w:rsidR="007922CD" w:rsidRPr="008A08EA">
        <w:rPr>
          <w:rFonts w:ascii="Calibri" w:hAnsi="Calibri" w:cs="Calibri"/>
        </w:rPr>
        <w:t>S</w:t>
      </w:r>
      <w:r w:rsidR="008C33DF" w:rsidRPr="008A08EA">
        <w:rPr>
          <w:rFonts w:ascii="Calibri" w:hAnsi="Calibri" w:cs="Calibri"/>
        </w:rPr>
        <w:t>ystem of Units (SI)</w:t>
      </w:r>
      <w:r w:rsidR="007922CD" w:rsidRPr="008A08EA">
        <w:rPr>
          <w:rFonts w:ascii="Calibri" w:hAnsi="Calibri" w:cs="Calibri"/>
        </w:rPr>
        <w:t xml:space="preserve"> </w:t>
      </w:r>
      <w:r w:rsidR="007922CD" w:rsidRPr="008A08EA">
        <w:rPr>
          <w:rFonts w:ascii="Calibri" w:hAnsi="Calibri" w:cs="Calibri"/>
        </w:rPr>
        <w:fldChar w:fldCharType="begin"/>
      </w:r>
      <w:r w:rsidR="002E5B5D">
        <w:rPr>
          <w:rFonts w:ascii="Calibri" w:hAnsi="Calibri" w:cs="Calibri"/>
        </w:rPr>
        <w:instrText xml:space="preserve"> ADDIN ZOTERO_ITEM CSL_CITATION {"citationID":"vc1pg0mP","properties":{"formattedCitation":"(12)","plainCitation":"(12)","noteIndex":0},"citationItems":[{"id":313,"uris":["http://zotero.org/users/6770135/items/WQPEF5A4"],"uri":["http://zotero.org/users/6770135/items/WQPEF5A4"],"itemData":{"id":313,"type":"report","event-place":"Gaithersburg, MD","note":"DOI: 10.6028/NIST.SP.330-2019","number":"NIST SP 330-2019","page":"NIST SP 330-2019","publisher":"National Institute of Standards and Technology","publisher-place":"Gaithersburg, MD","source":"DOI.org (Crossref)","title":"The international system of units (SI):: 2019 edition","title-short":"The international system of units (SI)","URL":"https://nvlpubs.nist.gov/nistpubs/SpecialPublications/NIST.SP.330-2019.pdf","author":[{"family":"Newell","given":"David B"},{"family":"Tiesinga","given":"Eite"}],"accessed":{"date-parts":[["2021",1,26]]},"issued":{"date-parts":[["2019",8]]}}}],"schema":"https://github.com/citation-style-language/schema/raw/master/csl-citation.json"} </w:instrText>
      </w:r>
      <w:r w:rsidR="007922CD" w:rsidRPr="008A08EA">
        <w:rPr>
          <w:rFonts w:ascii="Calibri" w:hAnsi="Calibri" w:cs="Calibri"/>
        </w:rPr>
        <w:fldChar w:fldCharType="separate"/>
      </w:r>
      <w:r w:rsidR="002E5B5D">
        <w:rPr>
          <w:rFonts w:ascii="Calibri" w:hAnsi="Calibri" w:cs="Calibri"/>
          <w:noProof/>
        </w:rPr>
        <w:t>(12)</w:t>
      </w:r>
      <w:r w:rsidR="007922CD" w:rsidRPr="008A08EA">
        <w:rPr>
          <w:rFonts w:ascii="Calibri" w:hAnsi="Calibri" w:cs="Calibri"/>
        </w:rPr>
        <w:fldChar w:fldCharType="end"/>
      </w:r>
      <w:r w:rsidR="008C33DF" w:rsidRPr="008A08EA">
        <w:rPr>
          <w:rFonts w:ascii="Calibri" w:hAnsi="Calibri" w:cs="Calibri"/>
        </w:rPr>
        <w:t xml:space="preserve">. </w:t>
      </w:r>
      <w:r w:rsidR="007922CD" w:rsidRPr="008A08EA">
        <w:rPr>
          <w:rFonts w:ascii="Calibri" w:hAnsi="Calibri" w:cs="Calibri"/>
        </w:rPr>
        <w:t xml:space="preserve">Most often, analysts will need </w:t>
      </w:r>
      <w:r w:rsidR="00645BBB">
        <w:rPr>
          <w:rFonts w:ascii="Calibri" w:hAnsi="Calibri" w:cs="Calibri"/>
        </w:rPr>
        <w:t xml:space="preserve">to </w:t>
      </w:r>
      <w:r w:rsidR="007922CD" w:rsidRPr="008A08EA">
        <w:rPr>
          <w:rFonts w:ascii="Calibri" w:hAnsi="Calibri" w:cs="Calibri"/>
        </w:rPr>
        <w:t xml:space="preserve">use additional information </w:t>
      </w:r>
      <w:r w:rsidR="006874E6">
        <w:rPr>
          <w:rFonts w:ascii="Calibri" w:hAnsi="Calibri" w:cs="Calibri"/>
        </w:rPr>
        <w:t>such as</w:t>
      </w:r>
      <w:r w:rsidR="007922CD" w:rsidRPr="008A08EA">
        <w:rPr>
          <w:rFonts w:ascii="Calibri" w:hAnsi="Calibri" w:cs="Calibri"/>
        </w:rPr>
        <w:t xml:space="preserve"> molar mass of </w:t>
      </w:r>
      <w:r w:rsidR="008D33D0" w:rsidRPr="008A08EA">
        <w:rPr>
          <w:rFonts w:ascii="Calibri" w:hAnsi="Calibri" w:cs="Calibri"/>
        </w:rPr>
        <w:t>the biomarker</w:t>
      </w:r>
      <w:r w:rsidR="007922CD" w:rsidRPr="008A08EA">
        <w:rPr>
          <w:rFonts w:ascii="Calibri" w:hAnsi="Calibri" w:cs="Calibri"/>
        </w:rPr>
        <w:t xml:space="preserve"> to convert between conventional units and SI</w:t>
      </w:r>
      <w:r w:rsidR="00DD6400">
        <w:rPr>
          <w:rFonts w:ascii="Calibri" w:hAnsi="Calibri" w:cs="Calibri"/>
        </w:rPr>
        <w:t xml:space="preserve"> and then </w:t>
      </w:r>
      <w:r w:rsidR="008D33D0" w:rsidRPr="008A08EA">
        <w:rPr>
          <w:rFonts w:ascii="Calibri" w:hAnsi="Calibri" w:cs="Calibri"/>
        </w:rPr>
        <w:t xml:space="preserve">compare the </w:t>
      </w:r>
      <w:r w:rsidR="007922CD" w:rsidRPr="008A08EA">
        <w:rPr>
          <w:rFonts w:ascii="Calibri" w:hAnsi="Calibri" w:cs="Calibri"/>
        </w:rPr>
        <w:t>biomarker with a cutoff established</w:t>
      </w:r>
      <w:r w:rsidR="006874E6">
        <w:rPr>
          <w:rFonts w:ascii="Calibri" w:hAnsi="Calibri" w:cs="Calibri"/>
        </w:rPr>
        <w:t xml:space="preserve"> with consistent units</w:t>
      </w:r>
      <w:r w:rsidR="007922CD" w:rsidRPr="008A08EA">
        <w:rPr>
          <w:rFonts w:ascii="Calibri" w:hAnsi="Calibri" w:cs="Calibri"/>
        </w:rPr>
        <w:t xml:space="preserve">. </w:t>
      </w:r>
    </w:p>
    <w:p w14:paraId="55AC1241" w14:textId="3EECD7FC" w:rsidR="00F90204" w:rsidRPr="008A08EA" w:rsidRDefault="00F90204" w:rsidP="00DC74BE">
      <w:pPr>
        <w:pStyle w:val="ListParagraph"/>
        <w:numPr>
          <w:ilvl w:val="0"/>
          <w:numId w:val="8"/>
        </w:numPr>
        <w:spacing w:line="480" w:lineRule="auto"/>
        <w:jc w:val="both"/>
        <w:rPr>
          <w:rFonts w:ascii="Calibri" w:hAnsi="Calibri" w:cs="Calibri"/>
        </w:rPr>
      </w:pPr>
      <w:r w:rsidRPr="008A08EA">
        <w:rPr>
          <w:rFonts w:ascii="Calibri" w:hAnsi="Calibri" w:cs="Calibri"/>
          <w:b/>
          <w:bCs/>
        </w:rPr>
        <w:t>Different methods to adjust for inflammation</w:t>
      </w:r>
      <w:r w:rsidR="008D33D0" w:rsidRPr="008A08EA">
        <w:rPr>
          <w:rFonts w:ascii="Calibri" w:hAnsi="Calibri" w:cs="Calibri"/>
          <w:b/>
          <w:bCs/>
        </w:rPr>
        <w:t xml:space="preserve">: </w:t>
      </w:r>
      <w:r w:rsidR="008D33D0" w:rsidRPr="008A08EA">
        <w:rPr>
          <w:rFonts w:ascii="Calibri" w:hAnsi="Calibri" w:cs="Calibri"/>
        </w:rPr>
        <w:t xml:space="preserve">Inflammation is known to affect many </w:t>
      </w:r>
      <w:r w:rsidR="00DC74BE" w:rsidRPr="008A08EA">
        <w:rPr>
          <w:rFonts w:ascii="Calibri" w:hAnsi="Calibri" w:cs="Calibri"/>
        </w:rPr>
        <w:t xml:space="preserve">micronutrient </w:t>
      </w:r>
      <w:r w:rsidR="008D33D0" w:rsidRPr="008A08EA">
        <w:rPr>
          <w:rFonts w:ascii="Calibri" w:hAnsi="Calibri" w:cs="Calibri"/>
        </w:rPr>
        <w:t xml:space="preserve">biomarkers, which can thus lead to </w:t>
      </w:r>
      <w:r w:rsidR="00645BBB">
        <w:rPr>
          <w:rFonts w:ascii="Calibri" w:hAnsi="Calibri" w:cs="Calibri"/>
        </w:rPr>
        <w:t xml:space="preserve">an </w:t>
      </w:r>
      <w:r w:rsidR="008D33D0" w:rsidRPr="008A08EA">
        <w:rPr>
          <w:rFonts w:ascii="Calibri" w:hAnsi="Calibri" w:cs="Calibri"/>
        </w:rPr>
        <w:t>overestimate or underestimate</w:t>
      </w:r>
      <w:r w:rsidR="00645BBB">
        <w:rPr>
          <w:rFonts w:ascii="Calibri" w:hAnsi="Calibri" w:cs="Calibri"/>
        </w:rPr>
        <w:t xml:space="preserve"> of</w:t>
      </w:r>
      <w:r w:rsidR="008D33D0" w:rsidRPr="008A08EA">
        <w:rPr>
          <w:rFonts w:ascii="Calibri" w:hAnsi="Calibri" w:cs="Calibri"/>
        </w:rPr>
        <w:t xml:space="preserve"> the prevalence of deficienc</w:t>
      </w:r>
      <w:r w:rsidR="008C7C02">
        <w:rPr>
          <w:rFonts w:ascii="Calibri" w:hAnsi="Calibri" w:cs="Calibri"/>
        </w:rPr>
        <w:t>ies</w:t>
      </w:r>
      <w:r w:rsidR="008D33D0" w:rsidRPr="008A08EA">
        <w:rPr>
          <w:rFonts w:ascii="Calibri" w:hAnsi="Calibri" w:cs="Calibri"/>
        </w:rPr>
        <w:t xml:space="preserve"> in a population </w:t>
      </w:r>
      <w:r w:rsidR="008D33D0" w:rsidRPr="008A08EA">
        <w:rPr>
          <w:rFonts w:ascii="Calibri" w:hAnsi="Calibri" w:cs="Calibri"/>
        </w:rPr>
        <w:fldChar w:fldCharType="begin"/>
      </w:r>
      <w:r w:rsidR="006D2273">
        <w:rPr>
          <w:rFonts w:ascii="Calibri" w:hAnsi="Calibri" w:cs="Calibri"/>
        </w:rPr>
        <w:instrText xml:space="preserve"> ADDIN ZOTERO_ITEM CSL_CITATION {"citationID":"4rnHw1Qa","properties":{"formattedCitation":"(9)","plainCitation":"(9)","noteIndex":0},"citationItems":[{"id":311,"uris":["http://zotero.org/users/6770135/items/6GLIU2B8"],"uri":["http://zotero.org/users/6770135/items/6GLIU2B8"],"itemData":{"id":311,"type":"article-journal","container-title":"Advances in Nutrition","DOI":"10.3945/an.115.010215","ISSN":"2156-5376, 2161-8313","issue":"2","language":"en","page":"349-356","source":"DOI.org (Crossref)","title":"Overview of the Biomarkers Reflecting Inflammation and Nutritional Determinants of Anemia (BRINDA) Project","volume":"7","author":[{"family":"Suchdev","given":"Parminder S"},{"family":"Namaste","given":"Sorrel ML"},{"family":"Aaron","given":"Grant J"},{"family":"Raiten","given":"Daniel J"},{"family":"Brown","given":"Kenneth H"},{"family":"Flores-Ayala","given":"Rafael"},{"literal":"on behalf of the BRINDA Working Group"}],"issued":{"date-parts":[["2016",3,1]]}}}],"schema":"https://github.com/citation-style-language/schema/raw/master/csl-citation.json"} </w:instrText>
      </w:r>
      <w:r w:rsidR="008D33D0" w:rsidRPr="008A08EA">
        <w:rPr>
          <w:rFonts w:ascii="Calibri" w:hAnsi="Calibri" w:cs="Calibri"/>
        </w:rPr>
        <w:fldChar w:fldCharType="separate"/>
      </w:r>
      <w:r w:rsidR="006D2273">
        <w:rPr>
          <w:rFonts w:ascii="Calibri" w:hAnsi="Calibri" w:cs="Calibri"/>
          <w:noProof/>
        </w:rPr>
        <w:t>(9)</w:t>
      </w:r>
      <w:r w:rsidR="008D33D0" w:rsidRPr="008A08EA">
        <w:rPr>
          <w:rFonts w:ascii="Calibri" w:hAnsi="Calibri" w:cs="Calibri"/>
        </w:rPr>
        <w:fldChar w:fldCharType="end"/>
      </w:r>
      <w:r w:rsidR="008D33D0" w:rsidRPr="008A08EA">
        <w:rPr>
          <w:rFonts w:ascii="Calibri" w:hAnsi="Calibri" w:cs="Calibri"/>
        </w:rPr>
        <w:t xml:space="preserve">. </w:t>
      </w:r>
      <w:r w:rsidR="00645BBB">
        <w:rPr>
          <w:rFonts w:ascii="Calibri" w:hAnsi="Calibri" w:cs="Calibri"/>
        </w:rPr>
        <w:t>I</w:t>
      </w:r>
      <w:r w:rsidR="008D33D0" w:rsidRPr="008A08EA">
        <w:rPr>
          <w:rFonts w:ascii="Calibri" w:hAnsi="Calibri" w:cs="Calibri"/>
        </w:rPr>
        <w:t>nflammation adjustment method</w:t>
      </w:r>
      <w:r w:rsidR="00DC74BE" w:rsidRPr="008A08EA">
        <w:rPr>
          <w:rFonts w:ascii="Calibri" w:hAnsi="Calibri" w:cs="Calibri"/>
        </w:rPr>
        <w:t>s</w:t>
      </w:r>
      <w:r w:rsidR="008D33D0" w:rsidRPr="008A08EA">
        <w:rPr>
          <w:rFonts w:ascii="Calibri" w:hAnsi="Calibri" w:cs="Calibri"/>
        </w:rPr>
        <w:t>, such as Thurnham</w:t>
      </w:r>
      <w:r w:rsidR="00DC74BE" w:rsidRPr="008A08EA">
        <w:rPr>
          <w:rFonts w:ascii="Calibri" w:hAnsi="Calibri" w:cs="Calibri"/>
        </w:rPr>
        <w:t xml:space="preserve"> </w:t>
      </w:r>
      <w:r w:rsidR="00DC74BE" w:rsidRPr="008A08EA">
        <w:rPr>
          <w:rFonts w:ascii="Calibri" w:hAnsi="Calibri" w:cs="Calibri"/>
        </w:rPr>
        <w:fldChar w:fldCharType="begin"/>
      </w:r>
      <w:r w:rsidR="002E5B5D">
        <w:rPr>
          <w:rFonts w:ascii="Calibri" w:hAnsi="Calibri" w:cs="Calibri"/>
        </w:rPr>
        <w:instrText xml:space="preserve"> ADDIN ZOTERO_ITEM CSL_CITATION {"citationID":"Tfax8M8Q","properties":{"formattedCitation":"(13)","plainCitation":"(13)","noteIndex":0},"citationItems":[{"id":315,"uris":["http://zotero.org/users/6770135/items/FHYCLKU9"],"uri":["http://zotero.org/users/6770135/items/FHYCLKU9"],"itemData":{"id":315,"type":"article-journal","container-title":"The Journal of Nutrition","DOI":"10.3945/jn.114.194712","ISSN":"0022-3166, 1541-6100","issue":"5","language":"en","page":"1137S-1143S","source":"DOI.org (Crossref)","title":"The Use of Adjustment Factors to Address the Impact of Inflammation on Vitamin A and Iron Status in Humans","volume":"145","author":[{"family":"Thurnham","given":"David I"},{"family":"Northrop-Clewes","given":"Christine A"},{"family":"Knowles","given":"Jacqueline"}],"issued":{"date-parts":[["2015",5,1]]}}}],"schema":"https://github.com/citation-style-language/schema/raw/master/csl-citation.json"} </w:instrText>
      </w:r>
      <w:r w:rsidR="00DC74BE" w:rsidRPr="008A08EA">
        <w:rPr>
          <w:rFonts w:ascii="Calibri" w:hAnsi="Calibri" w:cs="Calibri"/>
        </w:rPr>
        <w:fldChar w:fldCharType="separate"/>
      </w:r>
      <w:r w:rsidR="002E5B5D">
        <w:rPr>
          <w:rFonts w:ascii="Calibri" w:hAnsi="Calibri" w:cs="Calibri"/>
          <w:noProof/>
        </w:rPr>
        <w:t>(13)</w:t>
      </w:r>
      <w:r w:rsidR="00DC74BE" w:rsidRPr="008A08EA">
        <w:rPr>
          <w:rFonts w:ascii="Calibri" w:hAnsi="Calibri" w:cs="Calibri"/>
        </w:rPr>
        <w:fldChar w:fldCharType="end"/>
      </w:r>
      <w:r w:rsidR="008D33D0" w:rsidRPr="008A08EA">
        <w:rPr>
          <w:rFonts w:ascii="Calibri" w:hAnsi="Calibri" w:cs="Calibri"/>
        </w:rPr>
        <w:t xml:space="preserve"> or Biomarkers Reflecting </w:t>
      </w:r>
      <w:r w:rsidR="00DC74BE" w:rsidRPr="008A08EA">
        <w:rPr>
          <w:rFonts w:ascii="Calibri" w:hAnsi="Calibri" w:cs="Calibri"/>
        </w:rPr>
        <w:t>Inflammation</w:t>
      </w:r>
      <w:r w:rsidR="008D33D0" w:rsidRPr="008A08EA">
        <w:rPr>
          <w:rFonts w:ascii="Calibri" w:hAnsi="Calibri" w:cs="Calibri"/>
        </w:rPr>
        <w:t xml:space="preserve"> and Nutrition Determi</w:t>
      </w:r>
      <w:r w:rsidR="00DC74BE" w:rsidRPr="008A08EA">
        <w:rPr>
          <w:rFonts w:ascii="Calibri" w:hAnsi="Calibri" w:cs="Calibri"/>
        </w:rPr>
        <w:t>nants of Anemia (</w:t>
      </w:r>
      <w:r w:rsidR="008D33D0" w:rsidRPr="008A08EA">
        <w:rPr>
          <w:rFonts w:ascii="Calibri" w:hAnsi="Calibri" w:cs="Calibri"/>
        </w:rPr>
        <w:t>BRINDA</w:t>
      </w:r>
      <w:r w:rsidR="00DC74BE" w:rsidRPr="008A08EA">
        <w:rPr>
          <w:rFonts w:ascii="Calibri" w:hAnsi="Calibri" w:cs="Calibri"/>
        </w:rPr>
        <w:t>)</w:t>
      </w:r>
      <w:r w:rsidR="008D33D0" w:rsidRPr="008A08EA">
        <w:rPr>
          <w:rFonts w:ascii="Calibri" w:hAnsi="Calibri" w:cs="Calibri"/>
        </w:rPr>
        <w:t xml:space="preserve"> method</w:t>
      </w:r>
      <w:r w:rsidR="00DC74BE" w:rsidRPr="008A08EA">
        <w:rPr>
          <w:rFonts w:ascii="Calibri" w:hAnsi="Calibri" w:cs="Calibri"/>
        </w:rPr>
        <w:t xml:space="preserve"> </w:t>
      </w:r>
      <w:r w:rsidR="00DC74BE" w:rsidRPr="008A08EA">
        <w:rPr>
          <w:rFonts w:ascii="Calibri" w:hAnsi="Calibri" w:cs="Calibri"/>
        </w:rPr>
        <w:fldChar w:fldCharType="begin"/>
      </w:r>
      <w:r w:rsidR="006D2273">
        <w:rPr>
          <w:rFonts w:ascii="Calibri" w:hAnsi="Calibri" w:cs="Calibri"/>
        </w:rPr>
        <w:instrText xml:space="preserve"> ADDIN ZOTERO_ITEM CSL_CITATION {"citationID":"gClOWndS","properties":{"formattedCitation":"(9)","plainCitation":"(9)","noteIndex":0},"citationItems":[{"id":311,"uris":["http://zotero.org/users/6770135/items/6GLIU2B8"],"uri":["http://zotero.org/users/6770135/items/6GLIU2B8"],"itemData":{"id":311,"type":"article-journal","container-title":"Advances in Nutrition","DOI":"10.3945/an.115.010215","ISSN":"2156-5376, 2161-8313","issue":"2","language":"en","page":"349-356","source":"DOI.org (Crossref)","title":"Overview of the Biomarkers Reflecting Inflammation and Nutritional Determinants of Anemia (BRINDA) Project","volume":"7","author":[{"family":"Suchdev","given":"Parminder S"},{"family":"Namaste","given":"Sorrel ML"},{"family":"Aaron","given":"Grant J"},{"family":"Raiten","given":"Daniel J"},{"family":"Brown","given":"Kenneth H"},{"family":"Flores-Ayala","given":"Rafael"},{"literal":"on behalf of the BRINDA Working Group"}],"issued":{"date-parts":[["2016",3,1]]}}}],"schema":"https://github.com/citation-style-language/schema/raw/master/csl-citation.json"} </w:instrText>
      </w:r>
      <w:r w:rsidR="00DC74BE" w:rsidRPr="008A08EA">
        <w:rPr>
          <w:rFonts w:ascii="Calibri" w:hAnsi="Calibri" w:cs="Calibri"/>
        </w:rPr>
        <w:fldChar w:fldCharType="separate"/>
      </w:r>
      <w:r w:rsidR="006D2273">
        <w:rPr>
          <w:rFonts w:ascii="Calibri" w:hAnsi="Calibri" w:cs="Calibri"/>
          <w:noProof/>
        </w:rPr>
        <w:t>(9)</w:t>
      </w:r>
      <w:r w:rsidR="00DC74BE" w:rsidRPr="008A08EA">
        <w:rPr>
          <w:rFonts w:ascii="Calibri" w:hAnsi="Calibri" w:cs="Calibri"/>
        </w:rPr>
        <w:fldChar w:fldCharType="end"/>
      </w:r>
      <w:r w:rsidR="008D33D0" w:rsidRPr="008A08EA">
        <w:rPr>
          <w:rFonts w:ascii="Calibri" w:hAnsi="Calibri" w:cs="Calibri"/>
        </w:rPr>
        <w:t xml:space="preserve">, </w:t>
      </w:r>
      <w:r w:rsidR="00DC74BE" w:rsidRPr="008A08EA">
        <w:rPr>
          <w:rFonts w:ascii="Calibri" w:hAnsi="Calibri" w:cs="Calibri"/>
        </w:rPr>
        <w:t xml:space="preserve">have been well-documented; however, analysts still need to learn and apply those methods, which requires additional learning time. </w:t>
      </w:r>
    </w:p>
    <w:p w14:paraId="04073A87" w14:textId="6141289A" w:rsidR="00DC74BE" w:rsidRPr="008A08EA" w:rsidRDefault="00F90204" w:rsidP="00DC74BE">
      <w:pPr>
        <w:pStyle w:val="ListParagraph"/>
        <w:numPr>
          <w:ilvl w:val="0"/>
          <w:numId w:val="8"/>
        </w:numPr>
        <w:spacing w:line="480" w:lineRule="auto"/>
        <w:jc w:val="both"/>
        <w:rPr>
          <w:rFonts w:ascii="Calibri" w:hAnsi="Calibri" w:cs="Calibri"/>
          <w:b/>
          <w:bCs/>
        </w:rPr>
      </w:pPr>
      <w:r w:rsidRPr="008A08EA">
        <w:rPr>
          <w:rFonts w:ascii="Calibri" w:hAnsi="Calibri" w:cs="Calibri"/>
          <w:b/>
          <w:bCs/>
        </w:rPr>
        <w:t xml:space="preserve">Different cutoffs for micronutrient deficiencies: </w:t>
      </w:r>
      <w:r w:rsidR="000F0EAF" w:rsidRPr="003745F0">
        <w:rPr>
          <w:rFonts w:ascii="Calibri" w:hAnsi="Calibri" w:cs="Calibri"/>
        </w:rPr>
        <w:t>The diagnosis of m</w:t>
      </w:r>
      <w:r w:rsidRPr="003745F0">
        <w:rPr>
          <w:rFonts w:ascii="Calibri" w:hAnsi="Calibri" w:cs="Calibri"/>
        </w:rPr>
        <w:t>i</w:t>
      </w:r>
      <w:r w:rsidRPr="008A08EA">
        <w:rPr>
          <w:rFonts w:ascii="Calibri" w:hAnsi="Calibri" w:cs="Calibri"/>
        </w:rPr>
        <w:t xml:space="preserve">cronutrient deficiencies </w:t>
      </w:r>
      <w:r w:rsidR="003745F0">
        <w:rPr>
          <w:rFonts w:ascii="Calibri" w:hAnsi="Calibri" w:cs="Calibri"/>
        </w:rPr>
        <w:t>is</w:t>
      </w:r>
      <w:r w:rsidRPr="008A08EA">
        <w:rPr>
          <w:rFonts w:ascii="Calibri" w:hAnsi="Calibri" w:cs="Calibri"/>
        </w:rPr>
        <w:t xml:space="preserve"> </w:t>
      </w:r>
      <w:r w:rsidR="000F0EAF">
        <w:rPr>
          <w:rFonts w:ascii="Calibri" w:hAnsi="Calibri" w:cs="Calibri"/>
        </w:rPr>
        <w:t>determined</w:t>
      </w:r>
      <w:r w:rsidR="000F0EAF" w:rsidRPr="008A08EA">
        <w:rPr>
          <w:rFonts w:ascii="Calibri" w:hAnsi="Calibri" w:cs="Calibri"/>
        </w:rPr>
        <w:t xml:space="preserve"> </w:t>
      </w:r>
      <w:r w:rsidR="00BF2403">
        <w:rPr>
          <w:rFonts w:ascii="Calibri" w:hAnsi="Calibri" w:cs="Calibri"/>
        </w:rPr>
        <w:t>based on</w:t>
      </w:r>
      <w:r w:rsidRPr="008A08EA">
        <w:rPr>
          <w:rFonts w:ascii="Calibri" w:hAnsi="Calibri" w:cs="Calibri"/>
        </w:rPr>
        <w:t xml:space="preserve"> </w:t>
      </w:r>
      <w:r w:rsidR="00BA7F42">
        <w:rPr>
          <w:rFonts w:ascii="Calibri" w:hAnsi="Calibri" w:cs="Calibri"/>
        </w:rPr>
        <w:t xml:space="preserve">varying </w:t>
      </w:r>
      <w:r w:rsidRPr="008A08EA">
        <w:rPr>
          <w:rFonts w:ascii="Calibri" w:hAnsi="Calibri" w:cs="Calibri"/>
        </w:rPr>
        <w:t>cutoffs</w:t>
      </w:r>
      <w:r w:rsidR="000F0EAF">
        <w:rPr>
          <w:rFonts w:ascii="Calibri" w:hAnsi="Calibri" w:cs="Calibri"/>
        </w:rPr>
        <w:t xml:space="preserve"> of the biomarkers</w:t>
      </w:r>
      <w:r w:rsidR="00DC74BE" w:rsidRPr="008A08EA">
        <w:rPr>
          <w:rFonts w:ascii="Calibri" w:hAnsi="Calibri" w:cs="Calibri"/>
        </w:rPr>
        <w:t>. S</w:t>
      </w:r>
      <w:r w:rsidRPr="008A08EA">
        <w:rPr>
          <w:rFonts w:ascii="Calibri" w:hAnsi="Calibri" w:cs="Calibri"/>
        </w:rPr>
        <w:t>ome cutoffs are based on manufactures’ recommendation, and some are based on international consensus</w:t>
      </w:r>
      <w:r w:rsidR="00DC74BE" w:rsidRPr="008A08EA">
        <w:rPr>
          <w:rFonts w:ascii="Calibri" w:hAnsi="Calibri" w:cs="Calibri"/>
        </w:rPr>
        <w:t xml:space="preserve">. </w:t>
      </w:r>
      <w:r w:rsidR="0067349F" w:rsidRPr="008A08EA">
        <w:rPr>
          <w:rFonts w:ascii="Calibri" w:hAnsi="Calibri" w:cs="Calibri"/>
        </w:rPr>
        <w:t xml:space="preserve">In addition, physiological or environmental factors can also influence the </w:t>
      </w:r>
      <w:r w:rsidR="000F0EAF">
        <w:rPr>
          <w:rFonts w:ascii="Calibri" w:hAnsi="Calibri" w:cs="Calibri"/>
        </w:rPr>
        <w:t xml:space="preserve">appropriate </w:t>
      </w:r>
      <w:r w:rsidR="0067349F" w:rsidRPr="008A08EA">
        <w:rPr>
          <w:rFonts w:ascii="Calibri" w:hAnsi="Calibri" w:cs="Calibri"/>
        </w:rPr>
        <w:t xml:space="preserve">cutoffs. For example, </w:t>
      </w:r>
      <w:r w:rsidR="000F0EAF">
        <w:rPr>
          <w:rFonts w:ascii="Calibri" w:hAnsi="Calibri" w:cs="Calibri"/>
        </w:rPr>
        <w:t xml:space="preserve">the hemoglobin concentration cutoff to diagnose </w:t>
      </w:r>
      <w:r w:rsidR="0067349F" w:rsidRPr="008A08EA">
        <w:rPr>
          <w:rFonts w:ascii="Calibri" w:hAnsi="Calibri" w:cs="Calibri"/>
        </w:rPr>
        <w:t>anemia can be affected by smoking status and altitude</w:t>
      </w:r>
      <w:r w:rsidR="00BA7F42">
        <w:rPr>
          <w:rFonts w:ascii="Calibri" w:hAnsi="Calibri" w:cs="Calibri"/>
        </w:rPr>
        <w:t xml:space="preserve"> </w:t>
      </w:r>
      <w:r w:rsidR="00BA7F42" w:rsidRPr="008A08EA">
        <w:rPr>
          <w:rFonts w:ascii="Calibri" w:hAnsi="Calibri" w:cs="Calibri"/>
        </w:rPr>
        <w:fldChar w:fldCharType="begin"/>
      </w:r>
      <w:r w:rsidR="002E5B5D">
        <w:rPr>
          <w:rFonts w:ascii="Calibri" w:hAnsi="Calibri" w:cs="Calibri"/>
        </w:rPr>
        <w:instrText xml:space="preserve"> ADDIN ZOTERO_ITEM CSL_CITATION {"citationID":"9zIJXo41","properties":{"formattedCitation":"(14,15)","plainCitation":"(14,15)","noteIndex":0},"citationItems":[{"id":317,"uris":["http://zotero.org/users/6770135/items/JFSHZFMK"],"uri":["http://zotero.org/users/6770135/items/JFSHZFMK"],"itemData":{"id":317,"type":"article-journal","container-title":"JAMA: The Journal of the American Medical Association","DOI":"10.1001/jama.1990.03450120068031","ISSN":"0098-7484","issue":"12","journalAbbreviation":"JAMA","language":"en","page":"1556","source":"DOI.org (Crossref)","title":"The Effect of Cigarette Smoking on Hemoglobin Levels and Anemia Screening","volume":"264","author":[{"family":"Nordenberg","given":"Dale"}],"issued":{"date-parts":[["1990",9,26]]}}},{"id":318,"uris":["http://zotero.org/users/6770135/items/IHZWBPHL"],"uri":["http://zotero.org/users/6770135/items/IHZWBPHL"],"itemData":{"id":318,"type":"article-journal","container-title":"Postgraduate Medical Journal","DOI":"10.1136/pgmj.2006.049734","ISSN":"0032-5473","issue":"977","journalAbbreviation":"Postgraduate Medical Journal","language":"en","page":"148-151","source":"DOI.org (Crossref)","title":"Heights and haematology: the story of haemoglobin at altitude","title-short":"Heights and haematology","volume":"83","author":[{"family":"Windsor","given":"J. S"},{"family":"Rodway","given":"G. W"}],"issued":{"date-parts":[["2007",3,1]]}}}],"schema":"https://github.com/citation-style-language/schema/raw/master/csl-citation.json"} </w:instrText>
      </w:r>
      <w:r w:rsidR="00BA7F42" w:rsidRPr="008A08EA">
        <w:rPr>
          <w:rFonts w:ascii="Calibri" w:hAnsi="Calibri" w:cs="Calibri"/>
        </w:rPr>
        <w:fldChar w:fldCharType="separate"/>
      </w:r>
      <w:r w:rsidR="002E5B5D">
        <w:rPr>
          <w:rFonts w:ascii="Calibri" w:hAnsi="Calibri" w:cs="Calibri"/>
          <w:noProof/>
        </w:rPr>
        <w:t>(14,15)</w:t>
      </w:r>
      <w:r w:rsidR="00BA7F42" w:rsidRPr="008A08EA">
        <w:rPr>
          <w:rFonts w:ascii="Calibri" w:hAnsi="Calibri" w:cs="Calibri"/>
        </w:rPr>
        <w:fldChar w:fldCharType="end"/>
      </w:r>
      <w:r w:rsidR="0067349F" w:rsidRPr="008A08EA">
        <w:rPr>
          <w:rFonts w:ascii="Calibri" w:hAnsi="Calibri" w:cs="Calibri"/>
        </w:rPr>
        <w:t xml:space="preserve">; </w:t>
      </w:r>
      <w:r w:rsidR="000F0EAF">
        <w:rPr>
          <w:rFonts w:ascii="Calibri" w:hAnsi="Calibri" w:cs="Calibri"/>
        </w:rPr>
        <w:t xml:space="preserve">and the serum zinc concentration cutoff used to determine </w:t>
      </w:r>
      <w:r w:rsidR="0067349F" w:rsidRPr="008A08EA">
        <w:rPr>
          <w:rFonts w:ascii="Calibri" w:hAnsi="Calibri" w:cs="Calibri"/>
        </w:rPr>
        <w:t xml:space="preserve">zinc deficiency can </w:t>
      </w:r>
      <w:commentRangeStart w:id="37"/>
      <w:r w:rsidR="0067349F" w:rsidRPr="008A08EA">
        <w:rPr>
          <w:rFonts w:ascii="Calibri" w:hAnsi="Calibri" w:cs="Calibri"/>
        </w:rPr>
        <w:t xml:space="preserve">be influenced by fasting status </w:t>
      </w:r>
      <w:commentRangeEnd w:id="37"/>
      <w:r w:rsidR="005510FC">
        <w:rPr>
          <w:rStyle w:val="CommentReference"/>
        </w:rPr>
        <w:commentReference w:id="37"/>
      </w:r>
      <w:r w:rsidR="0067349F" w:rsidRPr="008A08EA">
        <w:rPr>
          <w:rFonts w:ascii="Calibri" w:hAnsi="Calibri" w:cs="Calibri"/>
        </w:rPr>
        <w:fldChar w:fldCharType="begin"/>
      </w:r>
      <w:r w:rsidR="002E5B5D">
        <w:rPr>
          <w:rFonts w:ascii="Calibri" w:hAnsi="Calibri" w:cs="Calibri"/>
        </w:rPr>
        <w:instrText xml:space="preserve"> ADDIN ZOTERO_ITEM CSL_CITATION {"citationID":"P1hg9s6R","properties":{"formattedCitation":"(16)","plainCitation":"(16)","noteIndex":0},"citationItems":[{"id":97,"uris":["http://zotero.org/users/6770135/items/YYL636EP"],"uri":["http://zotero.org/users/6770135/items/YYL636EP"],"itemData":{"id":97,"type":"article-journal","container-title":"Food and Nutrition Bulletin","DOI":"10.1177/15648265070283S303","ISSN":"0379-5721, 1564-8265","issue":"3_suppl3","journalAbbreviation":"Food Nutr Bull","language":"en","page":"S403-S429","source":"DOI.org (Crossref)","title":"Use of Serum Zinc Concentration as an Indicator of Population Zinc Status","volume":"28","author":[{"family":"Hess","given":"Sonja Y."},{"family":"Peerson","given":"Janet M."},{"family":"King","given":"Janet C."},{"family":"Brown","given":"Kenneth H."}],"issued":{"date-parts":[["2007",9]]}}}],"schema":"https://github.com/citation-style-language/schema/raw/master/csl-citation.json"} </w:instrText>
      </w:r>
      <w:r w:rsidR="0067349F" w:rsidRPr="008A08EA">
        <w:rPr>
          <w:rFonts w:ascii="Calibri" w:hAnsi="Calibri" w:cs="Calibri"/>
        </w:rPr>
        <w:fldChar w:fldCharType="separate"/>
      </w:r>
      <w:r w:rsidR="002E5B5D">
        <w:rPr>
          <w:rFonts w:ascii="Calibri" w:hAnsi="Calibri" w:cs="Calibri"/>
          <w:noProof/>
        </w:rPr>
        <w:t>(16)</w:t>
      </w:r>
      <w:r w:rsidR="0067349F" w:rsidRPr="008A08EA">
        <w:rPr>
          <w:rFonts w:ascii="Calibri" w:hAnsi="Calibri" w:cs="Calibri"/>
        </w:rPr>
        <w:fldChar w:fldCharType="end"/>
      </w:r>
      <w:r w:rsidR="0067349F" w:rsidRPr="008A08EA">
        <w:rPr>
          <w:rFonts w:ascii="Calibri" w:hAnsi="Calibri" w:cs="Calibri"/>
        </w:rPr>
        <w:t xml:space="preserve">. </w:t>
      </w:r>
    </w:p>
    <w:p w14:paraId="11651A82" w14:textId="4BC9C79B" w:rsidR="00F90204" w:rsidRPr="008A08EA" w:rsidRDefault="00F90204" w:rsidP="00F36F4B">
      <w:pPr>
        <w:pStyle w:val="ListParagraph"/>
        <w:numPr>
          <w:ilvl w:val="0"/>
          <w:numId w:val="8"/>
        </w:numPr>
        <w:spacing w:line="480" w:lineRule="auto"/>
        <w:jc w:val="both"/>
        <w:rPr>
          <w:rFonts w:ascii="Calibri" w:hAnsi="Calibri" w:cs="Calibri"/>
          <w:b/>
          <w:bCs/>
        </w:rPr>
      </w:pPr>
      <w:r w:rsidRPr="008A08EA">
        <w:rPr>
          <w:rFonts w:ascii="Calibri" w:hAnsi="Calibri" w:cs="Calibri"/>
          <w:b/>
          <w:bCs/>
        </w:rPr>
        <w:lastRenderedPageBreak/>
        <w:t>Different data analysis approaches based on the study design</w:t>
      </w:r>
      <w:r w:rsidR="0067349F" w:rsidRPr="008A08EA">
        <w:rPr>
          <w:rFonts w:ascii="Calibri" w:hAnsi="Calibri" w:cs="Calibri"/>
          <w:b/>
          <w:bCs/>
        </w:rPr>
        <w:t xml:space="preserve">: </w:t>
      </w:r>
      <w:r w:rsidR="00E777F0" w:rsidRPr="008A08EA">
        <w:rPr>
          <w:rFonts w:ascii="Calibri" w:hAnsi="Calibri" w:cs="Calibri"/>
        </w:rPr>
        <w:t xml:space="preserve">Analysts should have the knowledge for analyzing </w:t>
      </w:r>
      <w:r w:rsidR="00BA7F42">
        <w:rPr>
          <w:rFonts w:ascii="Calibri" w:hAnsi="Calibri" w:cs="Calibri"/>
        </w:rPr>
        <w:t>studies with different study design</w:t>
      </w:r>
      <w:r w:rsidR="00BB7070" w:rsidRPr="008A08EA">
        <w:rPr>
          <w:rFonts w:ascii="Calibri" w:hAnsi="Calibri" w:cs="Calibri"/>
        </w:rPr>
        <w:t>. For a multi-stage complex survey design, analysts should understand how strata</w:t>
      </w:r>
      <w:r w:rsidR="00CC7E00" w:rsidRPr="008A08EA">
        <w:rPr>
          <w:rFonts w:ascii="Calibri" w:hAnsi="Calibri" w:cs="Calibri"/>
        </w:rPr>
        <w:t xml:space="preserve">, </w:t>
      </w:r>
      <w:r w:rsidR="00BB7070" w:rsidRPr="008A08EA">
        <w:rPr>
          <w:rFonts w:ascii="Calibri" w:hAnsi="Calibri" w:cs="Calibri"/>
        </w:rPr>
        <w:t>clusters</w:t>
      </w:r>
      <w:r w:rsidR="00CC7E00" w:rsidRPr="008A08EA">
        <w:rPr>
          <w:rFonts w:ascii="Calibri" w:hAnsi="Calibri" w:cs="Calibri"/>
        </w:rPr>
        <w:t>, and survey weights</w:t>
      </w:r>
      <w:r w:rsidR="00BB7070" w:rsidRPr="008A08EA">
        <w:rPr>
          <w:rFonts w:ascii="Calibri" w:hAnsi="Calibri" w:cs="Calibri"/>
        </w:rPr>
        <w:t xml:space="preserve"> play a role</w:t>
      </w:r>
      <w:r w:rsidR="00CC7E00" w:rsidRPr="008A08EA">
        <w:rPr>
          <w:rFonts w:ascii="Calibri" w:hAnsi="Calibri" w:cs="Calibri"/>
        </w:rPr>
        <w:t xml:space="preserve"> in </w:t>
      </w:r>
      <w:r w:rsidR="00E777F0" w:rsidRPr="008A08EA">
        <w:rPr>
          <w:rFonts w:ascii="Calibri" w:hAnsi="Calibri" w:cs="Calibri"/>
        </w:rPr>
        <w:t>estimat</w:t>
      </w:r>
      <w:r w:rsidR="000F0EAF">
        <w:rPr>
          <w:rFonts w:ascii="Calibri" w:hAnsi="Calibri" w:cs="Calibri"/>
        </w:rPr>
        <w:t>ing</w:t>
      </w:r>
      <w:r w:rsidR="00E777F0" w:rsidRPr="008A08EA">
        <w:rPr>
          <w:rFonts w:ascii="Calibri" w:hAnsi="Calibri" w:cs="Calibri"/>
        </w:rPr>
        <w:t xml:space="preserve"> </w:t>
      </w:r>
      <w:r w:rsidR="00173441" w:rsidRPr="00173441">
        <w:rPr>
          <w:rFonts w:ascii="Calibri" w:hAnsi="Calibri" w:cs="Calibri"/>
        </w:rPr>
        <w:t xml:space="preserve">descriptive statistics </w:t>
      </w:r>
      <w:r w:rsidR="00EE2C36" w:rsidRPr="008A08EA">
        <w:rPr>
          <w:rFonts w:ascii="Calibri" w:hAnsi="Calibri" w:cs="Calibri"/>
        </w:rPr>
        <w:t>(e.g., mean, geometric mean, prevalence of deficiencies)</w:t>
      </w:r>
      <w:r w:rsidR="00E777F0" w:rsidRPr="008A08EA">
        <w:rPr>
          <w:rFonts w:ascii="Calibri" w:hAnsi="Calibri" w:cs="Calibri"/>
        </w:rPr>
        <w:t xml:space="preserve">. </w:t>
      </w:r>
    </w:p>
    <w:p w14:paraId="13410578" w14:textId="1CB79D7B" w:rsidR="00E777F0" w:rsidRPr="008A08EA" w:rsidRDefault="00717DF3" w:rsidP="00E777F0">
      <w:pPr>
        <w:pStyle w:val="ListParagraph"/>
        <w:numPr>
          <w:ilvl w:val="0"/>
          <w:numId w:val="8"/>
        </w:numPr>
        <w:spacing w:line="480" w:lineRule="auto"/>
        <w:jc w:val="both"/>
        <w:rPr>
          <w:rFonts w:ascii="Calibri" w:hAnsi="Calibri" w:cs="Calibri"/>
          <w:b/>
          <w:bCs/>
        </w:rPr>
      </w:pPr>
      <w:r>
        <w:rPr>
          <w:rFonts w:ascii="Calibri" w:hAnsi="Calibri" w:cs="Calibri"/>
          <w:b/>
          <w:bCs/>
        </w:rPr>
        <w:t>Difficulty in implementing</w:t>
      </w:r>
      <w:r w:rsidR="00F90204" w:rsidRPr="008A08EA">
        <w:rPr>
          <w:rFonts w:ascii="Calibri" w:hAnsi="Calibri" w:cs="Calibri"/>
          <w:b/>
          <w:bCs/>
        </w:rPr>
        <w:t xml:space="preserve"> in-country analysis</w:t>
      </w:r>
      <w:r w:rsidR="00E777F0" w:rsidRPr="008A08EA">
        <w:rPr>
          <w:rFonts w:ascii="Calibri" w:hAnsi="Calibri" w:cs="Calibri"/>
          <w:b/>
          <w:bCs/>
        </w:rPr>
        <w:t xml:space="preserve">:  </w:t>
      </w:r>
      <w:r w:rsidR="004B54D5" w:rsidRPr="008A08EA">
        <w:rPr>
          <w:rFonts w:ascii="Calibri" w:hAnsi="Calibri" w:cs="Calibri"/>
        </w:rPr>
        <w:t xml:space="preserve">In-country </w:t>
      </w:r>
      <w:r w:rsidR="000F3F92" w:rsidRPr="008A08EA">
        <w:rPr>
          <w:rFonts w:ascii="Calibri" w:hAnsi="Calibri" w:cs="Calibri"/>
        </w:rPr>
        <w:t>a</w:t>
      </w:r>
      <w:r w:rsidR="00EE2C36" w:rsidRPr="008A08EA">
        <w:rPr>
          <w:rFonts w:ascii="Calibri" w:hAnsi="Calibri" w:cs="Calibri"/>
        </w:rPr>
        <w:t xml:space="preserve">nalysis </w:t>
      </w:r>
      <w:r w:rsidR="006868ED" w:rsidRPr="008A08EA">
        <w:rPr>
          <w:rFonts w:ascii="Calibri" w:hAnsi="Calibri" w:cs="Calibri"/>
        </w:rPr>
        <w:t xml:space="preserve">of micronutrient data </w:t>
      </w:r>
      <w:r w:rsidR="00F626F4" w:rsidRPr="008A08EA">
        <w:rPr>
          <w:rFonts w:ascii="Calibri" w:hAnsi="Calibri" w:cs="Calibri"/>
        </w:rPr>
        <w:t xml:space="preserve">is </w:t>
      </w:r>
      <w:r w:rsidR="006868ED" w:rsidRPr="008A08EA">
        <w:rPr>
          <w:rFonts w:ascii="Calibri" w:hAnsi="Calibri" w:cs="Calibri"/>
        </w:rPr>
        <w:t xml:space="preserve">essential </w:t>
      </w:r>
      <w:r w:rsidR="00CB46E2" w:rsidRPr="008A08EA">
        <w:rPr>
          <w:rFonts w:ascii="Calibri" w:hAnsi="Calibri" w:cs="Calibri"/>
        </w:rPr>
        <w:t>for capacity building in</w:t>
      </w:r>
      <w:r w:rsidR="006868ED" w:rsidRPr="008A08EA">
        <w:rPr>
          <w:rFonts w:ascii="Calibri" w:hAnsi="Calibri" w:cs="Calibri"/>
        </w:rPr>
        <w:t xml:space="preserve"> public health nutrition </w:t>
      </w:r>
      <w:r w:rsidR="00CB46E2" w:rsidRPr="008A08EA">
        <w:rPr>
          <w:rFonts w:ascii="Calibri" w:hAnsi="Calibri" w:cs="Calibri"/>
        </w:rPr>
        <w:fldChar w:fldCharType="begin"/>
      </w:r>
      <w:r w:rsidR="002E5B5D">
        <w:rPr>
          <w:rFonts w:ascii="Calibri" w:hAnsi="Calibri" w:cs="Calibri"/>
        </w:rPr>
        <w:instrText xml:space="preserve"> ADDIN ZOTERO_ITEM CSL_CITATION {"citationID":"qKb5FufM","properties":{"formattedCitation":"(17)","plainCitation":"(17)","noteIndex":0},"citationItems":[{"id":320,"uris":["http://zotero.org/users/6770135/items/35SKSK4L"],"uri":["http://zotero.org/users/6770135/items/35SKSK4L"],"itemData":{"id":320,"type":"article-journal","abstract":"The aim of the present paper is to review capacity building in public health nutrition (PHN), the need for which has been stressed for many years by a range of academics, national and international organisations. Although great strides have been made worldwide in the science of nutrition, there remain many problems of undernutrition and increasingly of obesity and related chronic diseases. The main emphasis in capacity building has been on the nutrition and health workforce, but the causes of these health problems are multifactorial and require collaboration across sectors in their solution. This means that PHN capacity building has to go beyond basic nutrition and beyond the immediate health workforce to policy makers in other sectors. The present paper provides examples of capacity building activities by various organisations, including universities, industry and international agencies. Examples of web-based courses are given including an introduction to the e-Nutrition Academy. The scope is international but with a special focus on Africa. In conclusion, there remains a great need for capacity building in PHN but the advent of the internet has revolutionised the possibilities.","container-title":"Proceedings of the Nutrition Society","DOI":"10.1017/S0029665114001736","ISSN":"0029-6651, 1475-2719","issue":"4","journalAbbreviation":"Proc. Nutr. Soc.","language":"en","page":"430-436","source":"DOI.org (Crossref)","title":"Capacity building in public health nutrition","volume":"74","author":[{"family":"Geissler","given":"Catherine"}],"issued":{"date-parts":[["2015",11]]}}}],"schema":"https://github.com/citation-style-language/schema/raw/master/csl-citation.json"} </w:instrText>
      </w:r>
      <w:r w:rsidR="00CB46E2" w:rsidRPr="008A08EA">
        <w:rPr>
          <w:rFonts w:ascii="Calibri" w:hAnsi="Calibri" w:cs="Calibri"/>
        </w:rPr>
        <w:fldChar w:fldCharType="separate"/>
      </w:r>
      <w:r w:rsidR="002E5B5D">
        <w:rPr>
          <w:rFonts w:ascii="Calibri" w:hAnsi="Calibri" w:cs="Calibri"/>
          <w:noProof/>
        </w:rPr>
        <w:t>(17)</w:t>
      </w:r>
      <w:r w:rsidR="00CB46E2" w:rsidRPr="008A08EA">
        <w:rPr>
          <w:rFonts w:ascii="Calibri" w:hAnsi="Calibri" w:cs="Calibri"/>
        </w:rPr>
        <w:fldChar w:fldCharType="end"/>
      </w:r>
      <w:r w:rsidR="00F626F4" w:rsidRPr="008A08EA">
        <w:rPr>
          <w:rFonts w:ascii="Calibri" w:hAnsi="Calibri" w:cs="Calibri"/>
        </w:rPr>
        <w:t xml:space="preserve">, which can </w:t>
      </w:r>
      <w:r w:rsidR="00BA7F42">
        <w:rPr>
          <w:rFonts w:ascii="Calibri" w:hAnsi="Calibri" w:cs="Calibri"/>
        </w:rPr>
        <w:t xml:space="preserve">facilitate </w:t>
      </w:r>
      <w:r w:rsidR="00F626F4" w:rsidRPr="008A08EA">
        <w:rPr>
          <w:rFonts w:ascii="Calibri" w:hAnsi="Calibri" w:cs="Calibri"/>
        </w:rPr>
        <w:t>timely reporting and thus lead to effective policy decision. H</w:t>
      </w:r>
      <w:r w:rsidR="00AD5C01" w:rsidRPr="008A08EA">
        <w:rPr>
          <w:rFonts w:ascii="Calibri" w:hAnsi="Calibri" w:cs="Calibri"/>
        </w:rPr>
        <w:t xml:space="preserve">owever, such </w:t>
      </w:r>
      <w:r w:rsidR="00CB46E2" w:rsidRPr="008A08EA">
        <w:rPr>
          <w:rFonts w:ascii="Calibri" w:hAnsi="Calibri" w:cs="Calibri"/>
        </w:rPr>
        <w:t xml:space="preserve">capacity building </w:t>
      </w:r>
      <w:r w:rsidR="006868ED" w:rsidRPr="008A08EA">
        <w:rPr>
          <w:rFonts w:ascii="Calibri" w:hAnsi="Calibri" w:cs="Calibri"/>
        </w:rPr>
        <w:t>requires time and financial commitment as well as multi-sec</w:t>
      </w:r>
      <w:r w:rsidR="000F0EAF">
        <w:rPr>
          <w:rFonts w:ascii="Calibri" w:hAnsi="Calibri" w:cs="Calibri"/>
        </w:rPr>
        <w:t>toral</w:t>
      </w:r>
      <w:r w:rsidR="006868ED" w:rsidRPr="008A08EA">
        <w:rPr>
          <w:rFonts w:ascii="Calibri" w:hAnsi="Calibri" w:cs="Calibri"/>
        </w:rPr>
        <w:t xml:space="preserve"> collaboration.</w:t>
      </w:r>
    </w:p>
    <w:p w14:paraId="0427184F" w14:textId="57BD483A" w:rsidR="00925110" w:rsidRPr="008A08EA" w:rsidRDefault="00B8260F" w:rsidP="00F36F4B">
      <w:pPr>
        <w:pStyle w:val="ListParagraph"/>
        <w:numPr>
          <w:ilvl w:val="0"/>
          <w:numId w:val="8"/>
        </w:numPr>
        <w:spacing w:line="480" w:lineRule="auto"/>
        <w:jc w:val="both"/>
        <w:rPr>
          <w:rFonts w:ascii="Calibri" w:hAnsi="Calibri" w:cs="Calibri"/>
          <w:b/>
          <w:bCs/>
        </w:rPr>
      </w:pPr>
      <w:r>
        <w:rPr>
          <w:rFonts w:ascii="Calibri" w:hAnsi="Calibri" w:cs="Calibri"/>
          <w:b/>
          <w:bCs/>
        </w:rPr>
        <w:t xml:space="preserve">Inconsistent </w:t>
      </w:r>
      <w:r w:rsidR="00F42ECB">
        <w:rPr>
          <w:rFonts w:ascii="Calibri" w:hAnsi="Calibri" w:cs="Calibri"/>
          <w:b/>
          <w:bCs/>
        </w:rPr>
        <w:t>and</w:t>
      </w:r>
      <w:r>
        <w:rPr>
          <w:rFonts w:ascii="Calibri" w:hAnsi="Calibri" w:cs="Calibri"/>
          <w:b/>
          <w:bCs/>
        </w:rPr>
        <w:t xml:space="preserve"> contradictory results</w:t>
      </w:r>
      <w:r w:rsidR="007C5D58" w:rsidRPr="008A08EA">
        <w:rPr>
          <w:rFonts w:ascii="Calibri" w:hAnsi="Calibri" w:cs="Calibri"/>
          <w:b/>
          <w:bCs/>
        </w:rPr>
        <w:t>:</w:t>
      </w:r>
      <w:r w:rsidR="004B54D5" w:rsidRPr="008A08EA">
        <w:rPr>
          <w:rFonts w:ascii="Calibri" w:hAnsi="Calibri" w:cs="Calibri"/>
          <w:b/>
          <w:bCs/>
        </w:rPr>
        <w:t xml:space="preserve"> </w:t>
      </w:r>
      <w:r w:rsidR="00685150" w:rsidRPr="008A08EA">
        <w:rPr>
          <w:rFonts w:ascii="Calibri" w:hAnsi="Calibri" w:cs="Calibri"/>
        </w:rPr>
        <w:t xml:space="preserve">Inconsistent and contradictory results from analyzing the same study by different analysts continue </w:t>
      </w:r>
      <w:r w:rsidR="00F07FE8" w:rsidRPr="008A08EA">
        <w:rPr>
          <w:rFonts w:ascii="Calibri" w:hAnsi="Calibri" w:cs="Calibri"/>
        </w:rPr>
        <w:t xml:space="preserve">to emerge </w:t>
      </w:r>
      <w:r w:rsidR="00F07FE8" w:rsidRPr="008A08EA">
        <w:rPr>
          <w:rFonts w:ascii="Calibri" w:hAnsi="Calibri" w:cs="Calibri"/>
        </w:rPr>
        <w:fldChar w:fldCharType="begin"/>
      </w:r>
      <w:r w:rsidR="002E5B5D">
        <w:rPr>
          <w:rFonts w:ascii="Calibri" w:hAnsi="Calibri" w:cs="Calibri"/>
        </w:rPr>
        <w:instrText xml:space="preserve"> ADDIN ZOTERO_ITEM CSL_CITATION {"citationID":"ZhKzNCwW","properties":{"formattedCitation":"(18)","plainCitation":"(18)","noteIndex":0},"citationItems":[{"id":324,"uris":["http://zotero.org/users/6770135/items/SHTGHEIL"],"uri":["http://zotero.org/users/6770135/items/SHTGHEIL"],"itemData":{"id":324,"type":"article-journal","container-title":"Significance","DOI":"10.1111/j.1740-9713.2015.00827.x","ISSN":"17409705","issue":"3","journalAbbreviation":"Significance","language":"en","page":"30-32","source":"DOI.org (Crossref)","title":"The reproducibility crisis in science: A statistical counterattack","title-short":"The reproducibility crisis in science","volume":"12","author":[{"family":"Peng","given":"Roger"}],"issued":{"date-parts":[["2015",6]]}}}],"schema":"https://github.com/citation-style-language/schema/raw/master/csl-citation.json"} </w:instrText>
      </w:r>
      <w:r w:rsidR="00F07FE8" w:rsidRPr="008A08EA">
        <w:rPr>
          <w:rFonts w:ascii="Calibri" w:hAnsi="Calibri" w:cs="Calibri"/>
        </w:rPr>
        <w:fldChar w:fldCharType="separate"/>
      </w:r>
      <w:r w:rsidR="002E5B5D">
        <w:rPr>
          <w:rFonts w:ascii="Calibri" w:hAnsi="Calibri" w:cs="Calibri"/>
          <w:noProof/>
        </w:rPr>
        <w:t>(18)</w:t>
      </w:r>
      <w:r w:rsidR="00F07FE8" w:rsidRPr="008A08EA">
        <w:rPr>
          <w:rFonts w:ascii="Calibri" w:hAnsi="Calibri" w:cs="Calibri"/>
        </w:rPr>
        <w:fldChar w:fldCharType="end"/>
      </w:r>
      <w:r w:rsidR="0037675B" w:rsidRPr="008A08EA">
        <w:rPr>
          <w:rFonts w:ascii="Calibri" w:hAnsi="Calibri" w:cs="Calibri"/>
        </w:rPr>
        <w:t xml:space="preserve"> and, therefore, compromise the validity of the study</w:t>
      </w:r>
      <w:r w:rsidR="00F07FE8" w:rsidRPr="008A08EA">
        <w:rPr>
          <w:rFonts w:ascii="Calibri" w:hAnsi="Calibri" w:cs="Calibri"/>
        </w:rPr>
        <w:t xml:space="preserve">. Inaccessible analytical method and codes make evaluation and diagnosis of the flawed analyses difficult. </w:t>
      </w:r>
    </w:p>
    <w:p w14:paraId="1EA6C0BD" w14:textId="77777777" w:rsidR="00F90204" w:rsidRPr="008A08EA" w:rsidRDefault="00F90204" w:rsidP="00F36F4B">
      <w:pPr>
        <w:spacing w:line="480" w:lineRule="auto"/>
        <w:jc w:val="both"/>
        <w:rPr>
          <w:rFonts w:ascii="Calibri" w:hAnsi="Calibri" w:cs="Calibri"/>
          <w:b/>
          <w:bCs/>
        </w:rPr>
      </w:pPr>
    </w:p>
    <w:p w14:paraId="784B4109" w14:textId="57A3970C" w:rsidR="00925110" w:rsidRPr="008A08EA" w:rsidRDefault="007A3D34" w:rsidP="00B7592F">
      <w:pPr>
        <w:spacing w:line="480" w:lineRule="auto"/>
        <w:jc w:val="center"/>
        <w:rPr>
          <w:rFonts w:ascii="Calibri" w:hAnsi="Calibri" w:cs="Calibri"/>
          <w:b/>
          <w:bCs/>
        </w:rPr>
      </w:pPr>
      <w:r w:rsidRPr="008A08EA">
        <w:rPr>
          <w:rFonts w:ascii="Calibri" w:hAnsi="Calibri" w:cs="Calibri"/>
          <w:b/>
          <w:bCs/>
        </w:rPr>
        <w:t xml:space="preserve">Introduction </w:t>
      </w:r>
      <w:r w:rsidR="003B69E7" w:rsidRPr="008A08EA">
        <w:rPr>
          <w:rFonts w:ascii="Calibri" w:hAnsi="Calibri" w:cs="Calibri"/>
          <w:b/>
          <w:bCs/>
        </w:rPr>
        <w:t>to</w:t>
      </w:r>
      <w:r w:rsidRPr="008A08EA">
        <w:rPr>
          <w:rFonts w:ascii="Calibri" w:hAnsi="Calibri" w:cs="Calibri"/>
          <w:b/>
          <w:bCs/>
        </w:rPr>
        <w:t xml:space="preserve"> the bio_analysis R package</w:t>
      </w:r>
    </w:p>
    <w:p w14:paraId="28D37EF3" w14:textId="60C4D829" w:rsidR="00577236" w:rsidRPr="008A08EA" w:rsidRDefault="00577236" w:rsidP="00577236">
      <w:pPr>
        <w:spacing w:line="480" w:lineRule="auto"/>
        <w:jc w:val="both"/>
        <w:rPr>
          <w:rFonts w:ascii="Calibri" w:hAnsi="Calibri" w:cs="Calibri"/>
          <w:color w:val="000000" w:themeColor="text1"/>
        </w:rPr>
      </w:pPr>
      <w:r w:rsidRPr="008A08EA">
        <w:rPr>
          <w:rFonts w:ascii="Calibri" w:hAnsi="Calibri" w:cs="Calibri"/>
          <w:color w:val="000000" w:themeColor="text1"/>
        </w:rPr>
        <w:t xml:space="preserve">The </w:t>
      </w:r>
      <w:r w:rsidR="008B0DFA" w:rsidRPr="008A08EA">
        <w:rPr>
          <w:rFonts w:ascii="Calibri" w:hAnsi="Calibri" w:cs="Calibri"/>
          <w:color w:val="000000" w:themeColor="text1"/>
        </w:rPr>
        <w:t>SAMBA R package is an easy-to-use and “all-in-one” tool that</w:t>
      </w:r>
      <w:r w:rsidRPr="008A08EA">
        <w:rPr>
          <w:rFonts w:ascii="Calibri" w:hAnsi="Calibri" w:cs="Calibri"/>
          <w:color w:val="000000" w:themeColor="text1"/>
        </w:rPr>
        <w:t xml:space="preserve"> facilitate</w:t>
      </w:r>
      <w:r w:rsidR="008B0DFA" w:rsidRPr="008A08EA">
        <w:rPr>
          <w:rFonts w:ascii="Calibri" w:hAnsi="Calibri" w:cs="Calibri"/>
          <w:color w:val="000000" w:themeColor="text1"/>
        </w:rPr>
        <w:t>s</w:t>
      </w:r>
      <w:ins w:id="38" w:author="Tineka Blake (staff)" w:date="2022-05-23T13:51:00Z">
        <w:r w:rsidR="00C54ACA">
          <w:rPr>
            <w:rFonts w:ascii="Calibri" w:hAnsi="Calibri" w:cs="Calibri"/>
            <w:color w:val="000000" w:themeColor="text1"/>
          </w:rPr>
          <w:t xml:space="preserve"> the</w:t>
        </w:r>
      </w:ins>
      <w:r w:rsidRPr="008A08EA">
        <w:rPr>
          <w:rFonts w:ascii="Calibri" w:hAnsi="Calibri" w:cs="Calibri"/>
          <w:color w:val="000000" w:themeColor="text1"/>
        </w:rPr>
        <w:t xml:space="preserve"> estimation of </w:t>
      </w:r>
      <w:r w:rsidR="00F006B0">
        <w:rPr>
          <w:rFonts w:ascii="Calibri" w:hAnsi="Calibri" w:cs="Calibri"/>
          <w:color w:val="000000" w:themeColor="text1"/>
        </w:rPr>
        <w:t xml:space="preserve">multiple </w:t>
      </w:r>
      <w:r w:rsidR="008B0DFA" w:rsidRPr="008A08EA">
        <w:rPr>
          <w:rFonts w:ascii="Calibri" w:hAnsi="Calibri" w:cs="Calibri"/>
          <w:color w:val="000000" w:themeColor="text1"/>
        </w:rPr>
        <w:t xml:space="preserve">micronutrient biomarker </w:t>
      </w:r>
      <w:r w:rsidRPr="008A08EA">
        <w:rPr>
          <w:rFonts w:ascii="Calibri" w:hAnsi="Calibri" w:cs="Calibri"/>
          <w:color w:val="000000" w:themeColor="text1"/>
        </w:rPr>
        <w:t xml:space="preserve">distributions </w:t>
      </w:r>
      <w:r w:rsidR="008B0DFA" w:rsidRPr="008A08EA">
        <w:rPr>
          <w:rFonts w:ascii="Calibri" w:hAnsi="Calibri" w:cs="Calibri"/>
          <w:color w:val="000000" w:themeColor="text1"/>
        </w:rPr>
        <w:t>and prevalence of micronutrient deficiencies</w:t>
      </w:r>
      <w:r w:rsidR="00CB25E6" w:rsidRPr="008A08EA">
        <w:rPr>
          <w:rFonts w:ascii="Calibri" w:hAnsi="Calibri" w:cs="Calibri"/>
          <w:color w:val="000000" w:themeColor="text1"/>
        </w:rPr>
        <w:t xml:space="preserve"> for multiple datasets simultaneously</w:t>
      </w:r>
      <w:r w:rsidRPr="008A08EA">
        <w:rPr>
          <w:rFonts w:ascii="Calibri" w:hAnsi="Calibri" w:cs="Calibri"/>
          <w:color w:val="000000" w:themeColor="text1"/>
        </w:rPr>
        <w:t xml:space="preserve">. The </w:t>
      </w:r>
      <w:r w:rsidR="00CB25E6" w:rsidRPr="008A08EA">
        <w:rPr>
          <w:rFonts w:ascii="Calibri" w:hAnsi="Calibri" w:cs="Calibri"/>
          <w:color w:val="000000" w:themeColor="text1"/>
        </w:rPr>
        <w:t>SAMBA</w:t>
      </w:r>
      <w:r w:rsidRPr="008A08EA">
        <w:rPr>
          <w:rFonts w:ascii="Calibri" w:hAnsi="Calibri" w:cs="Calibri"/>
          <w:color w:val="000000" w:themeColor="text1"/>
        </w:rPr>
        <w:t xml:space="preserve"> </w:t>
      </w:r>
      <w:r w:rsidR="00CB25E6" w:rsidRPr="008A08EA">
        <w:rPr>
          <w:rFonts w:ascii="Calibri" w:hAnsi="Calibri" w:cs="Calibri"/>
          <w:color w:val="000000" w:themeColor="text1"/>
        </w:rPr>
        <w:t>package</w:t>
      </w:r>
      <w:r w:rsidRPr="008A08EA">
        <w:rPr>
          <w:rFonts w:ascii="Calibri" w:hAnsi="Calibri" w:cs="Calibri"/>
          <w:color w:val="000000" w:themeColor="text1"/>
        </w:rPr>
        <w:t xml:space="preserve"> also includes additional features, such as carrying out checks on the input datasets and </w:t>
      </w:r>
      <w:r w:rsidR="00680A47">
        <w:rPr>
          <w:rFonts w:ascii="Calibri" w:hAnsi="Calibri" w:cs="Calibri"/>
          <w:color w:val="000000" w:themeColor="text1"/>
        </w:rPr>
        <w:t>implementing</w:t>
      </w:r>
      <w:r w:rsidRPr="008A08EA">
        <w:rPr>
          <w:rFonts w:ascii="Calibri" w:hAnsi="Calibri" w:cs="Calibri"/>
          <w:color w:val="000000" w:themeColor="text1"/>
        </w:rPr>
        <w:t xml:space="preserve"> a variety of specific analyses, including</w:t>
      </w:r>
      <w:r w:rsidR="00CB25E6" w:rsidRPr="008A08EA">
        <w:rPr>
          <w:rFonts w:ascii="Calibri" w:hAnsi="Calibri" w:cs="Calibri"/>
          <w:color w:val="000000" w:themeColor="text1"/>
        </w:rPr>
        <w:t xml:space="preserve"> </w:t>
      </w:r>
      <w:commentRangeStart w:id="39"/>
      <w:r w:rsidR="00CB25E6" w:rsidRPr="008A08EA">
        <w:rPr>
          <w:rFonts w:ascii="Calibri" w:hAnsi="Calibri" w:cs="Calibri"/>
          <w:color w:val="000000" w:themeColor="text1"/>
        </w:rPr>
        <w:t xml:space="preserve">adjusting for inflammation for certain biomarkers </w:t>
      </w:r>
      <w:commentRangeEnd w:id="39"/>
      <w:r w:rsidR="00C54ACA">
        <w:rPr>
          <w:rStyle w:val="CommentReference"/>
          <w:rFonts w:asciiTheme="minorHAnsi" w:eastAsiaTheme="minorEastAsia" w:hAnsiTheme="minorHAnsi" w:cstheme="minorBidi"/>
        </w:rPr>
        <w:commentReference w:id="39"/>
      </w:r>
      <w:r w:rsidR="00CB25E6" w:rsidRPr="008A08EA">
        <w:rPr>
          <w:rFonts w:ascii="Calibri" w:hAnsi="Calibri" w:cs="Calibri"/>
          <w:color w:val="000000" w:themeColor="text1"/>
        </w:rPr>
        <w:fldChar w:fldCharType="begin"/>
      </w:r>
      <w:r w:rsidR="006D2273">
        <w:rPr>
          <w:rFonts w:ascii="Calibri" w:hAnsi="Calibri" w:cs="Calibri"/>
          <w:color w:val="000000" w:themeColor="text1"/>
        </w:rPr>
        <w:instrText xml:space="preserve"> ADDIN ZOTERO_ITEM CSL_CITATION {"citationID":"R6uNaT3s","properties":{"formattedCitation":"(9)","plainCitation":"(9)","noteIndex":0},"citationItems":[{"id":311,"uris":["http://zotero.org/users/6770135/items/6GLIU2B8"],"uri":["http://zotero.org/users/6770135/items/6GLIU2B8"],"itemData":{"id":311,"type":"article-journal","container-title":"Advances in Nutrition","DOI":"10.3945/an.115.010215","ISSN":"2156-5376, 2161-8313","issue":"2","language":"en","page":"349-356","source":"DOI.org (Crossref)","title":"Overview of the Biomarkers Reflecting Inflammation and Nutritional Determinants of Anemia (BRINDA) Project","volume":"7","author":[{"family":"Suchdev","given":"Parminder S"},{"family":"Namaste","given":"Sorrel ML"},{"family":"Aaron","given":"Grant J"},{"family":"Raiten","given":"Daniel J"},{"family":"Brown","given":"Kenneth H"},{"family":"Flores-Ayala","given":"Rafael"},{"literal":"on behalf of the BRINDA Working Group"}],"issued":{"date-parts":[["2016",3,1]]}}}],"schema":"https://github.com/citation-style-language/schema/raw/master/csl-citation.json"} </w:instrText>
      </w:r>
      <w:r w:rsidR="00CB25E6" w:rsidRPr="008A08EA">
        <w:rPr>
          <w:rFonts w:ascii="Calibri" w:hAnsi="Calibri" w:cs="Calibri"/>
          <w:color w:val="000000" w:themeColor="text1"/>
        </w:rPr>
        <w:fldChar w:fldCharType="separate"/>
      </w:r>
      <w:r w:rsidR="006D2273">
        <w:rPr>
          <w:rFonts w:ascii="Calibri" w:hAnsi="Calibri" w:cs="Calibri"/>
          <w:noProof/>
          <w:color w:val="000000" w:themeColor="text1"/>
        </w:rPr>
        <w:t>(9)</w:t>
      </w:r>
      <w:r w:rsidR="00CB25E6" w:rsidRPr="008A08EA">
        <w:rPr>
          <w:rFonts w:ascii="Calibri" w:hAnsi="Calibri" w:cs="Calibri"/>
          <w:color w:val="000000" w:themeColor="text1"/>
        </w:rPr>
        <w:fldChar w:fldCharType="end"/>
      </w:r>
      <w:r w:rsidR="00CB25E6" w:rsidRPr="008A08EA">
        <w:rPr>
          <w:rFonts w:ascii="Calibri" w:hAnsi="Calibri" w:cs="Calibri"/>
          <w:color w:val="000000" w:themeColor="text1"/>
        </w:rPr>
        <w:t xml:space="preserve"> and taking into consideration multi-stage complex survey design</w:t>
      </w:r>
      <w:r w:rsidR="000F0EAF">
        <w:rPr>
          <w:rFonts w:ascii="Calibri" w:hAnsi="Calibri" w:cs="Calibri"/>
          <w:color w:val="000000" w:themeColor="text1"/>
        </w:rPr>
        <w:t>,</w:t>
      </w:r>
      <w:r w:rsidR="00CB25E6" w:rsidRPr="008A08EA">
        <w:rPr>
          <w:rFonts w:ascii="Calibri" w:hAnsi="Calibri" w:cs="Calibri"/>
          <w:color w:val="000000" w:themeColor="text1"/>
        </w:rPr>
        <w:t xml:space="preserve"> if</w:t>
      </w:r>
      <w:r w:rsidR="00680A47">
        <w:rPr>
          <w:rFonts w:ascii="Calibri" w:hAnsi="Calibri" w:cs="Calibri"/>
          <w:color w:val="000000" w:themeColor="text1"/>
        </w:rPr>
        <w:t xml:space="preserve"> relevant</w:t>
      </w:r>
      <w:r w:rsidR="00CB25E6" w:rsidRPr="008A08EA">
        <w:rPr>
          <w:rFonts w:ascii="Calibri" w:hAnsi="Calibri" w:cs="Calibri"/>
          <w:color w:val="000000" w:themeColor="text1"/>
        </w:rPr>
        <w:t>. P</w:t>
      </w:r>
      <w:r w:rsidRPr="008A08EA">
        <w:rPr>
          <w:rFonts w:ascii="Calibri" w:hAnsi="Calibri" w:cs="Calibri"/>
          <w:color w:val="000000" w:themeColor="text1"/>
        </w:rPr>
        <w:t>rior to this paper, the associated codes and analytical details</w:t>
      </w:r>
      <w:r w:rsidR="00CB25E6" w:rsidRPr="008A08EA">
        <w:rPr>
          <w:rFonts w:ascii="Calibri" w:hAnsi="Calibri" w:cs="Calibri"/>
          <w:color w:val="000000" w:themeColor="text1"/>
        </w:rPr>
        <w:t xml:space="preserve"> of those analyses</w:t>
      </w:r>
      <w:r w:rsidRPr="008A08EA">
        <w:rPr>
          <w:rFonts w:ascii="Calibri" w:hAnsi="Calibri" w:cs="Calibri"/>
          <w:color w:val="000000" w:themeColor="text1"/>
        </w:rPr>
        <w:t xml:space="preserve"> have been published</w:t>
      </w:r>
      <w:r w:rsidR="000F0EAF">
        <w:rPr>
          <w:rFonts w:ascii="Calibri" w:hAnsi="Calibri" w:cs="Calibri"/>
          <w:color w:val="000000" w:themeColor="text1"/>
        </w:rPr>
        <w:t xml:space="preserve"> separately</w:t>
      </w:r>
      <w:r w:rsidR="00CB25E6" w:rsidRPr="008A08EA">
        <w:rPr>
          <w:rFonts w:ascii="Calibri" w:hAnsi="Calibri" w:cs="Calibri"/>
          <w:color w:val="000000" w:themeColor="text1"/>
        </w:rPr>
        <w:t xml:space="preserve"> </w:t>
      </w:r>
      <w:r w:rsidR="000F0EAF">
        <w:rPr>
          <w:rFonts w:ascii="Calibri" w:hAnsi="Calibri" w:cs="Calibri"/>
          <w:color w:val="000000" w:themeColor="text1"/>
        </w:rPr>
        <w:t>in various</w:t>
      </w:r>
      <w:r w:rsidR="00CB25E6" w:rsidRPr="008A08EA">
        <w:rPr>
          <w:rFonts w:ascii="Calibri" w:hAnsi="Calibri" w:cs="Calibri"/>
          <w:color w:val="000000" w:themeColor="text1"/>
        </w:rPr>
        <w:t xml:space="preserve"> papers and reports, </w:t>
      </w:r>
      <w:r w:rsidRPr="008A08EA">
        <w:rPr>
          <w:rFonts w:ascii="Calibri" w:hAnsi="Calibri" w:cs="Calibri"/>
          <w:color w:val="000000" w:themeColor="text1"/>
        </w:rPr>
        <w:t xml:space="preserve">which </w:t>
      </w:r>
      <w:r w:rsidR="00CB25E6" w:rsidRPr="008A08EA">
        <w:rPr>
          <w:rFonts w:ascii="Calibri" w:hAnsi="Calibri" w:cs="Calibri"/>
          <w:color w:val="000000" w:themeColor="text1"/>
        </w:rPr>
        <w:t xml:space="preserve">requires </w:t>
      </w:r>
      <w:r w:rsidR="00680A47">
        <w:rPr>
          <w:rFonts w:ascii="Calibri" w:hAnsi="Calibri" w:cs="Calibri"/>
          <w:color w:val="000000" w:themeColor="text1"/>
        </w:rPr>
        <w:t>analysts</w:t>
      </w:r>
      <w:r w:rsidR="00CB25E6" w:rsidRPr="008A08EA">
        <w:rPr>
          <w:rFonts w:ascii="Calibri" w:hAnsi="Calibri" w:cs="Calibri"/>
          <w:color w:val="000000" w:themeColor="text1"/>
        </w:rPr>
        <w:t xml:space="preserve"> to learn them </w:t>
      </w:r>
      <w:r w:rsidR="000F0EAF">
        <w:rPr>
          <w:rFonts w:ascii="Calibri" w:hAnsi="Calibri" w:cs="Calibri"/>
          <w:color w:val="000000" w:themeColor="text1"/>
        </w:rPr>
        <w:t>individually</w:t>
      </w:r>
      <w:r w:rsidR="00CB25E6" w:rsidRPr="008A08EA">
        <w:rPr>
          <w:rFonts w:ascii="Calibri" w:hAnsi="Calibri" w:cs="Calibri"/>
          <w:color w:val="000000" w:themeColor="text1"/>
        </w:rPr>
        <w:t xml:space="preserve">, and </w:t>
      </w:r>
      <w:r w:rsidRPr="008A08EA">
        <w:rPr>
          <w:rFonts w:ascii="Calibri" w:hAnsi="Calibri" w:cs="Calibri"/>
          <w:color w:val="000000" w:themeColor="text1"/>
        </w:rPr>
        <w:t xml:space="preserve">may </w:t>
      </w:r>
      <w:r w:rsidR="00CB25E6" w:rsidRPr="008A08EA">
        <w:rPr>
          <w:rFonts w:ascii="Calibri" w:hAnsi="Calibri" w:cs="Calibri"/>
          <w:color w:val="000000" w:themeColor="text1"/>
        </w:rPr>
        <w:t xml:space="preserve">thus </w:t>
      </w:r>
      <w:r w:rsidRPr="008A08EA">
        <w:rPr>
          <w:rFonts w:ascii="Calibri" w:hAnsi="Calibri" w:cs="Calibri"/>
          <w:color w:val="000000" w:themeColor="text1"/>
        </w:rPr>
        <w:t xml:space="preserve">limit the extent to which </w:t>
      </w:r>
      <w:r w:rsidR="00680A47">
        <w:rPr>
          <w:rFonts w:ascii="Calibri" w:hAnsi="Calibri" w:cs="Calibri"/>
          <w:color w:val="000000" w:themeColor="text1"/>
        </w:rPr>
        <w:t>analysts</w:t>
      </w:r>
      <w:r w:rsidRPr="008A08EA">
        <w:rPr>
          <w:rFonts w:ascii="Calibri" w:hAnsi="Calibri" w:cs="Calibri"/>
          <w:color w:val="000000" w:themeColor="text1"/>
        </w:rPr>
        <w:t xml:space="preserve"> can then apply these methods to their own data.  </w:t>
      </w:r>
    </w:p>
    <w:p w14:paraId="3B75228C" w14:textId="5EB83C3D" w:rsidR="0037675B" w:rsidRPr="008A08EA" w:rsidRDefault="0037675B" w:rsidP="00F36F4B">
      <w:pPr>
        <w:spacing w:line="480" w:lineRule="auto"/>
        <w:jc w:val="both"/>
        <w:rPr>
          <w:rFonts w:ascii="Calibri" w:hAnsi="Calibri" w:cs="Calibri"/>
          <w:b/>
          <w:bCs/>
        </w:rPr>
      </w:pPr>
    </w:p>
    <w:p w14:paraId="6DE26CED" w14:textId="499F18B5" w:rsidR="006D0288" w:rsidRDefault="00D70625" w:rsidP="00D70625">
      <w:pPr>
        <w:spacing w:line="480" w:lineRule="auto"/>
        <w:jc w:val="both"/>
        <w:rPr>
          <w:rFonts w:ascii="Calibri" w:hAnsi="Calibri" w:cs="Calibri"/>
        </w:rPr>
      </w:pPr>
      <w:r w:rsidRPr="008A08EA">
        <w:rPr>
          <w:rFonts w:ascii="Calibri" w:hAnsi="Calibri" w:cs="Calibri"/>
        </w:rPr>
        <w:t>An overview of the S</w:t>
      </w:r>
      <w:r w:rsidR="00CB25E6" w:rsidRPr="008A08EA">
        <w:rPr>
          <w:rFonts w:ascii="Calibri" w:hAnsi="Calibri" w:cs="Calibri"/>
        </w:rPr>
        <w:t>AMBA</w:t>
      </w:r>
      <w:r w:rsidRPr="008A08EA">
        <w:rPr>
          <w:rFonts w:ascii="Calibri" w:hAnsi="Calibri" w:cs="Calibri"/>
        </w:rPr>
        <w:t xml:space="preserve"> </w:t>
      </w:r>
      <w:r w:rsidR="00CB25E6" w:rsidRPr="008A08EA">
        <w:rPr>
          <w:rFonts w:ascii="Calibri" w:hAnsi="Calibri" w:cs="Calibri"/>
        </w:rPr>
        <w:t>package</w:t>
      </w:r>
      <w:r w:rsidRPr="008A08EA">
        <w:rPr>
          <w:rFonts w:ascii="Calibri" w:hAnsi="Calibri" w:cs="Calibri"/>
        </w:rPr>
        <w:t xml:space="preserve"> inputs, </w:t>
      </w:r>
      <w:r w:rsidR="00846679">
        <w:rPr>
          <w:rFonts w:ascii="Calibri" w:hAnsi="Calibri" w:cs="Calibri"/>
        </w:rPr>
        <w:t>core contents</w:t>
      </w:r>
      <w:r w:rsidRPr="008A08EA">
        <w:rPr>
          <w:rFonts w:ascii="Calibri" w:hAnsi="Calibri" w:cs="Calibri"/>
        </w:rPr>
        <w:t xml:space="preserve">, and outputs is illustrated in </w:t>
      </w:r>
      <w:r w:rsidRPr="008A08EA">
        <w:rPr>
          <w:rFonts w:ascii="Calibri" w:hAnsi="Calibri" w:cs="Calibri"/>
          <w:b/>
          <w:bCs/>
        </w:rPr>
        <w:t xml:space="preserve">Figure 2. </w:t>
      </w:r>
      <w:r w:rsidR="00164373" w:rsidRPr="008A08EA">
        <w:rPr>
          <w:rFonts w:ascii="Calibri" w:hAnsi="Calibri" w:cs="Calibri"/>
        </w:rPr>
        <w:t xml:space="preserve">Two </w:t>
      </w:r>
      <w:r w:rsidR="00135435" w:rsidRPr="008A08EA">
        <w:rPr>
          <w:rFonts w:ascii="Calibri" w:hAnsi="Calibri" w:cs="Calibri"/>
        </w:rPr>
        <w:t xml:space="preserve">input </w:t>
      </w:r>
      <w:r w:rsidR="00CB03A2">
        <w:rPr>
          <w:rFonts w:ascii="Calibri" w:hAnsi="Calibri" w:cs="Calibri"/>
        </w:rPr>
        <w:t>.</w:t>
      </w:r>
      <w:r w:rsidR="00135435" w:rsidRPr="008A08EA">
        <w:rPr>
          <w:rFonts w:ascii="Calibri" w:hAnsi="Calibri" w:cs="Calibri"/>
        </w:rPr>
        <w:t xml:space="preserve">csv files are required: </w:t>
      </w:r>
      <w:r w:rsidR="00CB03A2">
        <w:rPr>
          <w:rFonts w:ascii="Calibri" w:hAnsi="Calibri" w:cs="Calibri"/>
        </w:rPr>
        <w:t xml:space="preserve">1) </w:t>
      </w:r>
      <w:r w:rsidR="00135435" w:rsidRPr="008A08EA">
        <w:rPr>
          <w:rFonts w:ascii="Calibri" w:hAnsi="Calibri" w:cs="Calibri"/>
        </w:rPr>
        <w:t xml:space="preserve">biomarker dataset template and </w:t>
      </w:r>
      <w:r w:rsidR="00CB03A2">
        <w:rPr>
          <w:rFonts w:ascii="Calibri" w:hAnsi="Calibri" w:cs="Calibri"/>
        </w:rPr>
        <w:t xml:space="preserve">2) </w:t>
      </w:r>
      <w:r w:rsidR="00135435" w:rsidRPr="008A08EA">
        <w:rPr>
          <w:rFonts w:ascii="Calibri" w:hAnsi="Calibri" w:cs="Calibri"/>
        </w:rPr>
        <w:t xml:space="preserve">biomarker cutoff template. For the biomarker dataset template, </w:t>
      </w:r>
      <w:r w:rsidR="00680A47">
        <w:rPr>
          <w:rFonts w:ascii="Calibri" w:hAnsi="Calibri" w:cs="Calibri"/>
        </w:rPr>
        <w:t>analysts</w:t>
      </w:r>
      <w:r w:rsidR="00135435" w:rsidRPr="008A08EA">
        <w:rPr>
          <w:rFonts w:ascii="Calibri" w:hAnsi="Calibri" w:cs="Calibri"/>
        </w:rPr>
        <w:t xml:space="preserve"> </w:t>
      </w:r>
      <w:commentRangeStart w:id="40"/>
      <w:r w:rsidR="00135435" w:rsidRPr="008A08EA">
        <w:rPr>
          <w:rFonts w:ascii="Calibri" w:hAnsi="Calibri" w:cs="Calibri"/>
        </w:rPr>
        <w:t>need</w:t>
      </w:r>
      <w:commentRangeEnd w:id="40"/>
      <w:r w:rsidR="00C54ACA">
        <w:rPr>
          <w:rStyle w:val="CommentReference"/>
          <w:rFonts w:asciiTheme="minorHAnsi" w:eastAsiaTheme="minorEastAsia" w:hAnsiTheme="minorHAnsi" w:cstheme="minorBidi"/>
        </w:rPr>
        <w:commentReference w:id="40"/>
      </w:r>
      <w:r w:rsidR="00135435" w:rsidRPr="008A08EA">
        <w:rPr>
          <w:rFonts w:ascii="Calibri" w:hAnsi="Calibri" w:cs="Calibri"/>
        </w:rPr>
        <w:t xml:space="preserve"> to fill in information on the </w:t>
      </w:r>
      <w:r w:rsidR="002C66DA">
        <w:rPr>
          <w:rFonts w:ascii="Calibri" w:hAnsi="Calibri" w:cs="Calibri"/>
        </w:rPr>
        <w:t>directory</w:t>
      </w:r>
      <w:r w:rsidR="00135435" w:rsidRPr="008A08EA">
        <w:rPr>
          <w:rFonts w:ascii="Calibri" w:hAnsi="Calibri" w:cs="Calibri"/>
        </w:rPr>
        <w:t xml:space="preserve"> of </w:t>
      </w:r>
      <w:r w:rsidR="00F96714">
        <w:rPr>
          <w:rFonts w:ascii="Calibri" w:hAnsi="Calibri" w:cs="Calibri"/>
        </w:rPr>
        <w:t xml:space="preserve">storing </w:t>
      </w:r>
      <w:r w:rsidR="00135435" w:rsidRPr="008A08EA">
        <w:rPr>
          <w:rFonts w:ascii="Calibri" w:hAnsi="Calibri" w:cs="Calibri"/>
        </w:rPr>
        <w:t>the dataset</w:t>
      </w:r>
      <w:r w:rsidR="00CB03A2">
        <w:rPr>
          <w:rFonts w:ascii="Calibri" w:hAnsi="Calibri" w:cs="Calibri"/>
        </w:rPr>
        <w:t xml:space="preserve"> in the</w:t>
      </w:r>
      <w:r w:rsidR="002C66DA">
        <w:rPr>
          <w:rFonts w:ascii="Calibri" w:hAnsi="Calibri" w:cs="Calibri"/>
        </w:rPr>
        <w:t>ir</w:t>
      </w:r>
      <w:r w:rsidR="00CB03A2">
        <w:rPr>
          <w:rFonts w:ascii="Calibri" w:hAnsi="Calibri" w:cs="Calibri"/>
        </w:rPr>
        <w:t xml:space="preserve"> computer</w:t>
      </w:r>
      <w:r w:rsidR="00135435" w:rsidRPr="008A08EA">
        <w:rPr>
          <w:rFonts w:ascii="Calibri" w:hAnsi="Calibri" w:cs="Calibri"/>
        </w:rPr>
        <w:t>, survey-related information (</w:t>
      </w:r>
      <w:r w:rsidR="00CB399F" w:rsidRPr="008A08EA">
        <w:rPr>
          <w:rFonts w:ascii="Calibri" w:hAnsi="Calibri" w:cs="Calibri"/>
        </w:rPr>
        <w:t xml:space="preserve">if relevant, </w:t>
      </w:r>
      <w:r w:rsidR="00135435" w:rsidRPr="008A08EA">
        <w:rPr>
          <w:rFonts w:ascii="Calibri" w:hAnsi="Calibri" w:cs="Calibri"/>
        </w:rPr>
        <w:t>e.g., strata, cluster, and survey weight variable names), demographics information (e.g., age and sex variable names), and micronutrient biomarker variable names and unit</w:t>
      </w:r>
      <w:r w:rsidR="00CB399F" w:rsidRPr="008A08EA">
        <w:rPr>
          <w:rFonts w:ascii="Calibri" w:hAnsi="Calibri" w:cs="Calibri"/>
        </w:rPr>
        <w:t xml:space="preserve">s. In this template, </w:t>
      </w:r>
      <w:r w:rsidR="00680A47">
        <w:rPr>
          <w:rFonts w:ascii="Calibri" w:hAnsi="Calibri" w:cs="Calibri"/>
        </w:rPr>
        <w:t>analysts</w:t>
      </w:r>
      <w:r w:rsidR="00CB399F" w:rsidRPr="008A08EA">
        <w:rPr>
          <w:rFonts w:ascii="Calibri" w:hAnsi="Calibri" w:cs="Calibri"/>
        </w:rPr>
        <w:t xml:space="preserve"> can </w:t>
      </w:r>
      <w:r w:rsidR="001C24C7">
        <w:rPr>
          <w:rFonts w:ascii="Calibri" w:hAnsi="Calibri" w:cs="Calibri"/>
        </w:rPr>
        <w:t>include</w:t>
      </w:r>
      <w:r w:rsidR="00CB399F" w:rsidRPr="008A08EA">
        <w:rPr>
          <w:rFonts w:ascii="Calibri" w:hAnsi="Calibri" w:cs="Calibri"/>
        </w:rPr>
        <w:t xml:space="preserve"> information for multiple datasets</w:t>
      </w:r>
      <w:r w:rsidR="001C24C7">
        <w:rPr>
          <w:rFonts w:ascii="Calibri" w:hAnsi="Calibri" w:cs="Calibri"/>
        </w:rPr>
        <w:t xml:space="preserve"> (one column per dataset)</w:t>
      </w:r>
      <w:r w:rsidR="00CB399F" w:rsidRPr="008A08EA">
        <w:rPr>
          <w:rFonts w:ascii="Calibri" w:hAnsi="Calibri" w:cs="Calibri"/>
        </w:rPr>
        <w:t xml:space="preserve">. </w:t>
      </w:r>
      <w:r w:rsidR="00135435" w:rsidRPr="008A08EA">
        <w:rPr>
          <w:rFonts w:ascii="Calibri" w:hAnsi="Calibri" w:cs="Calibri"/>
        </w:rPr>
        <w:t xml:space="preserve">For the biomarker cutoff template, </w:t>
      </w:r>
      <w:r w:rsidR="00680A47">
        <w:rPr>
          <w:rFonts w:ascii="Calibri" w:hAnsi="Calibri" w:cs="Calibri"/>
        </w:rPr>
        <w:t>analysts</w:t>
      </w:r>
      <w:r w:rsidR="00B64208" w:rsidRPr="008A08EA">
        <w:rPr>
          <w:rFonts w:ascii="Calibri" w:hAnsi="Calibri" w:cs="Calibri"/>
        </w:rPr>
        <w:t xml:space="preserve"> need to review the existing values of the biomarker cutoffs that vary by age and population groups (men, women, and pregnant women)</w:t>
      </w:r>
      <w:r w:rsidR="00EE7BB0">
        <w:rPr>
          <w:rFonts w:ascii="Calibri" w:hAnsi="Calibri" w:cs="Calibri"/>
        </w:rPr>
        <w:t xml:space="preserve">, and then they </w:t>
      </w:r>
      <w:r w:rsidR="00B64208" w:rsidRPr="008A08EA">
        <w:rPr>
          <w:rFonts w:ascii="Calibri" w:hAnsi="Calibri" w:cs="Calibri"/>
        </w:rPr>
        <w:t>can make modifications on the cutoff template in case</w:t>
      </w:r>
      <w:r w:rsidR="00173441">
        <w:rPr>
          <w:rFonts w:ascii="Calibri" w:hAnsi="Calibri" w:cs="Calibri"/>
        </w:rPr>
        <w:t xml:space="preserve"> </w:t>
      </w:r>
      <w:r w:rsidR="00B64208" w:rsidRPr="008A08EA">
        <w:rPr>
          <w:rFonts w:ascii="Calibri" w:hAnsi="Calibri" w:cs="Calibri"/>
        </w:rPr>
        <w:t>the cutoffs</w:t>
      </w:r>
      <w:r w:rsidR="00EE7BB0">
        <w:rPr>
          <w:rFonts w:ascii="Calibri" w:hAnsi="Calibri" w:cs="Calibri"/>
        </w:rPr>
        <w:t xml:space="preserve"> in the template</w:t>
      </w:r>
      <w:r w:rsidR="00B64208" w:rsidRPr="008A08EA">
        <w:rPr>
          <w:rFonts w:ascii="Calibri" w:hAnsi="Calibri" w:cs="Calibri"/>
        </w:rPr>
        <w:t xml:space="preserve"> differ from their </w:t>
      </w:r>
      <w:r w:rsidR="001977E4">
        <w:rPr>
          <w:rFonts w:ascii="Calibri" w:hAnsi="Calibri" w:cs="Calibri"/>
        </w:rPr>
        <w:t>desired values</w:t>
      </w:r>
      <w:r w:rsidR="00B64208" w:rsidRPr="008A08EA">
        <w:rPr>
          <w:rFonts w:ascii="Calibri" w:hAnsi="Calibri" w:cs="Calibri"/>
        </w:rPr>
        <w:t xml:space="preserve">. </w:t>
      </w:r>
    </w:p>
    <w:p w14:paraId="34519608" w14:textId="77777777" w:rsidR="006D0288" w:rsidRDefault="006D0288" w:rsidP="00D70625">
      <w:pPr>
        <w:spacing w:line="480" w:lineRule="auto"/>
        <w:jc w:val="both"/>
        <w:rPr>
          <w:rFonts w:ascii="Calibri" w:hAnsi="Calibri" w:cs="Calibri"/>
        </w:rPr>
      </w:pPr>
    </w:p>
    <w:p w14:paraId="5E7A3F1C" w14:textId="5EBD0E4C" w:rsidR="00D70625" w:rsidRPr="002E5B5D" w:rsidRDefault="00B64208" w:rsidP="001D655C">
      <w:pPr>
        <w:tabs>
          <w:tab w:val="left" w:pos="2880"/>
        </w:tabs>
        <w:spacing w:line="480" w:lineRule="auto"/>
        <w:jc w:val="both"/>
        <w:rPr>
          <w:rFonts w:ascii="Calibri" w:hAnsi="Calibri" w:cs="Calibri"/>
          <w:color w:val="000000" w:themeColor="text1"/>
        </w:rPr>
      </w:pPr>
      <w:r w:rsidRPr="008A08EA">
        <w:rPr>
          <w:rFonts w:ascii="Calibri" w:hAnsi="Calibri" w:cs="Calibri"/>
        </w:rPr>
        <w:t>The SAMBA package has multiple steps</w:t>
      </w:r>
      <w:r w:rsidR="009E4BAB">
        <w:rPr>
          <w:rFonts w:ascii="Calibri" w:hAnsi="Calibri" w:cs="Calibri"/>
        </w:rPr>
        <w:t xml:space="preserve"> with simply five lines of codes: users </w:t>
      </w:r>
      <w:commentRangeStart w:id="41"/>
      <w:r w:rsidR="009E4BAB">
        <w:rPr>
          <w:rFonts w:ascii="Calibri" w:hAnsi="Calibri" w:cs="Calibri"/>
        </w:rPr>
        <w:t xml:space="preserve">just need </w:t>
      </w:r>
      <w:commentRangeEnd w:id="41"/>
      <w:r w:rsidR="009E6A62">
        <w:rPr>
          <w:rStyle w:val="CommentReference"/>
          <w:rFonts w:asciiTheme="minorHAnsi" w:eastAsiaTheme="minorEastAsia" w:hAnsiTheme="minorHAnsi" w:cstheme="minorBidi"/>
        </w:rPr>
        <w:commentReference w:id="41"/>
      </w:r>
      <w:r w:rsidR="009E4BAB">
        <w:rPr>
          <w:rFonts w:ascii="Calibri" w:hAnsi="Calibri" w:cs="Calibri"/>
        </w:rPr>
        <w:t xml:space="preserve">to </w:t>
      </w:r>
      <w:r w:rsidR="009E4BAB" w:rsidRPr="001D655C">
        <w:rPr>
          <w:rFonts w:ascii="Calibri" w:hAnsi="Calibri" w:cs="Calibri"/>
        </w:rPr>
        <w:t xml:space="preserve">define </w:t>
      </w:r>
      <w:r w:rsidR="001D655C" w:rsidRPr="001D655C">
        <w:rPr>
          <w:rFonts w:ascii="Calibri" w:hAnsi="Calibri" w:cs="Calibri"/>
        </w:rPr>
        <w:t>the</w:t>
      </w:r>
      <w:r w:rsidR="001D655C">
        <w:rPr>
          <w:rFonts w:ascii="Calibri" w:hAnsi="Calibri" w:cs="Calibri"/>
        </w:rPr>
        <w:t xml:space="preserve"> </w:t>
      </w:r>
      <w:r w:rsidR="002C66DA">
        <w:rPr>
          <w:rFonts w:ascii="Calibri" w:hAnsi="Calibri" w:cs="Calibri"/>
        </w:rPr>
        <w:t>directories</w:t>
      </w:r>
      <w:r w:rsidR="001D655C">
        <w:rPr>
          <w:rFonts w:ascii="Calibri" w:hAnsi="Calibri" w:cs="Calibri"/>
        </w:rPr>
        <w:t xml:space="preserve"> of the biomarker dataset template and cutoff template in the</w:t>
      </w:r>
      <w:r w:rsidR="002C66DA">
        <w:rPr>
          <w:rFonts w:ascii="Calibri" w:hAnsi="Calibri" w:cs="Calibri"/>
        </w:rPr>
        <w:t>ir</w:t>
      </w:r>
      <w:r w:rsidR="001D655C">
        <w:rPr>
          <w:rFonts w:ascii="Calibri" w:hAnsi="Calibri" w:cs="Calibri"/>
        </w:rPr>
        <w:t xml:space="preserve"> computer, the number of biomarker datasets users want to analyze, and the </w:t>
      </w:r>
      <w:r w:rsidR="00C96A24">
        <w:rPr>
          <w:rFonts w:ascii="Calibri" w:hAnsi="Calibri" w:cs="Calibri"/>
        </w:rPr>
        <w:t>directory</w:t>
      </w:r>
      <w:r w:rsidR="001D655C">
        <w:rPr>
          <w:rFonts w:ascii="Calibri" w:hAnsi="Calibri" w:cs="Calibri"/>
        </w:rPr>
        <w:t xml:space="preserve"> and name of the output datasets</w:t>
      </w:r>
      <w:r w:rsidRPr="008A08EA">
        <w:rPr>
          <w:rFonts w:ascii="Calibri" w:hAnsi="Calibri" w:cs="Calibri"/>
        </w:rPr>
        <w:t>. SAMBA will first load the biomarker dataset template and cutoff template and preload the biomarker dataset</w:t>
      </w:r>
      <w:r w:rsidR="001216EA" w:rsidRPr="008A08EA">
        <w:rPr>
          <w:rFonts w:ascii="Calibri" w:hAnsi="Calibri" w:cs="Calibri"/>
        </w:rPr>
        <w:t xml:space="preserve">, and </w:t>
      </w:r>
      <w:r w:rsidRPr="008A08EA">
        <w:rPr>
          <w:rFonts w:ascii="Calibri" w:hAnsi="Calibri" w:cs="Calibri"/>
        </w:rPr>
        <w:t xml:space="preserve">then use the information to </w:t>
      </w:r>
      <w:r w:rsidR="00D70625" w:rsidRPr="008A08EA">
        <w:rPr>
          <w:rFonts w:ascii="Calibri" w:hAnsi="Calibri" w:cs="Calibri"/>
          <w:color w:val="000000" w:themeColor="text1"/>
        </w:rPr>
        <w:t xml:space="preserve">check for </w:t>
      </w:r>
      <w:r w:rsidRPr="008A08EA">
        <w:rPr>
          <w:rFonts w:ascii="Calibri" w:hAnsi="Calibri" w:cs="Calibri"/>
          <w:color w:val="000000" w:themeColor="text1"/>
        </w:rPr>
        <w:t>dataset</w:t>
      </w:r>
      <w:r w:rsidR="00D70625" w:rsidRPr="008A08EA">
        <w:rPr>
          <w:rFonts w:ascii="Calibri" w:hAnsi="Calibri" w:cs="Calibri"/>
          <w:color w:val="000000" w:themeColor="text1"/>
        </w:rPr>
        <w:t xml:space="preserve"> specification errors</w:t>
      </w:r>
      <w:r w:rsidR="00007D9B">
        <w:rPr>
          <w:rFonts w:ascii="Calibri" w:hAnsi="Calibri" w:cs="Calibri"/>
          <w:color w:val="000000" w:themeColor="text1"/>
        </w:rPr>
        <w:t xml:space="preserve"> (e.g., if a user-specified variable exist</w:t>
      </w:r>
      <w:r w:rsidR="006E5837">
        <w:rPr>
          <w:rFonts w:ascii="Calibri" w:hAnsi="Calibri" w:cs="Calibri"/>
          <w:color w:val="000000" w:themeColor="text1"/>
        </w:rPr>
        <w:t>s</w:t>
      </w:r>
      <w:r w:rsidR="00007D9B">
        <w:rPr>
          <w:rFonts w:ascii="Calibri" w:hAnsi="Calibri" w:cs="Calibri"/>
          <w:color w:val="000000" w:themeColor="text1"/>
        </w:rPr>
        <w:t xml:space="preserve"> in the dataset)</w:t>
      </w:r>
      <w:r w:rsidR="00D70625" w:rsidRPr="008A08EA">
        <w:rPr>
          <w:rFonts w:ascii="Calibri" w:hAnsi="Calibri" w:cs="Calibri"/>
          <w:color w:val="000000" w:themeColor="text1"/>
        </w:rPr>
        <w:t xml:space="preserve"> before starting analysis; if any detectable errors are found, </w:t>
      </w:r>
      <w:r w:rsidRPr="008A08EA">
        <w:rPr>
          <w:rFonts w:ascii="Calibri" w:hAnsi="Calibri" w:cs="Calibri"/>
          <w:color w:val="000000" w:themeColor="text1"/>
        </w:rPr>
        <w:t>SAMBA</w:t>
      </w:r>
      <w:r w:rsidR="00D70625" w:rsidRPr="008A08EA">
        <w:rPr>
          <w:rFonts w:ascii="Calibri" w:hAnsi="Calibri" w:cs="Calibri"/>
          <w:color w:val="000000" w:themeColor="text1"/>
        </w:rPr>
        <w:t xml:space="preserve"> provides guidance for correcting them. </w:t>
      </w:r>
      <w:r w:rsidRPr="008A08EA">
        <w:rPr>
          <w:rFonts w:ascii="Calibri" w:hAnsi="Calibri" w:cs="Calibri"/>
          <w:color w:val="000000" w:themeColor="text1"/>
        </w:rPr>
        <w:t xml:space="preserve">If no errors exist, the biomarker datasets will </w:t>
      </w:r>
      <w:r w:rsidR="001216EA" w:rsidRPr="008A08EA">
        <w:rPr>
          <w:rFonts w:ascii="Calibri" w:hAnsi="Calibri" w:cs="Calibri"/>
          <w:color w:val="000000" w:themeColor="text1"/>
        </w:rPr>
        <w:t xml:space="preserve">be </w:t>
      </w:r>
      <w:r w:rsidRPr="008A08EA">
        <w:rPr>
          <w:rFonts w:ascii="Calibri" w:hAnsi="Calibri" w:cs="Calibri"/>
          <w:color w:val="000000" w:themeColor="text1"/>
        </w:rPr>
        <w:t>officially load</w:t>
      </w:r>
      <w:r w:rsidR="001216EA" w:rsidRPr="008A08EA">
        <w:rPr>
          <w:rFonts w:ascii="Calibri" w:hAnsi="Calibri" w:cs="Calibri"/>
          <w:color w:val="000000" w:themeColor="text1"/>
        </w:rPr>
        <w:t>ed</w:t>
      </w:r>
      <w:r w:rsidR="004D2FFD" w:rsidRPr="008A08EA">
        <w:rPr>
          <w:rFonts w:ascii="Calibri" w:hAnsi="Calibri" w:cs="Calibri"/>
          <w:color w:val="000000" w:themeColor="text1"/>
        </w:rPr>
        <w:t xml:space="preserve">. Currently, SAMBA supports SAS, SPSS, STATA, CSV, and EXCEL files. </w:t>
      </w:r>
      <w:r w:rsidR="001216EA" w:rsidRPr="008A08EA">
        <w:rPr>
          <w:rFonts w:ascii="Calibri" w:hAnsi="Calibri" w:cs="Calibri"/>
          <w:color w:val="000000" w:themeColor="text1"/>
        </w:rPr>
        <w:t xml:space="preserve"> SAMBA will change the variable names listed in </w:t>
      </w:r>
      <w:r w:rsidR="000F0EAF">
        <w:rPr>
          <w:rFonts w:ascii="Calibri" w:hAnsi="Calibri" w:cs="Calibri"/>
          <w:color w:val="000000" w:themeColor="text1"/>
        </w:rPr>
        <w:t xml:space="preserve">the </w:t>
      </w:r>
      <w:r w:rsidR="001216EA" w:rsidRPr="008A08EA">
        <w:rPr>
          <w:rFonts w:ascii="Calibri" w:hAnsi="Calibri" w:cs="Calibri"/>
          <w:color w:val="000000" w:themeColor="text1"/>
        </w:rPr>
        <w:t>biomarker dataset template into standardized variable names</w:t>
      </w:r>
      <w:r w:rsidR="00EB6598">
        <w:rPr>
          <w:rFonts w:ascii="Calibri" w:hAnsi="Calibri" w:cs="Calibri"/>
          <w:color w:val="000000" w:themeColor="text1"/>
        </w:rPr>
        <w:t xml:space="preserve"> (</w:t>
      </w:r>
      <w:r w:rsidR="001216EA" w:rsidRPr="008A08EA">
        <w:rPr>
          <w:rFonts w:ascii="Calibri" w:hAnsi="Calibri" w:cs="Calibri"/>
          <w:color w:val="000000" w:themeColor="text1"/>
        </w:rPr>
        <w:t xml:space="preserve">predefined </w:t>
      </w:r>
      <w:r w:rsidR="00EB6598">
        <w:rPr>
          <w:rFonts w:ascii="Calibri" w:hAnsi="Calibri" w:cs="Calibri"/>
          <w:color w:val="000000" w:themeColor="text1"/>
        </w:rPr>
        <w:t>in the biomarker dataset template),</w:t>
      </w:r>
      <w:r w:rsidR="001216EA" w:rsidRPr="008A08EA">
        <w:rPr>
          <w:rFonts w:ascii="Calibri" w:hAnsi="Calibri" w:cs="Calibri"/>
          <w:color w:val="000000" w:themeColor="text1"/>
        </w:rPr>
        <w:t xml:space="preserve"> as well as change the units of biomarkers into SI. Then, SAMBA </w:t>
      </w:r>
      <w:r w:rsidR="001216EA" w:rsidRPr="008A08EA">
        <w:rPr>
          <w:rFonts w:ascii="Calibri" w:hAnsi="Calibri" w:cs="Calibri"/>
          <w:color w:val="000000" w:themeColor="text1"/>
        </w:rPr>
        <w:lastRenderedPageBreak/>
        <w:t xml:space="preserve">will </w:t>
      </w:r>
      <w:r w:rsidR="003C3443">
        <w:rPr>
          <w:rFonts w:ascii="Calibri" w:hAnsi="Calibri" w:cs="Calibri"/>
          <w:color w:val="000000" w:themeColor="text1"/>
        </w:rPr>
        <w:t>apply</w:t>
      </w:r>
      <w:r w:rsidR="001216EA" w:rsidRPr="008A08EA">
        <w:rPr>
          <w:rFonts w:ascii="Calibri" w:hAnsi="Calibri" w:cs="Calibri"/>
          <w:color w:val="000000" w:themeColor="text1"/>
        </w:rPr>
        <w:t xml:space="preserve"> the BRINDA method</w:t>
      </w:r>
      <w:r w:rsidR="003C3443">
        <w:rPr>
          <w:rFonts w:ascii="Calibri" w:hAnsi="Calibri" w:cs="Calibri"/>
          <w:color w:val="000000" w:themeColor="text1"/>
        </w:rPr>
        <w:t xml:space="preserve"> to adjust the effect of inflammation</w:t>
      </w:r>
      <w:r w:rsidR="001216EA" w:rsidRPr="008A08EA">
        <w:rPr>
          <w:rFonts w:ascii="Calibri" w:hAnsi="Calibri" w:cs="Calibri"/>
          <w:color w:val="000000" w:themeColor="text1"/>
        </w:rPr>
        <w:t xml:space="preserve"> </w:t>
      </w:r>
      <w:r w:rsidR="003C3443">
        <w:rPr>
          <w:rFonts w:ascii="Calibri" w:hAnsi="Calibri" w:cs="Calibri"/>
          <w:color w:val="000000" w:themeColor="text1"/>
        </w:rPr>
        <w:t>on</w:t>
      </w:r>
      <w:r w:rsidR="001216EA" w:rsidRPr="008A08EA">
        <w:rPr>
          <w:rFonts w:ascii="Calibri" w:hAnsi="Calibri" w:cs="Calibri"/>
          <w:color w:val="000000" w:themeColor="text1"/>
        </w:rPr>
        <w:t xml:space="preserve"> </w:t>
      </w:r>
      <w:r w:rsidR="002E5B5D">
        <w:rPr>
          <w:rFonts w:ascii="Calibri" w:hAnsi="Calibri" w:cs="Calibri"/>
          <w:color w:val="000000" w:themeColor="text1"/>
        </w:rPr>
        <w:t>selected nutrients among preschool-</w:t>
      </w:r>
      <w:r w:rsidR="001D3678">
        <w:rPr>
          <w:rFonts w:ascii="Calibri" w:hAnsi="Calibri" w:cs="Calibri"/>
          <w:color w:val="000000" w:themeColor="text1"/>
        </w:rPr>
        <w:t xml:space="preserve">age </w:t>
      </w:r>
      <w:r w:rsidR="002E5B5D">
        <w:rPr>
          <w:rFonts w:ascii="Calibri" w:hAnsi="Calibri" w:cs="Calibri"/>
          <w:color w:val="000000" w:themeColor="text1"/>
        </w:rPr>
        <w:t xml:space="preserve">children 6 mos to 5 y (PSC) and non-pregnant women of reproductive 15 – 49 y </w:t>
      </w:r>
      <w:r w:rsidR="001D3678">
        <w:rPr>
          <w:rFonts w:ascii="Calibri" w:hAnsi="Calibri" w:cs="Calibri"/>
          <w:color w:val="000000" w:themeColor="text1"/>
        </w:rPr>
        <w:t>(</w:t>
      </w:r>
      <w:r w:rsidR="002E5B5D">
        <w:rPr>
          <w:rFonts w:ascii="Calibri" w:hAnsi="Calibri" w:cs="Calibri"/>
          <w:color w:val="000000" w:themeColor="text1"/>
        </w:rPr>
        <w:t>WRA)</w:t>
      </w:r>
      <w:r w:rsidR="00F56F5E">
        <w:rPr>
          <w:rFonts w:ascii="Calibri" w:hAnsi="Calibri" w:cs="Calibri"/>
          <w:color w:val="000000" w:themeColor="text1"/>
        </w:rPr>
        <w:t xml:space="preserve"> </w:t>
      </w:r>
      <w:r w:rsidR="002A4F57" w:rsidRPr="008A08EA">
        <w:rPr>
          <w:rFonts w:ascii="Calibri" w:hAnsi="Calibri" w:cs="Calibri"/>
          <w:color w:val="000000" w:themeColor="text1"/>
        </w:rPr>
        <w:fldChar w:fldCharType="begin"/>
      </w:r>
      <w:r w:rsidR="006D2273">
        <w:rPr>
          <w:rFonts w:ascii="Calibri" w:hAnsi="Calibri" w:cs="Calibri"/>
          <w:color w:val="000000" w:themeColor="text1"/>
        </w:rPr>
        <w:instrText xml:space="preserve"> ADDIN ZOTERO_ITEM CSL_CITATION {"citationID":"O13UQj9T","properties":{"formattedCitation":"(9)","plainCitation":"(9)","noteIndex":0},"citationItems":[{"id":311,"uris":["http://zotero.org/users/6770135/items/6GLIU2B8"],"uri":["http://zotero.org/users/6770135/items/6GLIU2B8"],"itemData":{"id":311,"type":"article-journal","container-title":"Advances in Nutrition","DOI":"10.3945/an.115.010215","ISSN":"2156-5376, 2161-8313","issue":"2","language":"en","page":"349-356","source":"DOI.org (Crossref)","title":"Overview of the Biomarkers Reflecting Inflammation and Nutritional Determinants of Anemia (BRINDA) Project","volume":"7","author":[{"family":"Suchdev","given":"Parminder S"},{"family":"Namaste","given":"Sorrel ML"},{"family":"Aaron","given":"Grant J"},{"family":"Raiten","given":"Daniel J"},{"family":"Brown","given":"Kenneth H"},{"family":"Flores-Ayala","given":"Rafael"},{"literal":"on behalf of the BRINDA Working Group"}],"issued":{"date-parts":[["2016",3,1]]}}}],"schema":"https://github.com/citation-style-language/schema/raw/master/csl-citation.json"} </w:instrText>
      </w:r>
      <w:r w:rsidR="002A4F57" w:rsidRPr="008A08EA">
        <w:rPr>
          <w:rFonts w:ascii="Calibri" w:hAnsi="Calibri" w:cs="Calibri"/>
          <w:color w:val="000000" w:themeColor="text1"/>
        </w:rPr>
        <w:fldChar w:fldCharType="separate"/>
      </w:r>
      <w:r w:rsidR="006D2273">
        <w:rPr>
          <w:rFonts w:ascii="Calibri" w:hAnsi="Calibri" w:cs="Calibri"/>
          <w:noProof/>
          <w:color w:val="000000" w:themeColor="text1"/>
        </w:rPr>
        <w:t>(9)</w:t>
      </w:r>
      <w:r w:rsidR="002A4F57" w:rsidRPr="008A08EA">
        <w:rPr>
          <w:rFonts w:ascii="Calibri" w:hAnsi="Calibri" w:cs="Calibri"/>
          <w:color w:val="000000" w:themeColor="text1"/>
        </w:rPr>
        <w:fldChar w:fldCharType="end"/>
      </w:r>
      <w:r w:rsidR="002A4F57" w:rsidRPr="008A08EA">
        <w:rPr>
          <w:rFonts w:ascii="Calibri" w:hAnsi="Calibri" w:cs="Calibri"/>
          <w:color w:val="000000" w:themeColor="text1"/>
        </w:rPr>
        <w:t>.</w:t>
      </w:r>
      <w:r w:rsidR="002E5B5D">
        <w:rPr>
          <w:rFonts w:ascii="Calibri" w:hAnsi="Calibri" w:cs="Calibri"/>
          <w:color w:val="000000" w:themeColor="text1"/>
        </w:rPr>
        <w:t xml:space="preserve"> In brief, the BRINDA method recommends adjustment for retinol binding protein and serum retinol using AGP and CRP among PSC </w:t>
      </w:r>
      <w:r w:rsidR="002E5B5D">
        <w:rPr>
          <w:rFonts w:ascii="Calibri" w:hAnsi="Calibri" w:cs="Calibri"/>
          <w:color w:val="000000" w:themeColor="text1"/>
        </w:rPr>
        <w:fldChar w:fldCharType="begin"/>
      </w:r>
      <w:r w:rsidR="002E5B5D">
        <w:rPr>
          <w:rFonts w:ascii="Calibri" w:hAnsi="Calibri" w:cs="Calibri"/>
          <w:color w:val="000000" w:themeColor="text1"/>
        </w:rPr>
        <w:instrText xml:space="preserve"> ADDIN ZOTERO_ITEM CSL_CITATION {"citationID":"t4B3ufF1","properties":{"formattedCitation":"(19)","plainCitation":"(19)","noteIndex":0},"citationItems":[{"id":337,"uris":["http://zotero.org/users/6770135/items/5UVSN8ZE"],"uri":["http://zotero.org/users/6770135/items/5UVSN8ZE"],"itemData":{"id":337,"type":"article-journal","abstract":"ABSTRACT\n            \n              Background\n              Accurate assessment of iron and vitamin A status is needed to inform public health decisions, but most population-level iron and vitamin A biomarkers are independently influenced by inflammation.\n            \n            \n              Objectives\n              We aimed to assess the reproducibility of the Biomarkers Reflecting Inflammation and Nutritional Determinants of Anemia (BRINDA) regression approach to adjust iron [ferritin, soluble transferrin receptor (sTfR)] and vitamin A [retinol-binding protein (RBP), retinol] biomarkers for inflammation (α-1-acid glycoprotein and C-reactive protein).\n            \n            \n              Methods\n              We conducted a sensitivity analysis comparing unadjusted and adjusted estimates of iron and vitamin A deficiency using the internal-survey regression approach from BRINDA phase 1 (16 surveys in children, 10 surveys in women) and 13 additional surveys for children and women (BRINDA phase 2).\n            \n            \n              Results\n              The relations between inflammation and iron or vitamin A biomarkers were statistically significant except for vitamin A biomarkers in women. Heterogeneity of the regression coefficients across surveys was high. Among children, internal-survey adjustments increased the estimated prevalence of depleted iron stores (ferritin &amp;lt;12 µg/L) by a median of 11 percentage points (pp) (24 pp and 9 pp in BRINDA phase 1 and phase 2, respectively), whereas estimates of iron-deficient erythropoiesis (sTfR &amp;gt;8.3 mg/L) decreased by a median of 15 pp (15 pp and 20 pp in BRINDA phase 1 and phase 2, respectively). Vitamin A deficiency (RBP &amp;lt;0.7 µmol/L or retinol &amp;lt;0.7 µmol/L) decreased by a median of 14 pp (18 pp and 8 pp in BRINDA phase 1 and phase 2, respectively) in children. Adjustment for inflammation in women resulted in smaller differences in estimated iron deficiency than in children.\n            \n            \n              Conclusions\n              Our findings are consistent with previous BRINDA conclusions that not accounting for inflammation may result in an underestimation of iron deficiency and overestimation of vitamin A deficiency. Research is needed to understand the etiology of the heterogeneity in the regression coefficients before a meta-analyzed regression correction can be considered.","container-title":"The American Journal of Clinical Nutrition","DOI":"10.1093/ajcn/nqaa141","ISSN":"0002-9165, 1938-3207","issue":"Supplement_1","language":"en","page":"458S-467S","source":"DOI.org (Crossref)","title":"Adjusting iron and vitamin A status in settings of inflammation: a sensitivity analysis of the Biomarkers Reflecting Inflammation and Nutritional Determinants of Anemia (BRINDA) approach","title-short":"Adjusting iron and vitamin A status in settings of inflammation","volume":"112","author":[{"family":"Namaste","given":"Sorrel M L"},{"family":"Ou","given":"Jiangda"},{"family":"Williams","given":"Anne M"},{"family":"Young","given":"Melissa F"},{"family":"Yu","given":"Emma X"},{"family":"Suchdev","given":"Parminder S"}],"issued":{"date-parts":[["2020",8,1]]}}}],"schema":"https://github.com/citation-style-language/schema/raw/master/csl-citation.json"} </w:instrText>
      </w:r>
      <w:r w:rsidR="002E5B5D">
        <w:rPr>
          <w:rFonts w:ascii="Calibri" w:hAnsi="Calibri" w:cs="Calibri"/>
          <w:color w:val="000000" w:themeColor="text1"/>
        </w:rPr>
        <w:fldChar w:fldCharType="separate"/>
      </w:r>
      <w:r w:rsidR="002E5B5D">
        <w:rPr>
          <w:rFonts w:ascii="Calibri" w:hAnsi="Calibri" w:cs="Calibri"/>
          <w:noProof/>
          <w:color w:val="000000" w:themeColor="text1"/>
        </w:rPr>
        <w:t>(19)</w:t>
      </w:r>
      <w:r w:rsidR="002E5B5D">
        <w:rPr>
          <w:rFonts w:ascii="Calibri" w:hAnsi="Calibri" w:cs="Calibri"/>
          <w:color w:val="000000" w:themeColor="text1"/>
        </w:rPr>
        <w:fldChar w:fldCharType="end"/>
      </w:r>
      <w:r w:rsidR="002E5B5D">
        <w:rPr>
          <w:rFonts w:ascii="Calibri" w:hAnsi="Calibri" w:cs="Calibri"/>
          <w:color w:val="000000" w:themeColor="text1"/>
        </w:rPr>
        <w:t xml:space="preserve">, no adjustment for serum or RBC folate </w:t>
      </w:r>
      <w:r w:rsidR="00C4550C">
        <w:rPr>
          <w:rFonts w:ascii="Calibri" w:hAnsi="Calibri" w:cs="Calibri"/>
          <w:color w:val="000000" w:themeColor="text1"/>
        </w:rPr>
        <w:t>or</w:t>
      </w:r>
      <w:r w:rsidR="002E5B5D">
        <w:rPr>
          <w:rFonts w:ascii="Calibri" w:hAnsi="Calibri" w:cs="Calibri"/>
          <w:color w:val="000000" w:themeColor="text1"/>
        </w:rPr>
        <w:t xml:space="preserve"> serum B-12 for either PSC or WRA </w:t>
      </w:r>
      <w:r w:rsidR="002E5B5D">
        <w:rPr>
          <w:rFonts w:ascii="Calibri" w:hAnsi="Calibri" w:cs="Calibri"/>
          <w:color w:val="000000" w:themeColor="text1"/>
        </w:rPr>
        <w:fldChar w:fldCharType="begin"/>
      </w:r>
      <w:r w:rsidR="002E5B5D">
        <w:rPr>
          <w:rFonts w:ascii="Calibri" w:hAnsi="Calibri" w:cs="Calibri"/>
          <w:color w:val="000000" w:themeColor="text1"/>
        </w:rPr>
        <w:instrText xml:space="preserve"> ADDIN ZOTERO_ITEM CSL_CITATION {"citationID":"uwccjrF4","properties":{"formattedCitation":"(20)","plainCitation":"(20)","noteIndex":0},"citationItems":[{"id":73,"uris":["http://zotero.org/groups/2536323/items/M5A9ZA22"],"uri":["http://zotero.org/groups/2536323/items/M5A9ZA22"],"itemData":{"id":73,"type":"article-journal","abstract":"ABSTRACT\n            \n              Background\n              Vitamin B-12 and folate deficiencies in women and children have important public health implications. However, the evidence is conflicting and limited on whether the influence of inflammation on biomarker concentrations may be sufficiently and consistently influenced by inflammation to require adjustment for interpreting concentrations or estimating population prevalence of deficiencies.\n            \n            \n              Objective\n              We examined correlations between concentrations of the inflammation biomarkers C-reactive protein (CRP) and α1-acid glycoprotein (AGP) and serum vitamin B-12 and serum and RBC folate among nonpregnant women of reproductive age (WRA; 15–49 yr) and preschool children (PSC; 6–59 mo).\n            \n            \n              Methods\n              We analyzed cross-sectional data from 16 nationally representative nutrition surveys conducted in WRA (n = 32,588) and PSC (n = 8,256) from the Biomarkers Reflecting Inflammation and Nutritional Determinants of Anemia project. Spearman correlations between CRP or AGP and vitamin B-12 or folate concentrations were examined, taking into account complex survey design effects.\n            \n            \n              Results\n              Correlations between inflammation and vitamin B-12 or folate were weak, with no clear pattern of association in either WRA or PSC. Correlation coefficients between CRP and vitamin B-12 for WRA and PSC ranged from −0.25 to 0.16, and correlations between AGP and vitamin B-12 ranged between −0.07 and 0.14. Similarly, correlations between CRP and serum folate ranged from −0.13 to 0.08, and correlations between AGP and serum folate between −0.21 and 0.02. Only 3 surveys measured RBC folate, and among them, correlations for WRA ranged from −0.07 to 0.08 for CRP and −0.04 for AGP (1 country).\n            \n            \n              Conclusions\n              Based on the weak and inconsistent correlations between CRP or AGP and vitamin B-12 or folate biomarkers, there is no rationale to adjust for inflammation when estimating population prevalence of vitamin B-12 or folate deficiencies in WRA or PSC.","container-title":"The American Journal of Clinical Nutrition","DOI":"10.1093/ajcn/nqz303","ISSN":"0002-9165, 1938-3207","issue":"4","language":"en","page":"919-926","source":"DOI.org (Crossref)","title":"Interpretation of vitamin B-12 and folate concentrations in population-based surveys does not require adjustment for inflammation: Biomarkers Reflecting Inflammation and Nutritional Determinants of Anemia (BRINDA) project","title-short":"Interpretation of vitamin B-12 and folate concentrations in population-based surveys does not require adjustment for inflammation","volume":"111","author":[{"family":"Young","given":"Melissa F"},{"family":"Guo","given":"Junjie"},{"family":"Williams","given":"Anne"},{"family":"Whitfield","given":"Kyly C"},{"family":"Nasrin","given":"Sabiha"},{"family":"Kancherla","given":"Vijaya"},{"family":"Suchdev","given":"Parminder S"},{"family":"Crider","given":"Krista S"},{"family":"Pfeiffer","given":"Christine M"},{"family":"Serdula","given":"Mary"}],"issued":{"date-parts":[["2020",4,1]]}}}],"schema":"https://github.com/citation-style-language/schema/raw/master/csl-citation.json"} </w:instrText>
      </w:r>
      <w:r w:rsidR="002E5B5D">
        <w:rPr>
          <w:rFonts w:ascii="Calibri" w:hAnsi="Calibri" w:cs="Calibri"/>
          <w:color w:val="000000" w:themeColor="text1"/>
        </w:rPr>
        <w:fldChar w:fldCharType="separate"/>
      </w:r>
      <w:r w:rsidR="002E5B5D">
        <w:rPr>
          <w:rFonts w:ascii="Calibri" w:hAnsi="Calibri" w:cs="Calibri"/>
          <w:noProof/>
          <w:color w:val="000000" w:themeColor="text1"/>
        </w:rPr>
        <w:t>(20)</w:t>
      </w:r>
      <w:r w:rsidR="002E5B5D">
        <w:rPr>
          <w:rFonts w:ascii="Calibri" w:hAnsi="Calibri" w:cs="Calibri"/>
          <w:color w:val="000000" w:themeColor="text1"/>
        </w:rPr>
        <w:fldChar w:fldCharType="end"/>
      </w:r>
      <w:r w:rsidR="002E5B5D">
        <w:rPr>
          <w:rFonts w:ascii="Calibri" w:hAnsi="Calibri" w:cs="Calibri"/>
          <w:color w:val="000000" w:themeColor="text1"/>
        </w:rPr>
        <w:t>,  adjustment for serum zinc using AGP and CRP among PSC</w:t>
      </w:r>
      <w:r w:rsidR="00F56F5E">
        <w:rPr>
          <w:rFonts w:ascii="Calibri" w:hAnsi="Calibri" w:cs="Calibri"/>
          <w:color w:val="000000" w:themeColor="text1"/>
        </w:rPr>
        <w:t xml:space="preserve"> </w:t>
      </w:r>
      <w:r w:rsidR="002E5B5D">
        <w:rPr>
          <w:rFonts w:ascii="Calibri" w:hAnsi="Calibri" w:cs="Calibri"/>
          <w:color w:val="000000" w:themeColor="text1"/>
        </w:rPr>
        <w:fldChar w:fldCharType="begin"/>
      </w:r>
      <w:r w:rsidR="002E5B5D">
        <w:rPr>
          <w:rFonts w:ascii="Calibri" w:hAnsi="Calibri" w:cs="Calibri"/>
          <w:color w:val="000000" w:themeColor="text1"/>
        </w:rPr>
        <w:instrText xml:space="preserve"> ADDIN ZOTERO_ITEM CSL_CITATION {"citationID":"qxHTv5Ur","properties":{"formattedCitation":"(21)","plainCitation":"(21)","noteIndex":0},"citationItems":[{"id":186,"uris":["http://zotero.org/users/6770135/items/67XJHPKK"],"uri":["http://zotero.org/users/6770135/items/67XJHPKK"],"itemData":{"id":186,"type":"article-journal","abstract":"ABSTRACT\n            \n              Background\n              The accurate estimation of zinc deficiency at the population level is important, as it guides the design, targeting, and evaluation of nutrition interventions. Plasma or serum zinc concentration (PZC) is recommended to estimate zinc nutritional status; however, concentrations may decrease in the presence of inflammation.\n            \n            \n              Objectives\n              We aimed to assess the relation between PZC and inflammation in preschool children (PSC; 6–59 mo) and nonpregnant women of reproductive age (WRA; 15–49 y), and to compare different inflammation adjustment approaches, if adjustment is warranted.\n            \n            \n              Methods\n              Cross-sectional data from 13 nationally representative surveys (18,859 PSC, 22,695 WRA) from the Biomarkers Reflecting Inflammation and Nutritional Determinants of Anemia (BRINDA) project were analyzed. Correlation and decile analyses were conducted, and the following 3 adjustment methods were compared if a consistent negative association between PZC and C-reactive protein (CRP) or α-1-acid glycoprotein (AGP) was observed: 1) exclude individuals with CRP &amp;gt; 5 mg/L or AGP &amp;gt; 1 g/L; 2) apply arithmetic correction factors; and 3) use the BRINDA regression correction (RC) approach.\n            \n            \n              Results\n              In 6 of 12 PSC surveys, the estimated prevalence of zinc deficiency increased with increasing CRP deciles, and to a lesser extent, with increasing AGP deciles. In WRA, the association of PZC with CRP and AGP was weak and inconsistent. In the 6 PSC surveys in which adjustment methods were compared, application of RC reduced the estimated prevalence of zinc deficiency by a median of 11 (range: 4–18) percentage points, compared with the unadjusted prevalence.\n            \n            \n              Conclusions\n              Relations between PZC and inflammatory markers were inconsistent, suggesting that correlation and decile analyses should be conducted before applying any inflammation adjustments. In populations of PSC that exhibit a significant negative association between PZC and CRP or AGP, application of the RC approach is supported. At this time, there is insufficient evidence to warrant inflammation adjustment in WRA.","container-title":"The American Journal of Clinical Nutrition","DOI":"10.1093/ajcn/nqz304","ISSN":"0002-9165, 1938-3207","issue":"4","language":"en","page":"927-937","source":"DOI.org (Crossref)","title":"Adjusting plasma or serum zinc concentrations for inflammation: Biomarkers Reflecting Inflammation and Nutritional Determinants of Anemia (BRINDA) project","title-short":"Adjusting plasma or serum zinc concentrations for inflammation","volume":"111","author":[{"family":"McDonald","given":"Christine M"},{"family":"Suchdev","given":"Parminder S"},{"family":"Krebs","given":"Nancy F"},{"family":"Hess","given":"Sonja Y"},{"family":"Wessells","given":"K Ryan"},{"family":"Ismaily","given":"Sanober"},{"family":"Rahman","given":"Sabuktagin"},{"family":"Wieringa","given":"Frank T"},{"family":"Williams","given":"Anne M"},{"family":"Brown","given":"Kenneth H"},{"family":"King","given":"Janet C"}],"issued":{"date-parts":[["2020",4,1]]}}}],"schema":"https://github.com/citation-style-language/schema/raw/master/csl-citation.json"} </w:instrText>
      </w:r>
      <w:r w:rsidR="002E5B5D">
        <w:rPr>
          <w:rFonts w:ascii="Calibri" w:hAnsi="Calibri" w:cs="Calibri"/>
          <w:color w:val="000000" w:themeColor="text1"/>
        </w:rPr>
        <w:fldChar w:fldCharType="separate"/>
      </w:r>
      <w:r w:rsidR="002E5B5D">
        <w:rPr>
          <w:rFonts w:ascii="Calibri" w:hAnsi="Calibri" w:cs="Calibri"/>
          <w:noProof/>
          <w:color w:val="000000" w:themeColor="text1"/>
        </w:rPr>
        <w:t>(21)</w:t>
      </w:r>
      <w:r w:rsidR="002E5B5D">
        <w:rPr>
          <w:rFonts w:ascii="Calibri" w:hAnsi="Calibri" w:cs="Calibri"/>
          <w:color w:val="000000" w:themeColor="text1"/>
        </w:rPr>
        <w:fldChar w:fldCharType="end"/>
      </w:r>
      <w:r w:rsidR="002E5B5D">
        <w:rPr>
          <w:rFonts w:ascii="Calibri" w:hAnsi="Calibri" w:cs="Calibri"/>
          <w:color w:val="000000" w:themeColor="text1"/>
        </w:rPr>
        <w:t xml:space="preserve">, and adjustment for serum ferritin and sTfR using AGP and CRP among PSC an WRA </w:t>
      </w:r>
      <w:r w:rsidR="002E5B5D">
        <w:rPr>
          <w:rFonts w:ascii="Calibri" w:hAnsi="Calibri" w:cs="Calibri"/>
          <w:color w:val="000000" w:themeColor="text1"/>
        </w:rPr>
        <w:fldChar w:fldCharType="begin"/>
      </w:r>
      <w:r w:rsidR="002E5B5D">
        <w:rPr>
          <w:rFonts w:ascii="Calibri" w:hAnsi="Calibri" w:cs="Calibri"/>
          <w:color w:val="000000" w:themeColor="text1"/>
        </w:rPr>
        <w:instrText xml:space="preserve"> ADDIN ZOTERO_ITEM CSL_CITATION {"citationID":"OMFqj3sf","properties":{"formattedCitation":"(22)","plainCitation":"(22)","noteIndex":0},"citationItems":[{"id":76,"uris":["http://zotero.org/users/6770135/items/MBL9KFXS"],"uri":["http://zotero.org/users/6770135/items/MBL9KFXS"],"itemData":{"id":76,"type":"article-journal","abstract":"Background: The accurate estimation of iron deﬁciency is important in planning and implementing interventions. Ferritin is recommended as the primary measure of iron status, but interpretability is challenging in settings with infection and inﬂammation.\nObjective: We assessed the relation between ferritin concentrations and inﬂammation and malaria in preschool children (PSC) (age range: 6–59 mo) and women of reproductive age (WRA) (age range: 15–49 y) and investigated adjustment algorithms to account for these effects. Design: Cross-sectional data from 15 surveys for PSC (n = 27,865) and 8 surveys for WRA (24,844), from the Biomarkers Reﬂecting the Inﬂammation and Nutritional Determinants of Anemia (BRINDA) project were analyzed individually and combined with the use of a meta-analysis. Several approaches were explored to estimate depleted iron stores (ferritin concentration ,12 mg/L in PSC and ,15 mg/L in WRA) in inﬂammation and malaria settings as follows: 1) increase ferritin-concentration cutoff to ,30 mg/L; 2) exclude individuals with C-reactive protein (CRP) concentrations .5 mg/L or a-1-acid glycoprotein (AGP) concentrations .1 g/L; 3) apply arithmetic correction factors; and 4) use a regression correction approach.\nResults: Depleted iron-store estimates incrementally increased as CRP and AGP deciles decreased (4% compared with 30%, and 6% compared with 29% from highest compared with lowest CRP deciles for pooled PSC and WRA, respectively, with similar results for AGP). Depending on the approach used to adjust for inﬂammation (CRP plus AGP), the estimated prevalence of depleted iron stores increased by 7–25 and 2–8 absolute median percentage points for PSC and WRA, respectively, compared with unadjusted values. Adjustment for malaria in addition to CRP and AGP did not substantially change the estimated prevalence of depleted iron stores.\nConclusions: Our results lend support for the use of internal regression correction to estimate the prevalence of depleted iron stores in regions with inﬂammation. This approach appears to mathematically reﬂect the linear relation of ferritin concentrations with acute-phase proteins. More research is warranted to validate the proposed approaches, but this study contributes to the evidence base to guide decisions about how and when to adjust ferritin for inﬂammation.","language":"en","page":"13","source":"Zotero","title":"Adjusting ferritin concentrations for inflammation: Biomarkers Reflecting Inflammation and Nutritional Determinants of Anemia (BRINDA) project","author":[{"family":"Namaste","given":"Sorrel ML"},{"family":"Rohner","given":"Fabian"},{"family":"Huang","given":"Jin"},{"family":"Bhushan","given":"Nivedita L"},{"family":"Flores-Ayala","given":"Rafael"},{"family":"Kupka","given":"Roland"},{"family":"Mei","given":"Zuguo"},{"family":"Rawat","given":"Rahul"},{"family":"Williams","given":"Anne M"},{"family":"Raiten","given":"Daniel J"},{"family":"Northrop-Clewes","given":"Christine A"},{"family":"Suchdev","given":"Parminder S"}]}}],"schema":"https://github.com/citation-style-language/schema/raw/master/csl-citation.json"} </w:instrText>
      </w:r>
      <w:r w:rsidR="002E5B5D">
        <w:rPr>
          <w:rFonts w:ascii="Calibri" w:hAnsi="Calibri" w:cs="Calibri"/>
          <w:color w:val="000000" w:themeColor="text1"/>
        </w:rPr>
        <w:fldChar w:fldCharType="separate"/>
      </w:r>
      <w:r w:rsidR="002E5B5D">
        <w:rPr>
          <w:rFonts w:ascii="Calibri" w:hAnsi="Calibri" w:cs="Calibri"/>
          <w:noProof/>
          <w:color w:val="000000" w:themeColor="text1"/>
        </w:rPr>
        <w:t>(22)</w:t>
      </w:r>
      <w:r w:rsidR="002E5B5D">
        <w:rPr>
          <w:rFonts w:ascii="Calibri" w:hAnsi="Calibri" w:cs="Calibri"/>
          <w:color w:val="000000" w:themeColor="text1"/>
        </w:rPr>
        <w:fldChar w:fldCharType="end"/>
      </w:r>
      <w:r w:rsidR="002E5B5D">
        <w:rPr>
          <w:rFonts w:ascii="Calibri" w:hAnsi="Calibri" w:cs="Calibri"/>
          <w:color w:val="000000" w:themeColor="text1"/>
        </w:rPr>
        <w:t xml:space="preserve">. </w:t>
      </w:r>
      <w:r w:rsidR="002A4F57" w:rsidRPr="008A08EA">
        <w:rPr>
          <w:rFonts w:ascii="Calibri" w:hAnsi="Calibri" w:cs="Calibri"/>
          <w:color w:val="000000" w:themeColor="text1"/>
        </w:rPr>
        <w:t xml:space="preserve">After adjustment, </w:t>
      </w:r>
      <w:r w:rsidR="00CB399F" w:rsidRPr="008A08EA">
        <w:rPr>
          <w:rFonts w:ascii="Calibri" w:hAnsi="Calibri" w:cs="Calibri"/>
          <w:color w:val="000000" w:themeColor="text1"/>
        </w:rPr>
        <w:t>a</w:t>
      </w:r>
      <w:r w:rsidR="002A4F57" w:rsidRPr="008A08EA">
        <w:rPr>
          <w:rFonts w:ascii="Calibri" w:hAnsi="Calibri" w:cs="Calibri"/>
          <w:color w:val="000000" w:themeColor="text1"/>
        </w:rPr>
        <w:t xml:space="preserve"> cleaned dataset</w:t>
      </w:r>
      <w:r w:rsidR="00F2665F" w:rsidRPr="008A08EA">
        <w:rPr>
          <w:rFonts w:ascii="Calibri" w:hAnsi="Calibri" w:cs="Calibri"/>
          <w:color w:val="000000" w:themeColor="text1"/>
        </w:rPr>
        <w:t xml:space="preserve"> </w:t>
      </w:r>
      <w:r w:rsidR="00862C71" w:rsidRPr="008A08EA">
        <w:rPr>
          <w:rFonts w:ascii="Calibri" w:hAnsi="Calibri" w:cs="Calibri"/>
          <w:color w:val="000000" w:themeColor="text1"/>
        </w:rPr>
        <w:t>in csv format</w:t>
      </w:r>
      <w:r w:rsidR="002A4F57" w:rsidRPr="008A08EA">
        <w:rPr>
          <w:rFonts w:ascii="Calibri" w:hAnsi="Calibri" w:cs="Calibri"/>
          <w:color w:val="000000" w:themeColor="text1"/>
        </w:rPr>
        <w:t xml:space="preserve"> </w:t>
      </w:r>
      <w:r w:rsidR="00CB399F" w:rsidRPr="008A08EA">
        <w:rPr>
          <w:rFonts w:ascii="Calibri" w:hAnsi="Calibri" w:cs="Calibri"/>
          <w:color w:val="000000" w:themeColor="text1"/>
        </w:rPr>
        <w:t>per dataset analyzed</w:t>
      </w:r>
      <w:r w:rsidR="00CE3D1A" w:rsidRPr="008A08EA">
        <w:rPr>
          <w:rFonts w:ascii="Calibri" w:hAnsi="Calibri" w:cs="Calibri"/>
          <w:color w:val="000000" w:themeColor="text1"/>
        </w:rPr>
        <w:t xml:space="preserve"> </w:t>
      </w:r>
      <w:r w:rsidR="00862C71" w:rsidRPr="008A08EA">
        <w:rPr>
          <w:rFonts w:ascii="Calibri" w:hAnsi="Calibri" w:cs="Calibri"/>
          <w:color w:val="000000" w:themeColor="text1"/>
        </w:rPr>
        <w:t>will be exported</w:t>
      </w:r>
      <w:r w:rsidR="00CB399F" w:rsidRPr="008A08EA">
        <w:rPr>
          <w:rFonts w:ascii="Calibri" w:hAnsi="Calibri" w:cs="Calibri"/>
          <w:color w:val="000000" w:themeColor="text1"/>
        </w:rPr>
        <w:t>, which contains standardized variable names and units and adjusted biomarker values for inflammation for all study participants</w:t>
      </w:r>
      <w:r w:rsidR="00EB6598">
        <w:rPr>
          <w:rFonts w:ascii="Calibri" w:hAnsi="Calibri" w:cs="Calibri"/>
          <w:color w:val="000000" w:themeColor="text1"/>
        </w:rPr>
        <w:t xml:space="preserve"> </w:t>
      </w:r>
      <w:r w:rsidR="00EB6598" w:rsidRPr="008A08EA">
        <w:rPr>
          <w:rFonts w:ascii="Calibri" w:hAnsi="Calibri" w:cs="Calibri"/>
          <w:color w:val="000000" w:themeColor="text1"/>
        </w:rPr>
        <w:t>(output 1)</w:t>
      </w:r>
      <w:r w:rsidR="00CB399F" w:rsidRPr="008A08EA">
        <w:rPr>
          <w:rFonts w:ascii="Calibri" w:hAnsi="Calibri" w:cs="Calibri"/>
          <w:color w:val="000000" w:themeColor="text1"/>
        </w:rPr>
        <w:t xml:space="preserve">. </w:t>
      </w:r>
      <w:r w:rsidR="00862C71" w:rsidRPr="008A08EA">
        <w:rPr>
          <w:rFonts w:ascii="Calibri" w:hAnsi="Calibri" w:cs="Calibri"/>
          <w:color w:val="000000" w:themeColor="text1"/>
        </w:rPr>
        <w:t xml:space="preserve">SAMBA will also generate </w:t>
      </w:r>
      <w:r w:rsidR="00D70625" w:rsidRPr="008A08EA">
        <w:rPr>
          <w:rFonts w:ascii="Calibri" w:hAnsi="Calibri" w:cs="Calibri"/>
        </w:rPr>
        <w:t xml:space="preserve">a formatted </w:t>
      </w:r>
      <w:r w:rsidR="00862C71" w:rsidRPr="008A08EA">
        <w:rPr>
          <w:rFonts w:ascii="Calibri" w:hAnsi="Calibri" w:cs="Calibri"/>
        </w:rPr>
        <w:t>csv file</w:t>
      </w:r>
      <w:r w:rsidR="00D70625" w:rsidRPr="008A08EA">
        <w:rPr>
          <w:rFonts w:ascii="Calibri" w:hAnsi="Calibri" w:cs="Calibri"/>
        </w:rPr>
        <w:t xml:space="preserve"> suitable for use in reports or manuscripts containing </w:t>
      </w:r>
      <w:r w:rsidR="0063144B" w:rsidRPr="008A08EA">
        <w:rPr>
          <w:rFonts w:ascii="Calibri" w:hAnsi="Calibri" w:cs="Calibri"/>
        </w:rPr>
        <w:t xml:space="preserve">estimated results </w:t>
      </w:r>
      <w:r w:rsidR="00D70625" w:rsidRPr="008A08EA">
        <w:rPr>
          <w:rFonts w:ascii="Calibri" w:hAnsi="Calibri" w:cs="Calibri"/>
        </w:rPr>
        <w:t xml:space="preserve">of the </w:t>
      </w:r>
      <w:r w:rsidR="00862C71" w:rsidRPr="008A08EA">
        <w:rPr>
          <w:rFonts w:ascii="Calibri" w:hAnsi="Calibri" w:cs="Calibri"/>
        </w:rPr>
        <w:t>micronutrient biomarker</w:t>
      </w:r>
      <w:r w:rsidR="00D70625" w:rsidRPr="008A08EA">
        <w:rPr>
          <w:rFonts w:ascii="Calibri" w:hAnsi="Calibri" w:cs="Calibri"/>
        </w:rPr>
        <w:t xml:space="preserve"> distribution, such as the mean, </w:t>
      </w:r>
      <w:r w:rsidR="00862C71" w:rsidRPr="008A08EA">
        <w:rPr>
          <w:rFonts w:ascii="Calibri" w:hAnsi="Calibri" w:cs="Calibri"/>
        </w:rPr>
        <w:t xml:space="preserve">geometric, </w:t>
      </w:r>
      <w:r w:rsidR="00D70625" w:rsidRPr="008A08EA">
        <w:rPr>
          <w:rFonts w:ascii="Calibri" w:hAnsi="Calibri" w:cs="Calibri"/>
        </w:rPr>
        <w:t xml:space="preserve">median, IQR, and </w:t>
      </w:r>
      <w:r w:rsidR="00862C71" w:rsidRPr="008A08EA">
        <w:rPr>
          <w:rFonts w:ascii="Calibri" w:hAnsi="Calibri" w:cs="Calibri"/>
        </w:rPr>
        <w:t>prevalence</w:t>
      </w:r>
      <w:r w:rsidR="00D70625" w:rsidRPr="008A08EA">
        <w:rPr>
          <w:rFonts w:ascii="Calibri" w:hAnsi="Calibri" w:cs="Calibri"/>
        </w:rPr>
        <w:t xml:space="preserve"> of</w:t>
      </w:r>
      <w:r w:rsidR="00862C71" w:rsidRPr="008A08EA">
        <w:rPr>
          <w:rFonts w:ascii="Calibri" w:hAnsi="Calibri" w:cs="Calibri"/>
        </w:rPr>
        <w:t xml:space="preserve"> deficiencies with associated standard errors and confidence intervals</w:t>
      </w:r>
      <w:r w:rsidR="00CE3D1A" w:rsidRPr="008A08EA">
        <w:rPr>
          <w:rFonts w:ascii="Calibri" w:hAnsi="Calibri" w:cs="Calibri"/>
        </w:rPr>
        <w:t xml:space="preserve"> (output 2)</w:t>
      </w:r>
      <w:r w:rsidR="00D70625" w:rsidRPr="008A08EA">
        <w:rPr>
          <w:rFonts w:ascii="Calibri" w:hAnsi="Calibri" w:cs="Calibri"/>
        </w:rPr>
        <w:t xml:space="preserve">. </w:t>
      </w:r>
    </w:p>
    <w:p w14:paraId="1B11CFFA" w14:textId="03DD45EF" w:rsidR="00CF50E5" w:rsidRPr="008A08EA" w:rsidRDefault="00CF50E5" w:rsidP="00F36F4B">
      <w:pPr>
        <w:spacing w:line="480" w:lineRule="auto"/>
        <w:jc w:val="both"/>
        <w:rPr>
          <w:rFonts w:ascii="Calibri" w:hAnsi="Calibri" w:cs="Calibri"/>
        </w:rPr>
      </w:pPr>
    </w:p>
    <w:p w14:paraId="5AD081F8" w14:textId="1DB5E49C" w:rsidR="00CF50E5" w:rsidRPr="008A08EA" w:rsidRDefault="00CF50E5" w:rsidP="005968A9">
      <w:pPr>
        <w:spacing w:line="480" w:lineRule="auto"/>
        <w:jc w:val="center"/>
        <w:rPr>
          <w:rFonts w:ascii="Calibri" w:hAnsi="Calibri" w:cs="Calibri"/>
          <w:b/>
          <w:bCs/>
        </w:rPr>
      </w:pPr>
      <w:r w:rsidRPr="008A08EA">
        <w:rPr>
          <w:rFonts w:ascii="Calibri" w:hAnsi="Calibri" w:cs="Calibri"/>
          <w:b/>
          <w:bCs/>
        </w:rPr>
        <w:t>Extension of the bio_analysis R package</w:t>
      </w:r>
    </w:p>
    <w:p w14:paraId="72888467" w14:textId="2EA138DB" w:rsidR="00325E2A" w:rsidRPr="008A08EA" w:rsidRDefault="00F2665F" w:rsidP="00147EAA">
      <w:pPr>
        <w:spacing w:line="480" w:lineRule="auto"/>
        <w:jc w:val="both"/>
        <w:rPr>
          <w:rFonts w:ascii="Calibri" w:hAnsi="Calibri" w:cs="Calibri"/>
          <w:color w:val="000000" w:themeColor="text1"/>
        </w:rPr>
      </w:pPr>
      <w:r w:rsidRPr="008A08EA">
        <w:rPr>
          <w:rFonts w:ascii="Calibri" w:hAnsi="Calibri" w:cs="Calibri"/>
          <w:color w:val="000000" w:themeColor="text1"/>
        </w:rPr>
        <w:t xml:space="preserve">The SAMBA package </w:t>
      </w:r>
      <w:r w:rsidR="00051FBD">
        <w:rPr>
          <w:rFonts w:ascii="Calibri" w:hAnsi="Calibri" w:cs="Calibri"/>
          <w:color w:val="000000" w:themeColor="text1"/>
        </w:rPr>
        <w:t xml:space="preserve">was built to be </w:t>
      </w:r>
      <w:r w:rsidRPr="008A08EA">
        <w:rPr>
          <w:rFonts w:ascii="Calibri" w:hAnsi="Calibri" w:cs="Calibri"/>
          <w:color w:val="000000" w:themeColor="text1"/>
        </w:rPr>
        <w:t xml:space="preserve">generic to </w:t>
      </w:r>
      <w:r w:rsidR="00795BB3">
        <w:rPr>
          <w:rFonts w:ascii="Calibri" w:hAnsi="Calibri" w:cs="Calibri"/>
          <w:color w:val="000000" w:themeColor="text1"/>
        </w:rPr>
        <w:t>allow for the analysis of any</w:t>
      </w:r>
      <w:r w:rsidRPr="008A08EA">
        <w:rPr>
          <w:rFonts w:ascii="Calibri" w:hAnsi="Calibri" w:cs="Calibri"/>
          <w:color w:val="000000" w:themeColor="text1"/>
        </w:rPr>
        <w:t xml:space="preserve"> biomarkers that can be</w:t>
      </w:r>
      <w:r w:rsidR="00C73318">
        <w:rPr>
          <w:rFonts w:ascii="Calibri" w:hAnsi="Calibri" w:cs="Calibri"/>
          <w:color w:val="000000" w:themeColor="text1"/>
        </w:rPr>
        <w:t xml:space="preserve"> categorized</w:t>
      </w:r>
      <w:r w:rsidRPr="008A08EA">
        <w:rPr>
          <w:rFonts w:ascii="Calibri" w:hAnsi="Calibri" w:cs="Calibri"/>
          <w:color w:val="000000" w:themeColor="text1"/>
        </w:rPr>
        <w:t xml:space="preserve"> with a binary outcome. </w:t>
      </w:r>
      <w:r w:rsidR="00C54BF4">
        <w:rPr>
          <w:rFonts w:ascii="Calibri" w:hAnsi="Calibri" w:cs="Calibri"/>
          <w:color w:val="000000" w:themeColor="text1"/>
        </w:rPr>
        <w:t>W</w:t>
      </w:r>
      <w:r w:rsidR="00147EAA" w:rsidRPr="008A08EA">
        <w:rPr>
          <w:rFonts w:ascii="Calibri" w:hAnsi="Calibri" w:cs="Calibri"/>
          <w:color w:val="000000" w:themeColor="text1"/>
        </w:rPr>
        <w:t xml:space="preserve">ithout any modification of the R </w:t>
      </w:r>
      <w:r w:rsidR="00F80B30">
        <w:rPr>
          <w:rFonts w:ascii="Calibri" w:hAnsi="Calibri" w:cs="Calibri"/>
          <w:color w:val="000000" w:themeColor="text1"/>
        </w:rPr>
        <w:t>package</w:t>
      </w:r>
      <w:r w:rsidR="00147EAA" w:rsidRPr="008A08EA">
        <w:rPr>
          <w:rFonts w:ascii="Calibri" w:hAnsi="Calibri" w:cs="Calibri"/>
          <w:color w:val="000000" w:themeColor="text1"/>
        </w:rPr>
        <w:t xml:space="preserve">, this tool </w:t>
      </w:r>
      <w:r w:rsidR="00BA3D0A">
        <w:rPr>
          <w:rFonts w:ascii="Calibri" w:hAnsi="Calibri" w:cs="Calibri"/>
          <w:color w:val="000000" w:themeColor="text1"/>
        </w:rPr>
        <w:t xml:space="preserve">permits </w:t>
      </w:r>
      <w:r w:rsidR="00147EAA" w:rsidRPr="008A08EA">
        <w:rPr>
          <w:rFonts w:ascii="Calibri" w:hAnsi="Calibri" w:cs="Calibri"/>
          <w:color w:val="000000" w:themeColor="text1"/>
        </w:rPr>
        <w:t>analyzing additional biomarkers</w:t>
      </w:r>
      <w:r w:rsidR="005526E2" w:rsidRPr="008A08EA">
        <w:rPr>
          <w:rFonts w:ascii="Calibri" w:hAnsi="Calibri" w:cs="Calibri"/>
          <w:color w:val="000000" w:themeColor="text1"/>
        </w:rPr>
        <w:t>, such as blood pressures and cholesterols</w:t>
      </w:r>
      <w:r w:rsidR="005526E2">
        <w:rPr>
          <w:rFonts w:ascii="Calibri" w:hAnsi="Calibri" w:cs="Calibri"/>
          <w:color w:val="000000" w:themeColor="text1"/>
        </w:rPr>
        <w:t>,</w:t>
      </w:r>
      <w:r w:rsidR="00147EAA" w:rsidRPr="008A08EA">
        <w:rPr>
          <w:rFonts w:ascii="Calibri" w:hAnsi="Calibri" w:cs="Calibri"/>
          <w:color w:val="000000" w:themeColor="text1"/>
        </w:rPr>
        <w:t xml:space="preserve"> beyond the </w:t>
      </w:r>
      <w:r w:rsidR="002E5B5D">
        <w:rPr>
          <w:rFonts w:ascii="Calibri" w:hAnsi="Calibri" w:cs="Calibri"/>
          <w:color w:val="000000" w:themeColor="text1"/>
        </w:rPr>
        <w:t>12</w:t>
      </w:r>
      <w:r w:rsidR="00147EAA" w:rsidRPr="008A08EA">
        <w:rPr>
          <w:rFonts w:ascii="Calibri" w:hAnsi="Calibri" w:cs="Calibri"/>
          <w:color w:val="000000" w:themeColor="text1"/>
        </w:rPr>
        <w:t xml:space="preserve"> </w:t>
      </w:r>
      <w:r w:rsidR="005526E2">
        <w:rPr>
          <w:rFonts w:ascii="Calibri" w:hAnsi="Calibri" w:cs="Calibri"/>
          <w:color w:val="000000" w:themeColor="text1"/>
        </w:rPr>
        <w:t>default</w:t>
      </w:r>
      <w:r w:rsidR="00147EAA" w:rsidRPr="008A08EA">
        <w:rPr>
          <w:rFonts w:ascii="Calibri" w:hAnsi="Calibri" w:cs="Calibri"/>
          <w:color w:val="000000" w:themeColor="text1"/>
        </w:rPr>
        <w:t xml:space="preserve"> biomarkers built in</w:t>
      </w:r>
      <w:r w:rsidR="00795BB3">
        <w:rPr>
          <w:rFonts w:ascii="Calibri" w:hAnsi="Calibri" w:cs="Calibri"/>
          <w:color w:val="000000" w:themeColor="text1"/>
        </w:rPr>
        <w:t>to</w:t>
      </w:r>
      <w:r w:rsidR="00147EAA" w:rsidRPr="008A08EA">
        <w:rPr>
          <w:rFonts w:ascii="Calibri" w:hAnsi="Calibri" w:cs="Calibri"/>
          <w:color w:val="000000" w:themeColor="text1"/>
        </w:rPr>
        <w:t xml:space="preserve"> this </w:t>
      </w:r>
      <w:r w:rsidR="00F80B30">
        <w:rPr>
          <w:rFonts w:ascii="Calibri" w:hAnsi="Calibri" w:cs="Calibri"/>
          <w:color w:val="000000" w:themeColor="text1"/>
        </w:rPr>
        <w:t>package</w:t>
      </w:r>
      <w:r w:rsidR="00147EAA" w:rsidRPr="008A08EA">
        <w:rPr>
          <w:rFonts w:ascii="Calibri" w:hAnsi="Calibri" w:cs="Calibri"/>
          <w:color w:val="000000" w:themeColor="text1"/>
        </w:rPr>
        <w:t xml:space="preserve">. </w:t>
      </w:r>
      <w:r w:rsidR="00680A47">
        <w:rPr>
          <w:rFonts w:ascii="Calibri" w:hAnsi="Calibri" w:cs="Calibri"/>
          <w:color w:val="000000" w:themeColor="text1"/>
        </w:rPr>
        <w:t>Analysts</w:t>
      </w:r>
      <w:r w:rsidR="00147EAA" w:rsidRPr="008A08EA">
        <w:rPr>
          <w:rFonts w:ascii="Calibri" w:hAnsi="Calibri" w:cs="Calibri"/>
          <w:color w:val="000000" w:themeColor="text1"/>
        </w:rPr>
        <w:t xml:space="preserve"> </w:t>
      </w:r>
      <w:del w:id="42" w:author="Tineka Blake (staff)" w:date="2022-05-23T13:58:00Z">
        <w:r w:rsidR="00147EAA" w:rsidRPr="008A08EA" w:rsidDel="008E5F71">
          <w:rPr>
            <w:rFonts w:ascii="Calibri" w:hAnsi="Calibri" w:cs="Calibri"/>
            <w:color w:val="000000" w:themeColor="text1"/>
          </w:rPr>
          <w:delText>just need</w:delText>
        </w:r>
      </w:del>
      <w:ins w:id="43" w:author="Tineka Blake (staff)" w:date="2022-05-23T13:58:00Z">
        <w:r w:rsidR="008E5F71">
          <w:rPr>
            <w:rFonts w:ascii="Calibri" w:hAnsi="Calibri" w:cs="Calibri"/>
            <w:color w:val="000000" w:themeColor="text1"/>
          </w:rPr>
          <w:t>are required</w:t>
        </w:r>
      </w:ins>
      <w:r w:rsidR="00147EAA" w:rsidRPr="008A08EA">
        <w:rPr>
          <w:rFonts w:ascii="Calibri" w:hAnsi="Calibri" w:cs="Calibri"/>
          <w:color w:val="000000" w:themeColor="text1"/>
        </w:rPr>
        <w:t xml:space="preserve"> to add the variable name, units, and survey weight variable (if relevant) of </w:t>
      </w:r>
      <w:r w:rsidR="00795BB3">
        <w:rPr>
          <w:rFonts w:ascii="Calibri" w:hAnsi="Calibri" w:cs="Calibri"/>
          <w:color w:val="000000" w:themeColor="text1"/>
        </w:rPr>
        <w:t xml:space="preserve">the </w:t>
      </w:r>
      <w:r w:rsidR="00147EAA" w:rsidRPr="008A08EA">
        <w:rPr>
          <w:rFonts w:ascii="Calibri" w:hAnsi="Calibri" w:cs="Calibri"/>
          <w:color w:val="000000" w:themeColor="text1"/>
        </w:rPr>
        <w:t>additional biomarkers</w:t>
      </w:r>
      <w:r w:rsidR="008F21CA">
        <w:rPr>
          <w:rFonts w:ascii="Calibri" w:hAnsi="Calibri" w:cs="Calibri"/>
          <w:color w:val="000000" w:themeColor="text1"/>
        </w:rPr>
        <w:t xml:space="preserve"> (e.g., diastolic blood pressure)</w:t>
      </w:r>
      <w:r w:rsidR="00147EAA" w:rsidRPr="008A08EA">
        <w:rPr>
          <w:rFonts w:ascii="Calibri" w:hAnsi="Calibri" w:cs="Calibri"/>
          <w:color w:val="000000" w:themeColor="text1"/>
        </w:rPr>
        <w:t xml:space="preserve"> in</w:t>
      </w:r>
      <w:r w:rsidR="00795BB3">
        <w:rPr>
          <w:rFonts w:ascii="Calibri" w:hAnsi="Calibri" w:cs="Calibri"/>
          <w:color w:val="000000" w:themeColor="text1"/>
        </w:rPr>
        <w:t>to</w:t>
      </w:r>
      <w:r w:rsidR="00147EAA" w:rsidRPr="008A08EA">
        <w:rPr>
          <w:rFonts w:ascii="Calibri" w:hAnsi="Calibri" w:cs="Calibri"/>
          <w:color w:val="000000" w:themeColor="text1"/>
        </w:rPr>
        <w:t xml:space="preserve"> the biomarker dataset template, and add the cutoffs of the biomarkers (</w:t>
      </w:r>
      <w:r w:rsidRPr="008A08EA">
        <w:rPr>
          <w:rFonts w:ascii="Calibri" w:hAnsi="Calibri" w:cs="Calibri"/>
          <w:color w:val="000000" w:themeColor="text1"/>
        </w:rPr>
        <w:t xml:space="preserve">e.g., </w:t>
      </w:r>
      <w:r w:rsidR="00147EAA" w:rsidRPr="008A08EA">
        <w:rPr>
          <w:rFonts w:ascii="Calibri" w:hAnsi="Calibri" w:cs="Calibri"/>
          <w:color w:val="000000" w:themeColor="text1"/>
        </w:rPr>
        <w:t xml:space="preserve">the cutoff of </w:t>
      </w:r>
      <w:r w:rsidRPr="008A08EA">
        <w:rPr>
          <w:rFonts w:ascii="Calibri" w:hAnsi="Calibri" w:cs="Calibri"/>
          <w:color w:val="000000" w:themeColor="text1"/>
        </w:rPr>
        <w:t xml:space="preserve">high blood pressure using </w:t>
      </w:r>
      <w:r w:rsidR="00147EAA" w:rsidRPr="008A08EA">
        <w:rPr>
          <w:rFonts w:ascii="Calibri" w:hAnsi="Calibri" w:cs="Calibri"/>
          <w:color w:val="000000" w:themeColor="text1"/>
        </w:rPr>
        <w:t>diastolic blood pressure</w:t>
      </w:r>
      <w:r w:rsidRPr="008A08EA">
        <w:rPr>
          <w:rFonts w:ascii="Calibri" w:hAnsi="Calibri" w:cs="Calibri"/>
          <w:color w:val="000000" w:themeColor="text1"/>
        </w:rPr>
        <w:t>)</w:t>
      </w:r>
      <w:r w:rsidR="00C73318">
        <w:rPr>
          <w:rFonts w:ascii="Calibri" w:hAnsi="Calibri" w:cs="Calibri"/>
          <w:color w:val="000000" w:themeColor="text1"/>
        </w:rPr>
        <w:t xml:space="preserve"> into the cutoff template</w:t>
      </w:r>
      <w:r w:rsidRPr="008A08EA">
        <w:rPr>
          <w:rFonts w:ascii="Calibri" w:hAnsi="Calibri" w:cs="Calibri"/>
          <w:color w:val="000000" w:themeColor="text1"/>
        </w:rPr>
        <w:t xml:space="preserve">. </w:t>
      </w:r>
      <w:r w:rsidR="00334D2A">
        <w:rPr>
          <w:rFonts w:ascii="Calibri" w:hAnsi="Calibri" w:cs="Calibri"/>
          <w:color w:val="000000" w:themeColor="text1"/>
        </w:rPr>
        <w:t>A</w:t>
      </w:r>
      <w:r w:rsidR="00CB399F" w:rsidRPr="008A08EA">
        <w:rPr>
          <w:rFonts w:ascii="Calibri" w:hAnsi="Calibri" w:cs="Calibri"/>
          <w:color w:val="000000" w:themeColor="text1"/>
        </w:rPr>
        <w:t xml:space="preserve"> successful run of the SAMBA</w:t>
      </w:r>
      <w:r w:rsidR="00334D2A">
        <w:rPr>
          <w:rFonts w:ascii="Calibri" w:hAnsi="Calibri" w:cs="Calibri"/>
          <w:color w:val="000000" w:themeColor="text1"/>
        </w:rPr>
        <w:t xml:space="preserve"> </w:t>
      </w:r>
      <w:ins w:id="44" w:author="Tineka Blake (staff)" w:date="2022-05-23T13:59:00Z">
        <w:r w:rsidR="008E5F71">
          <w:rPr>
            <w:rFonts w:ascii="Calibri" w:hAnsi="Calibri" w:cs="Calibri"/>
            <w:color w:val="000000" w:themeColor="text1"/>
          </w:rPr>
          <w:t xml:space="preserve">package </w:t>
        </w:r>
      </w:ins>
      <w:r w:rsidR="00334D2A">
        <w:rPr>
          <w:rFonts w:ascii="Calibri" w:hAnsi="Calibri" w:cs="Calibri"/>
          <w:color w:val="000000" w:themeColor="text1"/>
        </w:rPr>
        <w:t>will then generate</w:t>
      </w:r>
      <w:r w:rsidR="00CB399F" w:rsidRPr="008A08EA">
        <w:rPr>
          <w:rFonts w:ascii="Calibri" w:hAnsi="Calibri" w:cs="Calibri"/>
          <w:color w:val="000000" w:themeColor="text1"/>
        </w:rPr>
        <w:t xml:space="preserve"> </w:t>
      </w:r>
      <w:r w:rsidR="008E2AE5" w:rsidRPr="008A08EA">
        <w:rPr>
          <w:rFonts w:ascii="Calibri" w:hAnsi="Calibri" w:cs="Calibri"/>
          <w:color w:val="000000" w:themeColor="text1"/>
        </w:rPr>
        <w:t xml:space="preserve">a </w:t>
      </w:r>
      <w:r w:rsidR="00CB399F" w:rsidRPr="008A08EA">
        <w:rPr>
          <w:rFonts w:ascii="Calibri" w:hAnsi="Calibri" w:cs="Calibri"/>
          <w:color w:val="000000" w:themeColor="text1"/>
        </w:rPr>
        <w:t>cleaned dataset</w:t>
      </w:r>
      <w:r w:rsidR="008E2AE5" w:rsidRPr="008A08EA">
        <w:rPr>
          <w:rFonts w:ascii="Calibri" w:hAnsi="Calibri" w:cs="Calibri"/>
          <w:color w:val="000000" w:themeColor="text1"/>
        </w:rPr>
        <w:t xml:space="preserve"> </w:t>
      </w:r>
      <w:r w:rsidR="00CB399F" w:rsidRPr="008A08EA">
        <w:rPr>
          <w:rFonts w:ascii="Calibri" w:hAnsi="Calibri" w:cs="Calibri"/>
          <w:color w:val="000000" w:themeColor="text1"/>
        </w:rPr>
        <w:t xml:space="preserve">for all study participants </w:t>
      </w:r>
      <w:r w:rsidR="008E2AE5" w:rsidRPr="008A08EA">
        <w:rPr>
          <w:rFonts w:ascii="Calibri" w:hAnsi="Calibri" w:cs="Calibri"/>
          <w:color w:val="000000" w:themeColor="text1"/>
        </w:rPr>
        <w:t xml:space="preserve">per dataset analyzed (output 1) </w:t>
      </w:r>
      <w:r w:rsidR="00334D2A">
        <w:rPr>
          <w:rFonts w:ascii="Calibri" w:hAnsi="Calibri" w:cs="Calibri"/>
          <w:color w:val="000000" w:themeColor="text1"/>
        </w:rPr>
        <w:t>that</w:t>
      </w:r>
      <w:r w:rsidR="00CB399F" w:rsidRPr="008A08EA">
        <w:rPr>
          <w:rFonts w:ascii="Calibri" w:hAnsi="Calibri" w:cs="Calibri"/>
          <w:color w:val="000000" w:themeColor="text1"/>
        </w:rPr>
        <w:t xml:space="preserve"> include</w:t>
      </w:r>
      <w:r w:rsidR="00334D2A">
        <w:rPr>
          <w:rFonts w:ascii="Calibri" w:hAnsi="Calibri" w:cs="Calibri"/>
          <w:color w:val="000000" w:themeColor="text1"/>
        </w:rPr>
        <w:t>s</w:t>
      </w:r>
      <w:r w:rsidR="00CB399F" w:rsidRPr="008A08EA">
        <w:rPr>
          <w:rFonts w:ascii="Calibri" w:hAnsi="Calibri" w:cs="Calibri"/>
          <w:color w:val="000000" w:themeColor="text1"/>
        </w:rPr>
        <w:t xml:space="preserve"> </w:t>
      </w:r>
      <w:r w:rsidR="00CB399F" w:rsidRPr="008A08EA">
        <w:rPr>
          <w:rFonts w:ascii="Calibri" w:hAnsi="Calibri" w:cs="Calibri"/>
          <w:color w:val="000000" w:themeColor="text1"/>
        </w:rPr>
        <w:lastRenderedPageBreak/>
        <w:t>information of th</w:t>
      </w:r>
      <w:r w:rsidR="00BA3D0A">
        <w:rPr>
          <w:rFonts w:ascii="Calibri" w:hAnsi="Calibri" w:cs="Calibri"/>
          <w:color w:val="000000" w:themeColor="text1"/>
        </w:rPr>
        <w:t>e additional</w:t>
      </w:r>
      <w:r w:rsidR="00CB399F" w:rsidRPr="008A08EA">
        <w:rPr>
          <w:rFonts w:ascii="Calibri" w:hAnsi="Calibri" w:cs="Calibri"/>
          <w:color w:val="000000" w:themeColor="text1"/>
        </w:rPr>
        <w:t xml:space="preserve"> biomarker</w:t>
      </w:r>
      <w:r w:rsidR="00795BB3">
        <w:rPr>
          <w:rFonts w:ascii="Calibri" w:hAnsi="Calibri" w:cs="Calibri"/>
          <w:color w:val="000000" w:themeColor="text1"/>
        </w:rPr>
        <w:t>(s)</w:t>
      </w:r>
      <w:r w:rsidR="00CB399F" w:rsidRPr="008A08EA">
        <w:rPr>
          <w:rFonts w:ascii="Calibri" w:hAnsi="Calibri" w:cs="Calibri"/>
          <w:color w:val="000000" w:themeColor="text1"/>
        </w:rPr>
        <w:t xml:space="preserve"> and </w:t>
      </w:r>
      <w:r w:rsidR="00334D2A">
        <w:rPr>
          <w:rFonts w:ascii="Calibri" w:hAnsi="Calibri" w:cs="Calibri"/>
          <w:color w:val="000000" w:themeColor="text1"/>
        </w:rPr>
        <w:t>a</w:t>
      </w:r>
      <w:r w:rsidR="00CB399F" w:rsidRPr="008A08EA">
        <w:rPr>
          <w:rFonts w:ascii="Calibri" w:hAnsi="Calibri" w:cs="Calibri"/>
          <w:color w:val="000000" w:themeColor="text1"/>
        </w:rPr>
        <w:t xml:space="preserve"> </w:t>
      </w:r>
      <w:r w:rsidR="00334D2A">
        <w:rPr>
          <w:rFonts w:ascii="Calibri" w:hAnsi="Calibri" w:cs="Calibri"/>
          <w:color w:val="000000" w:themeColor="text1"/>
        </w:rPr>
        <w:t xml:space="preserve">summary </w:t>
      </w:r>
      <w:r w:rsidR="00CB399F" w:rsidRPr="008A08EA">
        <w:rPr>
          <w:rFonts w:ascii="Calibri" w:hAnsi="Calibri" w:cs="Calibri"/>
          <w:color w:val="000000" w:themeColor="text1"/>
        </w:rPr>
        <w:t>result</w:t>
      </w:r>
      <w:r w:rsidR="008E2AE5" w:rsidRPr="008A08EA">
        <w:rPr>
          <w:rFonts w:ascii="Calibri" w:hAnsi="Calibri" w:cs="Calibri"/>
          <w:color w:val="000000" w:themeColor="text1"/>
        </w:rPr>
        <w:t xml:space="preserve"> file (output 2) </w:t>
      </w:r>
      <w:r w:rsidR="00334D2A">
        <w:rPr>
          <w:rFonts w:ascii="Calibri" w:hAnsi="Calibri" w:cs="Calibri"/>
          <w:color w:val="000000" w:themeColor="text1"/>
        </w:rPr>
        <w:t>that</w:t>
      </w:r>
      <w:r w:rsidR="008E2AE5" w:rsidRPr="008A08EA">
        <w:rPr>
          <w:rFonts w:ascii="Calibri" w:hAnsi="Calibri" w:cs="Calibri"/>
          <w:color w:val="000000" w:themeColor="text1"/>
        </w:rPr>
        <w:t xml:space="preserve"> contain</w:t>
      </w:r>
      <w:r w:rsidR="00334D2A">
        <w:rPr>
          <w:rFonts w:ascii="Calibri" w:hAnsi="Calibri" w:cs="Calibri"/>
          <w:color w:val="000000" w:themeColor="text1"/>
        </w:rPr>
        <w:t>s</w:t>
      </w:r>
      <w:r w:rsidR="008E2AE5" w:rsidRPr="008A08EA">
        <w:rPr>
          <w:rFonts w:ascii="Calibri" w:hAnsi="Calibri" w:cs="Calibri"/>
          <w:color w:val="000000" w:themeColor="text1"/>
        </w:rPr>
        <w:t xml:space="preserve"> the distribution and prevalence of deficiency of this biomarker. </w:t>
      </w:r>
    </w:p>
    <w:p w14:paraId="609C30D0" w14:textId="77777777" w:rsidR="00325E2A" w:rsidRPr="008A08EA" w:rsidRDefault="00325E2A" w:rsidP="00147EAA">
      <w:pPr>
        <w:spacing w:line="480" w:lineRule="auto"/>
        <w:jc w:val="both"/>
        <w:rPr>
          <w:rFonts w:ascii="Calibri" w:hAnsi="Calibri" w:cs="Calibri"/>
          <w:color w:val="000000" w:themeColor="text1"/>
        </w:rPr>
      </w:pPr>
    </w:p>
    <w:p w14:paraId="5F5E5EB8" w14:textId="0EFFEF5D" w:rsidR="0040050B" w:rsidRPr="008A08EA" w:rsidRDefault="0040050B" w:rsidP="00147EAA">
      <w:pPr>
        <w:spacing w:line="480" w:lineRule="auto"/>
        <w:jc w:val="both"/>
        <w:rPr>
          <w:rFonts w:ascii="Calibri" w:hAnsi="Calibri" w:cs="Calibri"/>
        </w:rPr>
      </w:pPr>
      <w:r w:rsidRPr="008A08EA">
        <w:rPr>
          <w:rFonts w:ascii="Calibri" w:hAnsi="Calibri" w:cs="Calibri"/>
        </w:rPr>
        <w:t xml:space="preserve">In addition, researchers can </w:t>
      </w:r>
      <w:r w:rsidR="00500D6B" w:rsidRPr="008A08EA">
        <w:rPr>
          <w:rFonts w:ascii="Calibri" w:hAnsi="Calibri" w:cs="Calibri"/>
        </w:rPr>
        <w:t xml:space="preserve">merge the outputs of the SAMBA </w:t>
      </w:r>
      <w:r w:rsidR="00F80B30">
        <w:rPr>
          <w:rFonts w:ascii="Calibri" w:hAnsi="Calibri" w:cs="Calibri"/>
        </w:rPr>
        <w:t>package</w:t>
      </w:r>
      <w:r w:rsidR="00500D6B" w:rsidRPr="008A08EA">
        <w:rPr>
          <w:rFonts w:ascii="Calibri" w:hAnsi="Calibri" w:cs="Calibri"/>
        </w:rPr>
        <w:t xml:space="preserve"> </w:t>
      </w:r>
      <w:r w:rsidRPr="008A08EA">
        <w:rPr>
          <w:rFonts w:ascii="Calibri" w:hAnsi="Calibri" w:cs="Calibri"/>
        </w:rPr>
        <w:t xml:space="preserve">with other variables, such as </w:t>
      </w:r>
      <w:r w:rsidR="00500D6B" w:rsidRPr="008A08EA">
        <w:rPr>
          <w:rFonts w:ascii="Calibri" w:hAnsi="Calibri" w:cs="Calibri"/>
        </w:rPr>
        <w:t xml:space="preserve">underweight and Body Mass Index (BMI) to explore a wide range of research questions. For example, the cleaned dataset (output 1) can be merged with </w:t>
      </w:r>
      <w:r w:rsidR="00795BB3">
        <w:rPr>
          <w:rFonts w:ascii="Calibri" w:hAnsi="Calibri" w:cs="Calibri"/>
        </w:rPr>
        <w:t xml:space="preserve">an </w:t>
      </w:r>
      <w:r w:rsidR="00500D6B" w:rsidRPr="008A08EA">
        <w:rPr>
          <w:rFonts w:ascii="Calibri" w:hAnsi="Calibri" w:cs="Calibri"/>
        </w:rPr>
        <w:t>individual’s weight</w:t>
      </w:r>
      <w:r w:rsidR="00AC4A3F" w:rsidRPr="008A08EA">
        <w:rPr>
          <w:rFonts w:ascii="Calibri" w:hAnsi="Calibri" w:cs="Calibri"/>
        </w:rPr>
        <w:t xml:space="preserve">, </w:t>
      </w:r>
      <w:r w:rsidR="00500D6B" w:rsidRPr="008A08EA">
        <w:rPr>
          <w:rFonts w:ascii="Calibri" w:hAnsi="Calibri" w:cs="Calibri"/>
        </w:rPr>
        <w:t>height</w:t>
      </w:r>
      <w:r w:rsidR="00AC4A3F" w:rsidRPr="008A08EA">
        <w:rPr>
          <w:rFonts w:ascii="Calibri" w:hAnsi="Calibri" w:cs="Calibri"/>
        </w:rPr>
        <w:t xml:space="preserve">, and other health </w:t>
      </w:r>
      <w:r w:rsidR="00795BB3">
        <w:rPr>
          <w:rFonts w:ascii="Calibri" w:hAnsi="Calibri" w:cs="Calibri"/>
        </w:rPr>
        <w:t>out</w:t>
      </w:r>
      <w:r w:rsidR="00AC4A3F" w:rsidRPr="008A08EA">
        <w:rPr>
          <w:rFonts w:ascii="Calibri" w:hAnsi="Calibri" w:cs="Calibri"/>
        </w:rPr>
        <w:t>comes</w:t>
      </w:r>
      <w:r w:rsidR="00500D6B" w:rsidRPr="008A08EA">
        <w:rPr>
          <w:rFonts w:ascii="Calibri" w:hAnsi="Calibri" w:cs="Calibri"/>
        </w:rPr>
        <w:t xml:space="preserve"> to explore the association between micronutrient deficiencies</w:t>
      </w:r>
      <w:r w:rsidR="00AC4A3F" w:rsidRPr="008A08EA">
        <w:rPr>
          <w:rFonts w:ascii="Calibri" w:hAnsi="Calibri" w:cs="Calibri"/>
        </w:rPr>
        <w:t xml:space="preserve"> and </w:t>
      </w:r>
      <w:r w:rsidR="006A2568" w:rsidRPr="008A08EA">
        <w:rPr>
          <w:rFonts w:ascii="Calibri" w:hAnsi="Calibri" w:cs="Calibri"/>
        </w:rPr>
        <w:t>Non-Communicable Diseases (NCD)</w:t>
      </w:r>
      <w:r w:rsidR="00500D6B" w:rsidRPr="008A08EA">
        <w:rPr>
          <w:rFonts w:ascii="Calibri" w:hAnsi="Calibri" w:cs="Calibri"/>
        </w:rPr>
        <w:t xml:space="preserve">. </w:t>
      </w:r>
      <w:r w:rsidR="00325E2A" w:rsidRPr="008A08EA">
        <w:rPr>
          <w:rFonts w:ascii="Calibri" w:hAnsi="Calibri" w:cs="Calibri"/>
        </w:rPr>
        <w:t>A</w:t>
      </w:r>
      <w:r w:rsidR="00F47C98" w:rsidRPr="008A08EA">
        <w:rPr>
          <w:rFonts w:ascii="Calibri" w:hAnsi="Calibri" w:cs="Calibri"/>
        </w:rPr>
        <w:t xml:space="preserve">s micronutrient deficiencies </w:t>
      </w:r>
      <w:r w:rsidR="00795BB3">
        <w:rPr>
          <w:rFonts w:ascii="Calibri" w:hAnsi="Calibri" w:cs="Calibri"/>
        </w:rPr>
        <w:t>are</w:t>
      </w:r>
      <w:r w:rsidR="00F47C98" w:rsidRPr="008A08EA">
        <w:rPr>
          <w:rFonts w:ascii="Calibri" w:hAnsi="Calibri" w:cs="Calibri"/>
        </w:rPr>
        <w:t xml:space="preserve"> an important component of </w:t>
      </w:r>
      <w:r w:rsidR="00AC4A3F" w:rsidRPr="008A08EA">
        <w:rPr>
          <w:rFonts w:ascii="Calibri" w:hAnsi="Calibri" w:cs="Calibri"/>
        </w:rPr>
        <w:t xml:space="preserve">double-burden </w:t>
      </w:r>
      <w:r w:rsidR="00F47C98" w:rsidRPr="008A08EA">
        <w:rPr>
          <w:rFonts w:ascii="Calibri" w:hAnsi="Calibri" w:cs="Calibri"/>
        </w:rPr>
        <w:t xml:space="preserve">malnutrition, </w:t>
      </w:r>
      <w:r w:rsidR="00500D6B" w:rsidRPr="008A08EA">
        <w:rPr>
          <w:rFonts w:ascii="Calibri" w:hAnsi="Calibri" w:cs="Calibri"/>
        </w:rPr>
        <w:t>the</w:t>
      </w:r>
      <w:r w:rsidR="00334D2A">
        <w:rPr>
          <w:rFonts w:ascii="Calibri" w:hAnsi="Calibri" w:cs="Calibri"/>
        </w:rPr>
        <w:t xml:space="preserve"> summary</w:t>
      </w:r>
      <w:r w:rsidR="00500D6B" w:rsidRPr="008A08EA">
        <w:rPr>
          <w:rFonts w:ascii="Calibri" w:hAnsi="Calibri" w:cs="Calibri"/>
        </w:rPr>
        <w:t xml:space="preserve"> result file (output 2) of several </w:t>
      </w:r>
      <w:r w:rsidR="00AC4A3F" w:rsidRPr="008A08EA">
        <w:rPr>
          <w:rFonts w:ascii="Calibri" w:hAnsi="Calibri" w:cs="Calibri"/>
        </w:rPr>
        <w:t>nationally representative</w:t>
      </w:r>
      <w:r w:rsidR="00500D6B" w:rsidRPr="008A08EA">
        <w:rPr>
          <w:rFonts w:ascii="Calibri" w:hAnsi="Calibri" w:cs="Calibri"/>
        </w:rPr>
        <w:t xml:space="preserve"> surveys can be merged with aggregated</w:t>
      </w:r>
      <w:r w:rsidR="00AC4A3F" w:rsidRPr="008A08EA">
        <w:rPr>
          <w:rFonts w:ascii="Calibri" w:hAnsi="Calibri" w:cs="Calibri"/>
        </w:rPr>
        <w:t xml:space="preserve"> data on</w:t>
      </w:r>
      <w:r w:rsidR="00500D6B" w:rsidRPr="008A08EA">
        <w:rPr>
          <w:rFonts w:ascii="Calibri" w:hAnsi="Calibri" w:cs="Calibri"/>
        </w:rPr>
        <w:t xml:space="preserve"> over- and under-nutrition to explore </w:t>
      </w:r>
      <w:r w:rsidR="00AC4A3F" w:rsidRPr="008A08EA">
        <w:rPr>
          <w:rFonts w:ascii="Calibri" w:hAnsi="Calibri" w:cs="Calibri"/>
        </w:rPr>
        <w:t>malnutrition in all forms</w:t>
      </w:r>
      <w:r w:rsidR="00C14BA4">
        <w:rPr>
          <w:rFonts w:ascii="Calibri" w:hAnsi="Calibri" w:cs="Calibri"/>
        </w:rPr>
        <w:t xml:space="preserve"> globally</w:t>
      </w:r>
      <w:r w:rsidR="00500D6B" w:rsidRPr="008A08EA">
        <w:rPr>
          <w:rFonts w:ascii="Calibri" w:hAnsi="Calibri" w:cs="Calibri"/>
        </w:rPr>
        <w:t xml:space="preserve"> </w:t>
      </w:r>
      <w:r w:rsidR="00AC4A3F" w:rsidRPr="008A08EA">
        <w:rPr>
          <w:rFonts w:ascii="Calibri" w:hAnsi="Calibri" w:cs="Calibri"/>
        </w:rPr>
        <w:fldChar w:fldCharType="begin"/>
      </w:r>
      <w:r w:rsidR="002E5B5D">
        <w:rPr>
          <w:rFonts w:ascii="Calibri" w:hAnsi="Calibri" w:cs="Calibri"/>
        </w:rPr>
        <w:instrText xml:space="preserve"> ADDIN ZOTERO_ITEM CSL_CITATION {"citationID":"kMMpQUeK","properties":{"formattedCitation":"(23\\uc0\\u8211{}25)","plainCitation":"(23–25)","noteIndex":0},"citationItems":[{"id":326,"uris":["http://zotero.org/users/6770135/items/FAZJ9G63"],"uri":["http://zotero.org/users/6770135/items/FAZJ9G63"],"itemData":{"id":326,"type":"article-journal","container-title":"The Lancet","DOI":"10.1016/S0140-6736(20)31364-7","ISSN":"01406736","issue":"10254","journalAbbreviation":"The Lancet","language":"en","page":"813","source":"DOI.org (Crossref)","title":"The double burden of malnutrition—further perspective","volume":"396","author":[{"family":"Osendarp","given":"Saskia J M"},{"family":"Brown","given":"Kenneth H"},{"family":"Neufeld","given":"Lynnette M"},{"family":"Udomkesmalee","given":"Emorn"},{"family":"Moore","given":"Sophie E"}],"issued":{"date-parts":[["2020",9]]}}},{"id":191,"uris":["http://zotero.org/users/6770135/items/N42US9XY"],"uri":["http://zotero.org/users/6770135/items/N42US9XY"],"itemData":{"id":191,"type":"article-journal","abstract":"ABSTRACT\n            \n              Background\n              Despite increasing research on the double burden of malnutrition (DBM; i.e., coexisting over- and undernutrition), there is no global consensus on DBM definitions.\n            \n            \n              Objectives\n              To identify published operational DBM definitions, measure their frequency of use, and discuss implications for future assessment.\n            \n            \n              Methods\n              Following a structured search of peer-reviewed articles with terms describing “overnutrition” [e.g., overweight/obesity (OW/OB)] and “undernutrition” (e.g., stunting, micronutrient deficiency), we screened 1920 abstracts, reviewed 500 full texts, and extracted 623 operational definitions from 239 eligible articles.\n            \n            \n              Results\n              We organized three identified DBM dimensions (level of assessment, target population, and forms of malnutrition) into a framework for building operational DBM definitions. Frequently occurring definitions included coexisting: 1) OW/OB and thinness, wasting, or underweight (n = 289 occurrences); 2) OW/OB and stunting (n = 161); 3) OW/OB and anemia (n = 74); and 4) OW/OB and micronutrient deficiency (n = 73).\n            \n            \n              Conclusions\n              Existing DBM definitions vary widely. Putting structure to possible definitions may facilitate selection of fit-for-purpose indicators to meet public health priorities.","container-title":"Current Developments in Nutrition","DOI":"10.1093/cdn/nzaa127","ISSN":"2475-2991","issue":"9","language":"en","page":"nzaa127","source":"DOI.org (Crossref)","title":"The Double Burden of Malnutrition: A Systematic Review of Operational Definitions","title-short":"The Double Burden of Malnutrition","volume":"4","author":[{"family":"Davis","given":"Jennie N"},{"family":"Oaks","given":"Brietta M"},{"family":"Engle-Stone","given":"Reina"}],"issued":{"date-parts":[["2020",9,1]]}}},{"id":273,"uris":["http://zotero.org/users/6770135/items/HRURDPF8"],"uri":["http://zotero.org/users/6770135/items/HRURDPF8"],"itemData":{"id":273,"type":"article-journal","container-title":"Global Food Security","DOI":"10.1016/j.gfs.2020.100453","ISSN":"22119124","journalAbbreviation":"Global Food Security","language":"en","page":"100453","source":"DOI.org (Crossref)","title":"Measuring malnutrition in all its forms: An update of the net state of nutrition index to track the global burden of malnutrition at country level","title-short":"Measuring malnutrition in all its forms","volume":"26","author":[{"family":"Luo","given":"Hanqi"},{"family":"Zyba","given":"Sarah J."},{"family":"Webb","given":"Patrick"}],"issued":{"date-parts":[["2020",9]]}}}],"schema":"https://github.com/citation-style-language/schema/raw/master/csl-citation.json"} </w:instrText>
      </w:r>
      <w:r w:rsidR="00AC4A3F" w:rsidRPr="008A08EA">
        <w:rPr>
          <w:rFonts w:ascii="Calibri" w:hAnsi="Calibri" w:cs="Calibri"/>
        </w:rPr>
        <w:fldChar w:fldCharType="separate"/>
      </w:r>
      <w:r w:rsidR="002E5B5D" w:rsidRPr="002E5B5D">
        <w:rPr>
          <w:rFonts w:ascii="Calibri" w:hAnsi="Calibri"/>
        </w:rPr>
        <w:t>(23–25)</w:t>
      </w:r>
      <w:r w:rsidR="00AC4A3F" w:rsidRPr="008A08EA">
        <w:rPr>
          <w:rFonts w:ascii="Calibri" w:hAnsi="Calibri" w:cs="Calibri"/>
        </w:rPr>
        <w:fldChar w:fldCharType="end"/>
      </w:r>
      <w:r w:rsidR="00500D6B" w:rsidRPr="008A08EA">
        <w:rPr>
          <w:rFonts w:ascii="Calibri" w:hAnsi="Calibri" w:cs="Calibri"/>
        </w:rPr>
        <w:t xml:space="preserve">. </w:t>
      </w:r>
    </w:p>
    <w:p w14:paraId="1EA897FC" w14:textId="5E06CEE8" w:rsidR="00C07206" w:rsidRPr="008A08EA" w:rsidRDefault="00C07206" w:rsidP="00F36F4B">
      <w:pPr>
        <w:spacing w:line="480" w:lineRule="auto"/>
        <w:jc w:val="both"/>
        <w:rPr>
          <w:rFonts w:ascii="Calibri" w:hAnsi="Calibri" w:cs="Calibri"/>
        </w:rPr>
      </w:pPr>
    </w:p>
    <w:p w14:paraId="463C77F1" w14:textId="766F30EC" w:rsidR="000C1C90" w:rsidRPr="008A08EA" w:rsidRDefault="002E5B5D" w:rsidP="005968A9">
      <w:pPr>
        <w:spacing w:line="480" w:lineRule="auto"/>
        <w:jc w:val="center"/>
        <w:rPr>
          <w:rFonts w:ascii="Calibri" w:hAnsi="Calibri" w:cs="Calibri"/>
          <w:b/>
          <w:bCs/>
        </w:rPr>
      </w:pPr>
      <w:r>
        <w:rPr>
          <w:rFonts w:ascii="Calibri" w:hAnsi="Calibri" w:cs="Calibri"/>
          <w:b/>
          <w:bCs/>
        </w:rPr>
        <w:t>RESULTS</w:t>
      </w:r>
    </w:p>
    <w:p w14:paraId="7E12BA56" w14:textId="53F81E01" w:rsidR="00535DC5" w:rsidRPr="008A08EA" w:rsidRDefault="00D6642A" w:rsidP="00F36F4B">
      <w:pPr>
        <w:spacing w:line="480" w:lineRule="auto"/>
        <w:jc w:val="both"/>
        <w:rPr>
          <w:rFonts w:ascii="Calibri" w:hAnsi="Calibri" w:cs="Calibri"/>
        </w:rPr>
      </w:pPr>
      <w:r w:rsidRPr="008A08EA">
        <w:rPr>
          <w:rFonts w:ascii="Calibri" w:hAnsi="Calibri" w:cs="Calibri"/>
        </w:rPr>
        <w:t xml:space="preserve">We applied the </w:t>
      </w:r>
      <w:r w:rsidR="001B722D" w:rsidRPr="008A08EA">
        <w:rPr>
          <w:rFonts w:ascii="Calibri" w:hAnsi="Calibri" w:cs="Calibri"/>
        </w:rPr>
        <w:t>SAMBA</w:t>
      </w:r>
      <w:r w:rsidRPr="008A08EA">
        <w:rPr>
          <w:rFonts w:ascii="Calibri" w:hAnsi="Calibri" w:cs="Calibri"/>
        </w:rPr>
        <w:t xml:space="preserve"> </w:t>
      </w:r>
      <w:r w:rsidR="00F80B30">
        <w:rPr>
          <w:rFonts w:ascii="Calibri" w:hAnsi="Calibri" w:cs="Calibri"/>
        </w:rPr>
        <w:t>package</w:t>
      </w:r>
      <w:r w:rsidR="001B722D" w:rsidRPr="008A08EA">
        <w:rPr>
          <w:rFonts w:ascii="Calibri" w:hAnsi="Calibri" w:cs="Calibri"/>
        </w:rPr>
        <w:t xml:space="preserve"> to </w:t>
      </w:r>
      <w:r w:rsidR="00B47A74">
        <w:rPr>
          <w:rFonts w:ascii="Calibri" w:hAnsi="Calibri" w:cs="Calibri"/>
        </w:rPr>
        <w:t xml:space="preserve">PSC using </w:t>
      </w:r>
      <w:r w:rsidR="001B722D" w:rsidRPr="008A08EA">
        <w:rPr>
          <w:rFonts w:ascii="Calibri" w:hAnsi="Calibri" w:cs="Calibri"/>
          <w:color w:val="000000" w:themeColor="text1"/>
        </w:rPr>
        <w:t xml:space="preserve">a single-site study in Kenya </w:t>
      </w:r>
      <w:r w:rsidR="002E5B5D">
        <w:rPr>
          <w:rFonts w:ascii="Calibri" w:hAnsi="Calibri" w:cs="Calibri"/>
          <w:color w:val="000000" w:themeColor="text1"/>
        </w:rPr>
        <w:fldChar w:fldCharType="begin"/>
      </w:r>
      <w:r w:rsidR="002E5B5D">
        <w:rPr>
          <w:rFonts w:ascii="Calibri" w:hAnsi="Calibri" w:cs="Calibri"/>
          <w:color w:val="000000" w:themeColor="text1"/>
        </w:rPr>
        <w:instrText xml:space="preserve"> ADDIN ZOTERO_ITEM CSL_CITATION {"citationID":"sL6nvHcR","properties":{"formattedCitation":"(10)","plainCitation":"(10)","noteIndex":0},"citationItems":[{"id":347,"uris":["http://zotero.org/users/6770135/items/Z4ZJ6HGN"],"uri":["http://zotero.org/users/6770135/items/Z4ZJ6HGN"],"itemData":{"id":347,"type":"article-journal","abstract":"Approximately 10 million children aged &lt;5 years die each year in developing countries. The leading infectious causes of these deaths include acute respiratory infections, diarrhea, measles, and malaria; malnutrition contributes to approximately 50% of these deaths. To address multiple conditions that contribute to mortality, child-survival programs require effective interventions and implementation strategies. To assess the effectiveness of multiple interventions, CDC has joined with partners to create the Nyando Integrated Child Health and Education (NICHE) project to combine several proven approaches to child survival in an impoverished rural district of western Kenya. During March-April 2007, CDC began the NICHE project with a baseline survey. This report summarizes preliminary data from that survey, which determined that 1) 86.1% of surveyed households were in the poorest Kenya socioeconomic quintile and 2) among children aged 6-35 months, 21.5% had experienced an acute respiratory infection and 9.1% had experienced diarrhea in the preceding 24 hours, 28.0% had chronic malnutrition, 66.2% had anemia, and 19.8% had a positive malaria smear. Comprehensive interventions will be needed to improve living conditions and reduce the risk for death before age 5 years among children in this population.","container-title":"MMWR. Morbidity and mortality weekly report","ISSN":"1545-861X","issue":"42","journalAbbreviation":"MMWR Morb Mortal Wkly Rep","language":"eng","note":"PMID: 17962803","page":"1109-1113","source":"PubMed","title":"Baseline data from the Nyando Integrated Child Health and Education Project--Kenya, 2007","volume":"56","author":[{"literal":"Centers for Disease Control and Prevention (CDC)"}],"issued":{"date-parts":[["2007",10,26]]}}}],"schema":"https://github.com/citation-style-language/schema/raw/master/csl-citation.json"} </w:instrText>
      </w:r>
      <w:r w:rsidR="002E5B5D">
        <w:rPr>
          <w:rFonts w:ascii="Calibri" w:hAnsi="Calibri" w:cs="Calibri"/>
          <w:color w:val="000000" w:themeColor="text1"/>
        </w:rPr>
        <w:fldChar w:fldCharType="separate"/>
      </w:r>
      <w:r w:rsidR="002E5B5D">
        <w:rPr>
          <w:rFonts w:ascii="Calibri" w:hAnsi="Calibri" w:cs="Calibri"/>
          <w:noProof/>
          <w:color w:val="000000" w:themeColor="text1"/>
        </w:rPr>
        <w:t>(10)</w:t>
      </w:r>
      <w:r w:rsidR="002E5B5D">
        <w:rPr>
          <w:rFonts w:ascii="Calibri" w:hAnsi="Calibri" w:cs="Calibri"/>
          <w:color w:val="000000" w:themeColor="text1"/>
        </w:rPr>
        <w:fldChar w:fldCharType="end"/>
      </w:r>
      <w:r w:rsidR="001B722D" w:rsidRPr="008A08EA">
        <w:rPr>
          <w:rFonts w:ascii="Calibri" w:hAnsi="Calibri" w:cs="Calibri"/>
          <w:color w:val="000000" w:themeColor="text1"/>
        </w:rPr>
        <w:t xml:space="preserve"> and</w:t>
      </w:r>
      <w:r w:rsidR="00F37251">
        <w:rPr>
          <w:rFonts w:ascii="Calibri" w:hAnsi="Calibri" w:cs="Calibri"/>
          <w:color w:val="000000" w:themeColor="text1"/>
        </w:rPr>
        <w:t xml:space="preserve"> to</w:t>
      </w:r>
      <w:r w:rsidR="001B722D" w:rsidRPr="008A08EA">
        <w:rPr>
          <w:rFonts w:ascii="Calibri" w:hAnsi="Calibri" w:cs="Calibri"/>
          <w:color w:val="000000" w:themeColor="text1"/>
        </w:rPr>
        <w:t xml:space="preserve"> </w:t>
      </w:r>
      <w:r w:rsidR="00B47A74">
        <w:rPr>
          <w:rFonts w:ascii="Calibri" w:hAnsi="Calibri" w:cs="Calibri"/>
          <w:color w:val="000000" w:themeColor="text1"/>
        </w:rPr>
        <w:t xml:space="preserve">WRA using </w:t>
      </w:r>
      <w:r w:rsidR="001B722D" w:rsidRPr="008A08EA">
        <w:rPr>
          <w:rFonts w:ascii="Calibri" w:hAnsi="Calibri" w:cs="Calibri"/>
          <w:color w:val="000000" w:themeColor="text1"/>
        </w:rPr>
        <w:t>NHANES</w:t>
      </w:r>
      <w:r w:rsidR="00F37251">
        <w:rPr>
          <w:rFonts w:ascii="Calibri" w:hAnsi="Calibri" w:cs="Calibri"/>
          <w:color w:val="000000" w:themeColor="text1"/>
        </w:rPr>
        <w:t xml:space="preserve"> 2003 - 2006</w:t>
      </w:r>
      <w:r w:rsidR="001B722D" w:rsidRPr="008A08EA">
        <w:rPr>
          <w:rFonts w:ascii="Calibri" w:hAnsi="Calibri" w:cs="Calibri"/>
          <w:color w:val="000000" w:themeColor="text1"/>
        </w:rPr>
        <w:t xml:space="preserve"> </w:t>
      </w:r>
      <w:r w:rsidR="001B722D" w:rsidRPr="008A08EA">
        <w:rPr>
          <w:rFonts w:ascii="Calibri" w:hAnsi="Calibri" w:cs="Calibri"/>
          <w:color w:val="000000" w:themeColor="text1"/>
        </w:rPr>
        <w:fldChar w:fldCharType="begin"/>
      </w:r>
      <w:r w:rsidR="002E5B5D">
        <w:rPr>
          <w:rFonts w:ascii="Calibri" w:hAnsi="Calibri" w:cs="Calibri"/>
          <w:color w:val="000000" w:themeColor="text1"/>
        </w:rPr>
        <w:instrText xml:space="preserve"> ADDIN ZOTERO_ITEM CSL_CITATION {"citationID":"Gmz93FUO","properties":{"formattedCitation":"(11)","plainCitation":"(11)","noteIndex":0},"citationItems":[{"id":152,"uris":["http://zotero.org/users/6770135/items/LX4NUAND"],"uri":["http://zotero.org/users/6770135/items/LX4NUAND"],"itemData":{"id":152,"type":"webpage","language":"en-us","title":"NHANES - National Health and Nutrition Examination Survey Homepage","URL":"https://www.cdc.gov/nchs/nhanes/index.htm","author":[{"family":"National Center for Health Statistics, CDC","given":""}],"accessed":{"date-parts":[["2020",9,24]]},"issued":{"date-parts":[["2020",9,17]]}}}],"schema":"https://github.com/citation-style-language/schema/raw/master/csl-citation.json"} </w:instrText>
      </w:r>
      <w:r w:rsidR="001B722D" w:rsidRPr="008A08EA">
        <w:rPr>
          <w:rFonts w:ascii="Calibri" w:hAnsi="Calibri" w:cs="Calibri"/>
          <w:color w:val="000000" w:themeColor="text1"/>
        </w:rPr>
        <w:fldChar w:fldCharType="separate"/>
      </w:r>
      <w:r w:rsidR="002E5B5D">
        <w:rPr>
          <w:rFonts w:ascii="Calibri" w:hAnsi="Calibri" w:cs="Calibri"/>
          <w:noProof/>
          <w:color w:val="000000" w:themeColor="text1"/>
        </w:rPr>
        <w:t>(11)</w:t>
      </w:r>
      <w:r w:rsidR="001B722D" w:rsidRPr="008A08EA">
        <w:rPr>
          <w:rFonts w:ascii="Calibri" w:hAnsi="Calibri" w:cs="Calibri"/>
          <w:color w:val="000000" w:themeColor="text1"/>
        </w:rPr>
        <w:fldChar w:fldCharType="end"/>
      </w:r>
      <w:r w:rsidR="001B722D" w:rsidRPr="008A08EA">
        <w:rPr>
          <w:rFonts w:ascii="Calibri" w:hAnsi="Calibri" w:cs="Calibri"/>
          <w:color w:val="000000" w:themeColor="text1"/>
        </w:rPr>
        <w:t xml:space="preserve">. </w:t>
      </w:r>
      <w:r w:rsidR="00F85758">
        <w:rPr>
          <w:rFonts w:ascii="Calibri" w:hAnsi="Calibri" w:cs="Calibri"/>
        </w:rPr>
        <w:t>W</w:t>
      </w:r>
      <w:r w:rsidR="00AC0638">
        <w:rPr>
          <w:rFonts w:ascii="Calibri" w:hAnsi="Calibri" w:cs="Calibri"/>
        </w:rPr>
        <w:t>e p</w:t>
      </w:r>
      <w:r w:rsidR="000D115E">
        <w:rPr>
          <w:rFonts w:ascii="Calibri" w:hAnsi="Calibri" w:cs="Calibri"/>
        </w:rPr>
        <w:t>r</w:t>
      </w:r>
      <w:r w:rsidR="00AC0638">
        <w:rPr>
          <w:rFonts w:ascii="Calibri" w:hAnsi="Calibri" w:cs="Calibri"/>
        </w:rPr>
        <w:t>esented the prevalence of deficiencies, mean, geometric mean, and 25</w:t>
      </w:r>
      <w:r w:rsidR="00AC0638" w:rsidRPr="00AC0638">
        <w:rPr>
          <w:rFonts w:ascii="Calibri" w:hAnsi="Calibri" w:cs="Calibri"/>
          <w:vertAlign w:val="superscript"/>
        </w:rPr>
        <w:t>th</w:t>
      </w:r>
      <w:r w:rsidR="00AC0638">
        <w:rPr>
          <w:rFonts w:ascii="Calibri" w:hAnsi="Calibri" w:cs="Calibri"/>
        </w:rPr>
        <w:t>, 50</w:t>
      </w:r>
      <w:r w:rsidR="00AC0638" w:rsidRPr="00AC0638">
        <w:rPr>
          <w:rFonts w:ascii="Calibri" w:hAnsi="Calibri" w:cs="Calibri"/>
          <w:vertAlign w:val="superscript"/>
        </w:rPr>
        <w:t>th</w:t>
      </w:r>
      <w:r w:rsidR="00AC0638">
        <w:rPr>
          <w:rFonts w:ascii="Calibri" w:hAnsi="Calibri" w:cs="Calibri"/>
        </w:rPr>
        <w:t>, and 75</w:t>
      </w:r>
      <w:r w:rsidR="00AC0638" w:rsidRPr="00AC0638">
        <w:rPr>
          <w:rFonts w:ascii="Calibri" w:hAnsi="Calibri" w:cs="Calibri"/>
          <w:vertAlign w:val="superscript"/>
        </w:rPr>
        <w:t>th</w:t>
      </w:r>
      <w:r w:rsidR="00AC0638">
        <w:rPr>
          <w:rFonts w:ascii="Calibri" w:hAnsi="Calibri" w:cs="Calibri"/>
        </w:rPr>
        <w:t xml:space="preserve"> percentiles of r</w:t>
      </w:r>
      <w:r w:rsidR="000D115E">
        <w:rPr>
          <w:rFonts w:ascii="Calibri" w:hAnsi="Calibri" w:cs="Calibri"/>
        </w:rPr>
        <w:t xml:space="preserve">etinol binding protein, serum ferritin, and STfR (and their </w:t>
      </w:r>
      <w:r w:rsidR="00F37251">
        <w:rPr>
          <w:rFonts w:ascii="Calibri" w:hAnsi="Calibri" w:cs="Calibri"/>
        </w:rPr>
        <w:t xml:space="preserve">BRINDA </w:t>
      </w:r>
      <w:r w:rsidR="000D115E">
        <w:rPr>
          <w:rFonts w:ascii="Calibri" w:hAnsi="Calibri" w:cs="Calibri"/>
        </w:rPr>
        <w:t xml:space="preserve">adjusted values), and CRP, and AGP </w:t>
      </w:r>
      <w:r w:rsidR="00C4550C">
        <w:rPr>
          <w:rFonts w:ascii="Calibri" w:hAnsi="Calibri" w:cs="Calibri"/>
        </w:rPr>
        <w:t>concentrations</w:t>
      </w:r>
      <w:r w:rsidR="000D115E">
        <w:rPr>
          <w:rFonts w:ascii="Calibri" w:hAnsi="Calibri" w:cs="Calibri"/>
        </w:rPr>
        <w:t xml:space="preserve"> for the Kenya study</w:t>
      </w:r>
      <w:r w:rsidR="00F37251">
        <w:rPr>
          <w:rFonts w:ascii="Calibri" w:hAnsi="Calibri" w:cs="Calibri"/>
        </w:rPr>
        <w:t>; and</w:t>
      </w:r>
      <w:r w:rsidR="00AC0638">
        <w:rPr>
          <w:rFonts w:ascii="Calibri" w:hAnsi="Calibri" w:cs="Calibri"/>
        </w:rPr>
        <w:t xml:space="preserve"> the same statistic parameters</w:t>
      </w:r>
      <w:r w:rsidR="000D115E">
        <w:rPr>
          <w:rFonts w:ascii="Calibri" w:hAnsi="Calibri" w:cs="Calibri"/>
        </w:rPr>
        <w:t xml:space="preserve"> </w:t>
      </w:r>
      <w:r w:rsidR="00AC0638">
        <w:rPr>
          <w:rFonts w:ascii="Calibri" w:hAnsi="Calibri" w:cs="Calibri"/>
        </w:rPr>
        <w:t xml:space="preserve">of </w:t>
      </w:r>
      <w:r w:rsidR="000D115E">
        <w:rPr>
          <w:rFonts w:ascii="Calibri" w:hAnsi="Calibri" w:cs="Calibri"/>
        </w:rPr>
        <w:t>serum retinol, serum ferritin</w:t>
      </w:r>
      <w:r w:rsidR="00C4550C">
        <w:rPr>
          <w:rFonts w:ascii="Calibri" w:hAnsi="Calibri" w:cs="Calibri"/>
        </w:rPr>
        <w:t>, and</w:t>
      </w:r>
      <w:r w:rsidR="000D115E">
        <w:rPr>
          <w:rFonts w:ascii="Calibri" w:hAnsi="Calibri" w:cs="Calibri"/>
        </w:rPr>
        <w:t xml:space="preserve"> sTfR</w:t>
      </w:r>
      <w:r w:rsidR="00C4550C">
        <w:rPr>
          <w:rFonts w:ascii="Calibri" w:hAnsi="Calibri" w:cs="Calibri"/>
        </w:rPr>
        <w:t xml:space="preserve"> (and their </w:t>
      </w:r>
      <w:r w:rsidR="00085AA1">
        <w:rPr>
          <w:rFonts w:ascii="Calibri" w:hAnsi="Calibri" w:cs="Calibri"/>
        </w:rPr>
        <w:t xml:space="preserve">BRINDA </w:t>
      </w:r>
      <w:r w:rsidR="00C4550C">
        <w:rPr>
          <w:rFonts w:ascii="Calibri" w:hAnsi="Calibri" w:cs="Calibri"/>
        </w:rPr>
        <w:t>adjusted values)</w:t>
      </w:r>
      <w:r w:rsidR="000D115E">
        <w:rPr>
          <w:rFonts w:ascii="Calibri" w:hAnsi="Calibri" w:cs="Calibri"/>
        </w:rPr>
        <w:t xml:space="preserve">, </w:t>
      </w:r>
      <w:r w:rsidR="00C4550C">
        <w:rPr>
          <w:rFonts w:ascii="Calibri" w:hAnsi="Calibri" w:cs="Calibri"/>
        </w:rPr>
        <w:t xml:space="preserve">serum B-12, RBC and serum folate, </w:t>
      </w:r>
      <w:r w:rsidR="000D115E">
        <w:rPr>
          <w:rFonts w:ascii="Calibri" w:hAnsi="Calibri" w:cs="Calibri"/>
        </w:rPr>
        <w:t>CRP, and hemoglobin</w:t>
      </w:r>
      <w:r w:rsidR="00C4550C">
        <w:rPr>
          <w:rFonts w:ascii="Calibri" w:hAnsi="Calibri" w:cs="Calibri"/>
        </w:rPr>
        <w:t xml:space="preserve"> concentrations</w:t>
      </w:r>
      <w:r w:rsidR="000D115E">
        <w:rPr>
          <w:rFonts w:ascii="Calibri" w:hAnsi="Calibri" w:cs="Calibri"/>
        </w:rPr>
        <w:t xml:space="preserve"> for NHANES</w:t>
      </w:r>
      <w:r w:rsidR="00AC0638">
        <w:rPr>
          <w:rFonts w:ascii="Calibri" w:hAnsi="Calibri" w:cs="Calibri"/>
        </w:rPr>
        <w:t xml:space="preserve"> (</w:t>
      </w:r>
      <w:r w:rsidR="00AC0638" w:rsidRPr="00B47A74">
        <w:rPr>
          <w:rFonts w:ascii="Calibri" w:hAnsi="Calibri" w:cs="Calibri"/>
          <w:b/>
          <w:bCs/>
        </w:rPr>
        <w:t>Table 1</w:t>
      </w:r>
      <w:r w:rsidR="00AC0638">
        <w:rPr>
          <w:rFonts w:ascii="Calibri" w:hAnsi="Calibri" w:cs="Calibri"/>
        </w:rPr>
        <w:t>)</w:t>
      </w:r>
      <w:r w:rsidR="000D115E">
        <w:rPr>
          <w:rFonts w:ascii="Calibri" w:hAnsi="Calibri" w:cs="Calibri"/>
        </w:rPr>
        <w:t xml:space="preserve">. </w:t>
      </w:r>
      <w:r w:rsidR="00AC0638">
        <w:rPr>
          <w:rFonts w:ascii="Calibri" w:hAnsi="Calibri" w:cs="Calibri"/>
        </w:rPr>
        <w:t>B</w:t>
      </w:r>
      <w:r w:rsidR="000D115E">
        <w:rPr>
          <w:rFonts w:ascii="Calibri" w:hAnsi="Calibri" w:cs="Calibri"/>
        </w:rPr>
        <w:t xml:space="preserve">ecause </w:t>
      </w:r>
      <w:r w:rsidR="00AC0638">
        <w:rPr>
          <w:rFonts w:ascii="Calibri" w:hAnsi="Calibri" w:cs="Calibri"/>
        </w:rPr>
        <w:t>NHANES does not collect AGP routinely</w:t>
      </w:r>
      <w:r w:rsidR="006121C4">
        <w:rPr>
          <w:rFonts w:ascii="Calibri" w:hAnsi="Calibri" w:cs="Calibri"/>
        </w:rPr>
        <w:t>,</w:t>
      </w:r>
      <w:r w:rsidR="00AC0638">
        <w:rPr>
          <w:rFonts w:ascii="Calibri" w:hAnsi="Calibri" w:cs="Calibri"/>
        </w:rPr>
        <w:t xml:space="preserve"> and </w:t>
      </w:r>
      <w:r w:rsidR="00F37251">
        <w:rPr>
          <w:rFonts w:ascii="Calibri" w:hAnsi="Calibri" w:cs="Calibri"/>
        </w:rPr>
        <w:t>sTfR</w:t>
      </w:r>
      <w:r w:rsidR="00085AA1">
        <w:rPr>
          <w:rFonts w:ascii="Calibri" w:hAnsi="Calibri" w:cs="Calibri"/>
        </w:rPr>
        <w:t xml:space="preserve"> is adjusted by </w:t>
      </w:r>
      <w:r w:rsidR="00BB5207">
        <w:rPr>
          <w:rFonts w:ascii="Calibri" w:hAnsi="Calibri" w:cs="Calibri"/>
        </w:rPr>
        <w:t xml:space="preserve">only </w:t>
      </w:r>
      <w:r w:rsidR="00085AA1">
        <w:rPr>
          <w:rFonts w:ascii="Calibri" w:hAnsi="Calibri" w:cs="Calibri"/>
        </w:rPr>
        <w:t>AGP among WRA</w:t>
      </w:r>
      <w:r w:rsidR="003C3443">
        <w:rPr>
          <w:rFonts w:ascii="Calibri" w:hAnsi="Calibri" w:cs="Calibri"/>
        </w:rPr>
        <w:t xml:space="preserve"> according to</w:t>
      </w:r>
      <w:r w:rsidR="00085AA1">
        <w:rPr>
          <w:rFonts w:ascii="Calibri" w:hAnsi="Calibri" w:cs="Calibri"/>
        </w:rPr>
        <w:t xml:space="preserve"> the BRINDA </w:t>
      </w:r>
      <w:r w:rsidR="003C3443">
        <w:rPr>
          <w:rFonts w:ascii="Calibri" w:hAnsi="Calibri" w:cs="Calibri"/>
        </w:rPr>
        <w:t>adjustment method</w:t>
      </w:r>
      <w:r w:rsidR="00C056ED">
        <w:rPr>
          <w:rFonts w:ascii="Calibri" w:hAnsi="Calibri" w:cs="Calibri"/>
        </w:rPr>
        <w:t xml:space="preserve"> </w:t>
      </w:r>
      <w:r w:rsidR="00C056ED">
        <w:rPr>
          <w:rFonts w:ascii="Calibri" w:hAnsi="Calibri" w:cs="Calibri"/>
        </w:rPr>
        <w:fldChar w:fldCharType="begin"/>
      </w:r>
      <w:r w:rsidR="00C056ED">
        <w:rPr>
          <w:rFonts w:ascii="Calibri" w:hAnsi="Calibri" w:cs="Calibri"/>
        </w:rPr>
        <w:instrText xml:space="preserve"> ADDIN ZOTERO_ITEM CSL_CITATION {"citationID":"IweWrNbT","properties":{"formattedCitation":"(26)","plainCitation":"(26)","noteIndex":0},"citationItems":[{"id":77,"uris":["http://zotero.org/users/6770135/items/7UITVCKU"],"uri":["http://zotero.org/users/6770135/items/7UITVCKU"],"itemData":{"id":77,"type":"article-journal","abstract":"Background: Iron deﬁciency is thought to be one of the most prevalent micronutrient deﬁciencies globally, but an accurate assessment in populations who are frequently exposed to infections is impeded by the inﬂammatory response, which causes ironbiomarker alterations.\nObjectives: We assessed the relation between soluble transferrin receptor (sTfR) concentrations and inﬂammation and malaria in preschool children (PSC) (age range: 6–59 mo) and women of reproductive age (WRA) (age range: 15–49 y) and investigated adjustment algorithms to account for these effects. Design: Cross-sectional data from the Biomarkers Reﬂecting the Inﬂammation and Nutritional Determinants of Anemia (BRINDA) project from 11,913 PSC in 11 surveys and from 11,173 WRA in 7 surveys were analyzed individually and combined with the use of a meta-analysis. The following 3 adjustment approaches were compared with estimated iron-deﬁcient erythropoiesis (sTfR concentration .8.3 mg/L): 1) the exclusion of individuals with C-reactive protein (CRP) concentrations .5 mg/L or a-1-acid glycoprotein (AGP) concentrations .1 g/L, 2) the application of arithmetic correction factors, and 3) the use of regression approaches.\nResults: The prevalence of elevated sTfR concentrations incrementally decreased as CRP and AGP deciles decreased for PSC and WRA, but the effect was more pronounced for AGP than for CRP. Depending on the approach used to adjust for inﬂammation, the estimated prevalence of iron-deﬁcient erythropoiesis decreased by 4.4–14.6 and 0.3–9.5 percentage points in PSC and WRA, respectively, compared with unadjusted values. The correction-factor approach yielded a more modest reduction in the estimated prevalence of iron-deﬁcient erythropoiesis than did the regression approach. Mostly, adjustment for malaria in addition to AGP did not signiﬁcantly change the estimated prevalence of iron-deﬁcient erythropoiesis.\nConclusions: sTfR may be useful to assess iron-deﬁcient erythropoiesis, but inﬂammation inﬂuences its interpretation, and adjustment of sTfR for inﬂammation and malaria should be considered. More research is warranted to evaluate the proposed approaches in different settings, but this study contributes to the evidence on how and when to adjust sTfR for inﬂammation and malaria. Am J Clin Nutr 2017;106(Suppl):372S–82S.","language":"en","page":"11","source":"Zotero","title":"Adjusting soluble transferrin receptor concentrations for inflammation: Biomarkers Reflecting Inflammation and Nutritional Determinants of Anemia (BRINDA) project"}}],"schema":"https://github.com/citation-style-language/schema/raw/master/csl-citation.json"} </w:instrText>
      </w:r>
      <w:r w:rsidR="00C056ED">
        <w:rPr>
          <w:rFonts w:ascii="Calibri" w:hAnsi="Calibri" w:cs="Calibri"/>
        </w:rPr>
        <w:fldChar w:fldCharType="separate"/>
      </w:r>
      <w:r w:rsidR="00C056ED">
        <w:rPr>
          <w:rFonts w:ascii="Calibri" w:hAnsi="Calibri" w:cs="Calibri"/>
          <w:noProof/>
        </w:rPr>
        <w:t>(26)</w:t>
      </w:r>
      <w:r w:rsidR="00C056ED">
        <w:rPr>
          <w:rFonts w:ascii="Calibri" w:hAnsi="Calibri" w:cs="Calibri"/>
        </w:rPr>
        <w:fldChar w:fldCharType="end"/>
      </w:r>
      <w:r w:rsidR="00085AA1">
        <w:rPr>
          <w:rFonts w:ascii="Calibri" w:hAnsi="Calibri" w:cs="Calibri"/>
        </w:rPr>
        <w:t xml:space="preserve">, we were unable to apply the BRINDA adjustment method to sTfR </w:t>
      </w:r>
      <w:r w:rsidR="00B52003">
        <w:rPr>
          <w:rFonts w:ascii="Calibri" w:hAnsi="Calibri" w:cs="Calibri"/>
        </w:rPr>
        <w:t>among</w:t>
      </w:r>
      <w:r w:rsidR="00085AA1">
        <w:rPr>
          <w:rFonts w:ascii="Calibri" w:hAnsi="Calibri" w:cs="Calibri"/>
        </w:rPr>
        <w:t xml:space="preserve"> WRA using NHANES</w:t>
      </w:r>
      <w:r w:rsidR="00B52003">
        <w:rPr>
          <w:rFonts w:ascii="Calibri" w:hAnsi="Calibri" w:cs="Calibri"/>
        </w:rPr>
        <w:t xml:space="preserve"> </w:t>
      </w:r>
      <w:r w:rsidR="00B52003" w:rsidRPr="00B52003">
        <w:rPr>
          <w:rFonts w:ascii="Calibri" w:hAnsi="Calibri" w:cs="Calibri"/>
        </w:rPr>
        <w:t>dataset</w:t>
      </w:r>
      <w:r w:rsidR="00085AA1" w:rsidRPr="00B52003">
        <w:rPr>
          <w:rFonts w:ascii="Calibri" w:hAnsi="Calibri" w:cs="Calibri"/>
        </w:rPr>
        <w:t xml:space="preserve">. Thus, the </w:t>
      </w:r>
      <w:r w:rsidR="00085AA1" w:rsidRPr="00DB32A6">
        <w:rPr>
          <w:rFonts w:ascii="Calibri" w:hAnsi="Calibri" w:cs="Calibri"/>
        </w:rPr>
        <w:t xml:space="preserve">adjusted sTfR is the same as the unadjusted values among WRA. </w:t>
      </w:r>
      <w:r w:rsidR="00B52003" w:rsidRPr="00DB32A6">
        <w:rPr>
          <w:rFonts w:ascii="Calibri" w:hAnsi="Calibri" w:cs="Calibri"/>
        </w:rPr>
        <w:t xml:space="preserve">To validate </w:t>
      </w:r>
      <w:r w:rsidR="00B52003" w:rsidRPr="00DB32A6">
        <w:rPr>
          <w:rFonts w:ascii="Calibri" w:hAnsi="Calibri" w:cs="Calibri"/>
        </w:rPr>
        <w:lastRenderedPageBreak/>
        <w:t>the</w:t>
      </w:r>
      <w:r w:rsidR="00AC0638">
        <w:rPr>
          <w:rFonts w:ascii="Calibri" w:hAnsi="Calibri" w:cs="Calibri"/>
        </w:rPr>
        <w:t xml:space="preserve"> results generated by the</w:t>
      </w:r>
      <w:r w:rsidR="00B52003" w:rsidRPr="00DB32A6">
        <w:rPr>
          <w:rFonts w:ascii="Calibri" w:hAnsi="Calibri" w:cs="Calibri"/>
        </w:rPr>
        <w:t xml:space="preserve"> SAMBA package, a</w:t>
      </w:r>
      <w:r w:rsidR="00085AA1" w:rsidRPr="00DB32A6">
        <w:rPr>
          <w:rFonts w:ascii="Calibri" w:hAnsi="Calibri" w:cs="Calibri"/>
        </w:rPr>
        <w:t>n independent consultant carried the same analyses</w:t>
      </w:r>
      <w:r w:rsidR="000B7CB1" w:rsidRPr="00DB32A6">
        <w:rPr>
          <w:rFonts w:ascii="Calibri" w:hAnsi="Calibri" w:cs="Calibri"/>
        </w:rPr>
        <w:t xml:space="preserve">, </w:t>
      </w:r>
      <w:r w:rsidR="00B52003" w:rsidRPr="00DB32A6">
        <w:rPr>
          <w:rFonts w:ascii="Calibri" w:hAnsi="Calibri" w:cs="Calibri"/>
        </w:rPr>
        <w:t xml:space="preserve">which yielded identical </w:t>
      </w:r>
      <w:r w:rsidR="001B722D" w:rsidRPr="00DB32A6">
        <w:rPr>
          <w:rFonts w:ascii="Calibri" w:hAnsi="Calibri" w:cs="Calibri"/>
        </w:rPr>
        <w:t xml:space="preserve">results by the </w:t>
      </w:r>
      <w:r w:rsidR="00665EA6" w:rsidRPr="00DB32A6">
        <w:rPr>
          <w:rFonts w:ascii="Calibri" w:hAnsi="Calibri" w:cs="Calibri"/>
        </w:rPr>
        <w:t xml:space="preserve">SAMBA </w:t>
      </w:r>
      <w:r w:rsidR="00F80B30" w:rsidRPr="00DB32A6">
        <w:rPr>
          <w:rFonts w:ascii="Calibri" w:hAnsi="Calibri" w:cs="Calibri"/>
        </w:rPr>
        <w:t>package</w:t>
      </w:r>
      <w:r w:rsidR="00DB32A6">
        <w:rPr>
          <w:rFonts w:ascii="Calibri" w:hAnsi="Calibri" w:cs="Calibri"/>
        </w:rPr>
        <w:t xml:space="preserve"> </w:t>
      </w:r>
      <w:commentRangeStart w:id="45"/>
      <w:r w:rsidR="00DB32A6">
        <w:rPr>
          <w:rFonts w:ascii="Calibri" w:hAnsi="Calibri" w:cs="Calibri"/>
        </w:rPr>
        <w:t>(</w:t>
      </w:r>
      <w:r w:rsidR="00DB32A6" w:rsidRPr="00DB32A6">
        <w:rPr>
          <w:rFonts w:ascii="Calibri" w:hAnsi="Calibri" w:cs="Calibri"/>
          <w:b/>
          <w:bCs/>
        </w:rPr>
        <w:t>Table 1</w:t>
      </w:r>
      <w:r w:rsidR="00DB32A6">
        <w:rPr>
          <w:rFonts w:ascii="Calibri" w:hAnsi="Calibri" w:cs="Calibri"/>
        </w:rPr>
        <w:t>)</w:t>
      </w:r>
      <w:r w:rsidR="00B47A74" w:rsidRPr="00DB32A6">
        <w:rPr>
          <w:rFonts w:ascii="Calibri" w:hAnsi="Calibri" w:cs="Calibri"/>
        </w:rPr>
        <w:t>.</w:t>
      </w:r>
      <w:r w:rsidR="00B47A74">
        <w:rPr>
          <w:rFonts w:ascii="Calibri" w:hAnsi="Calibri" w:cs="Calibri"/>
        </w:rPr>
        <w:t xml:space="preserve"> </w:t>
      </w:r>
      <w:commentRangeEnd w:id="45"/>
      <w:r w:rsidR="00724787">
        <w:rPr>
          <w:rStyle w:val="CommentReference"/>
          <w:rFonts w:asciiTheme="minorHAnsi" w:eastAsiaTheme="minorEastAsia" w:hAnsiTheme="minorHAnsi" w:cstheme="minorBidi"/>
        </w:rPr>
        <w:commentReference w:id="45"/>
      </w:r>
    </w:p>
    <w:p w14:paraId="4D45BC96" w14:textId="77777777" w:rsidR="00B7592F" w:rsidRDefault="00B7592F" w:rsidP="00922641">
      <w:pPr>
        <w:spacing w:line="480" w:lineRule="auto"/>
        <w:jc w:val="center"/>
        <w:rPr>
          <w:rFonts w:ascii="Calibri" w:hAnsi="Calibri" w:cs="Calibri"/>
          <w:b/>
          <w:bCs/>
        </w:rPr>
      </w:pPr>
    </w:p>
    <w:p w14:paraId="789F3F10" w14:textId="3A1B8839" w:rsidR="00C07206" w:rsidRPr="008A08EA" w:rsidRDefault="00C07206" w:rsidP="00922641">
      <w:pPr>
        <w:spacing w:line="480" w:lineRule="auto"/>
        <w:jc w:val="center"/>
        <w:rPr>
          <w:rFonts w:ascii="Calibri" w:hAnsi="Calibri" w:cs="Calibri"/>
          <w:b/>
          <w:bCs/>
        </w:rPr>
      </w:pPr>
      <w:r w:rsidRPr="008A08EA">
        <w:rPr>
          <w:rFonts w:ascii="Calibri" w:hAnsi="Calibri" w:cs="Calibri"/>
          <w:b/>
          <w:bCs/>
        </w:rPr>
        <w:t>Discussion</w:t>
      </w:r>
    </w:p>
    <w:p w14:paraId="52D39E73" w14:textId="7C21C54A" w:rsidR="00922641" w:rsidRPr="008A08EA" w:rsidRDefault="007D3555" w:rsidP="0045076C">
      <w:pPr>
        <w:pStyle w:val="CommentText"/>
        <w:spacing w:line="480" w:lineRule="auto"/>
        <w:jc w:val="both"/>
        <w:rPr>
          <w:rFonts w:ascii="Calibri" w:hAnsi="Calibri" w:cs="Calibri"/>
          <w:sz w:val="24"/>
          <w:szCs w:val="24"/>
        </w:rPr>
      </w:pPr>
      <w:r w:rsidRPr="008A08EA">
        <w:rPr>
          <w:rFonts w:ascii="Calibri" w:hAnsi="Calibri" w:cs="Calibri"/>
          <w:sz w:val="24"/>
          <w:szCs w:val="24"/>
        </w:rPr>
        <w:t xml:space="preserve">The SAMBA </w:t>
      </w:r>
      <w:r w:rsidR="00F80B30">
        <w:rPr>
          <w:rFonts w:ascii="Calibri" w:hAnsi="Calibri" w:cs="Calibri"/>
          <w:sz w:val="24"/>
          <w:szCs w:val="24"/>
        </w:rPr>
        <w:t>package</w:t>
      </w:r>
      <w:r w:rsidRPr="008A08EA">
        <w:rPr>
          <w:rFonts w:ascii="Calibri" w:hAnsi="Calibri" w:cs="Calibri"/>
          <w:sz w:val="24"/>
          <w:szCs w:val="24"/>
        </w:rPr>
        <w:t xml:space="preserve"> provides a streamlined</w:t>
      </w:r>
      <w:r w:rsidR="006A2823" w:rsidRPr="008A08EA">
        <w:rPr>
          <w:rFonts w:ascii="Calibri" w:hAnsi="Calibri" w:cs="Calibri"/>
          <w:sz w:val="24"/>
          <w:szCs w:val="24"/>
        </w:rPr>
        <w:t xml:space="preserve"> and efficient</w:t>
      </w:r>
      <w:r w:rsidRPr="008A08EA">
        <w:rPr>
          <w:rFonts w:ascii="Calibri" w:hAnsi="Calibri" w:cs="Calibri"/>
          <w:sz w:val="24"/>
          <w:szCs w:val="24"/>
        </w:rPr>
        <w:t xml:space="preserve"> structure for </w:t>
      </w:r>
      <w:r w:rsidR="00C056ED">
        <w:rPr>
          <w:rFonts w:ascii="Calibri" w:hAnsi="Calibri" w:cs="Calibri"/>
          <w:sz w:val="24"/>
          <w:szCs w:val="24"/>
        </w:rPr>
        <w:t xml:space="preserve">multiple </w:t>
      </w:r>
      <w:r w:rsidRPr="008A08EA">
        <w:rPr>
          <w:rFonts w:ascii="Calibri" w:hAnsi="Calibri" w:cs="Calibri"/>
          <w:sz w:val="24"/>
          <w:szCs w:val="24"/>
        </w:rPr>
        <w:t xml:space="preserve">micronutrient biomarker analysis for multiple datasets. Prior to the SAMBA </w:t>
      </w:r>
      <w:r w:rsidR="00F80B30">
        <w:rPr>
          <w:rFonts w:ascii="Calibri" w:hAnsi="Calibri" w:cs="Calibri"/>
          <w:sz w:val="24"/>
          <w:szCs w:val="24"/>
        </w:rPr>
        <w:t>package</w:t>
      </w:r>
      <w:r w:rsidRPr="008A08EA">
        <w:rPr>
          <w:rFonts w:ascii="Calibri" w:hAnsi="Calibri" w:cs="Calibri"/>
          <w:sz w:val="24"/>
          <w:szCs w:val="24"/>
        </w:rPr>
        <w:t xml:space="preserve">, </w:t>
      </w:r>
      <w:r w:rsidR="00680A47">
        <w:rPr>
          <w:rFonts w:ascii="Calibri" w:hAnsi="Calibri" w:cs="Calibri"/>
          <w:sz w:val="24"/>
          <w:szCs w:val="24"/>
        </w:rPr>
        <w:t>analysts</w:t>
      </w:r>
      <w:r w:rsidRPr="008A08EA">
        <w:rPr>
          <w:rFonts w:ascii="Calibri" w:hAnsi="Calibri" w:cs="Calibri"/>
          <w:sz w:val="24"/>
          <w:szCs w:val="24"/>
        </w:rPr>
        <w:t xml:space="preserve"> need</w:t>
      </w:r>
      <w:r w:rsidR="00795BB3">
        <w:rPr>
          <w:rFonts w:ascii="Calibri" w:hAnsi="Calibri" w:cs="Calibri"/>
          <w:sz w:val="24"/>
          <w:szCs w:val="24"/>
        </w:rPr>
        <w:t>ed</w:t>
      </w:r>
      <w:r w:rsidRPr="008A08EA">
        <w:rPr>
          <w:rFonts w:ascii="Calibri" w:hAnsi="Calibri" w:cs="Calibri"/>
          <w:sz w:val="24"/>
          <w:szCs w:val="24"/>
        </w:rPr>
        <w:t xml:space="preserve"> to understand the </w:t>
      </w:r>
      <w:r w:rsidR="006A2823" w:rsidRPr="008A08EA">
        <w:rPr>
          <w:rFonts w:ascii="Calibri" w:hAnsi="Calibri" w:cs="Calibri"/>
          <w:sz w:val="24"/>
          <w:szCs w:val="24"/>
        </w:rPr>
        <w:t xml:space="preserve">biological </w:t>
      </w:r>
      <w:r w:rsidRPr="008A08EA">
        <w:rPr>
          <w:rFonts w:ascii="Calibri" w:hAnsi="Calibri" w:cs="Calibri"/>
          <w:sz w:val="24"/>
          <w:szCs w:val="24"/>
        </w:rPr>
        <w:t>basis for</w:t>
      </w:r>
      <w:r w:rsidR="006A2823" w:rsidRPr="008A08EA">
        <w:rPr>
          <w:rFonts w:ascii="Calibri" w:hAnsi="Calibri" w:cs="Calibri"/>
          <w:sz w:val="24"/>
          <w:szCs w:val="24"/>
        </w:rPr>
        <w:t xml:space="preserve"> micronutrient biomarkers,</w:t>
      </w:r>
      <w:r w:rsidRPr="008A08EA">
        <w:rPr>
          <w:rFonts w:ascii="Calibri" w:hAnsi="Calibri" w:cs="Calibri"/>
          <w:sz w:val="24"/>
          <w:szCs w:val="24"/>
        </w:rPr>
        <w:t xml:space="preserve"> </w:t>
      </w:r>
      <w:r w:rsidR="007F036F">
        <w:rPr>
          <w:rFonts w:ascii="Calibri" w:hAnsi="Calibri" w:cs="Calibri"/>
          <w:sz w:val="24"/>
          <w:szCs w:val="24"/>
        </w:rPr>
        <w:t>obtain</w:t>
      </w:r>
      <w:r w:rsidR="00FF6FF4" w:rsidRPr="008A08EA">
        <w:rPr>
          <w:rFonts w:ascii="Calibri" w:hAnsi="Calibri" w:cs="Calibri"/>
          <w:sz w:val="24"/>
          <w:szCs w:val="24"/>
        </w:rPr>
        <w:t xml:space="preserve"> </w:t>
      </w:r>
      <w:r w:rsidR="00C056ED">
        <w:rPr>
          <w:rFonts w:ascii="Calibri" w:hAnsi="Calibri" w:cs="Calibri"/>
          <w:sz w:val="24"/>
          <w:szCs w:val="24"/>
        </w:rPr>
        <w:t xml:space="preserve">intermediate </w:t>
      </w:r>
      <w:r w:rsidR="006A2823" w:rsidRPr="008A08EA">
        <w:rPr>
          <w:rFonts w:ascii="Calibri" w:hAnsi="Calibri" w:cs="Calibri"/>
          <w:sz w:val="24"/>
          <w:szCs w:val="24"/>
        </w:rPr>
        <w:t xml:space="preserve">statistical </w:t>
      </w:r>
      <w:r w:rsidR="00FF6FF4" w:rsidRPr="008A08EA">
        <w:rPr>
          <w:rFonts w:ascii="Calibri" w:hAnsi="Calibri" w:cs="Calibri"/>
          <w:sz w:val="24"/>
          <w:szCs w:val="24"/>
        </w:rPr>
        <w:t>knowledge</w:t>
      </w:r>
      <w:r w:rsidR="006A2823" w:rsidRPr="008A08EA">
        <w:rPr>
          <w:rFonts w:ascii="Calibri" w:hAnsi="Calibri" w:cs="Calibri"/>
          <w:sz w:val="24"/>
          <w:szCs w:val="24"/>
        </w:rPr>
        <w:t>,</w:t>
      </w:r>
      <w:r w:rsidRPr="008A08EA">
        <w:rPr>
          <w:rFonts w:ascii="Calibri" w:hAnsi="Calibri" w:cs="Calibri"/>
          <w:sz w:val="24"/>
          <w:szCs w:val="24"/>
        </w:rPr>
        <w:t xml:space="preserve"> and have familiarity with basic computer code. </w:t>
      </w:r>
      <w:r w:rsidR="001378B1">
        <w:rPr>
          <w:rFonts w:ascii="Calibri" w:hAnsi="Calibri" w:cs="Calibri"/>
          <w:sz w:val="24"/>
          <w:szCs w:val="24"/>
        </w:rPr>
        <w:t>T</w:t>
      </w:r>
      <w:r w:rsidRPr="008A08EA">
        <w:rPr>
          <w:rFonts w:ascii="Calibri" w:hAnsi="Calibri" w:cs="Calibri"/>
          <w:sz w:val="24"/>
          <w:szCs w:val="24"/>
        </w:rPr>
        <w:t xml:space="preserve">he new, freely available, </w:t>
      </w:r>
      <w:r w:rsidR="00333203">
        <w:rPr>
          <w:rFonts w:ascii="Calibri" w:hAnsi="Calibri" w:cs="Calibri"/>
          <w:sz w:val="24"/>
          <w:szCs w:val="24"/>
        </w:rPr>
        <w:t xml:space="preserve">efficient, </w:t>
      </w:r>
      <w:r w:rsidRPr="008A08EA">
        <w:rPr>
          <w:rFonts w:ascii="Calibri" w:hAnsi="Calibri" w:cs="Calibri"/>
          <w:sz w:val="24"/>
          <w:szCs w:val="24"/>
        </w:rPr>
        <w:t>and open-access tool simplifies estimations of micronutrient distribution and prevalence of deficiencies</w:t>
      </w:r>
      <w:r w:rsidR="00333203">
        <w:rPr>
          <w:rFonts w:ascii="Calibri" w:hAnsi="Calibri" w:cs="Calibri"/>
          <w:sz w:val="24"/>
          <w:szCs w:val="24"/>
        </w:rPr>
        <w:t>, which</w:t>
      </w:r>
      <w:r w:rsidR="00ED6836" w:rsidRPr="00ED6836">
        <w:rPr>
          <w:rFonts w:ascii="Calibri" w:hAnsi="Calibri" w:cs="Calibri"/>
          <w:sz w:val="24"/>
          <w:szCs w:val="24"/>
        </w:rPr>
        <w:t xml:space="preserve"> can drastically shorten the time from data cleaning to presentation of a final results table.</w:t>
      </w:r>
    </w:p>
    <w:p w14:paraId="2BCCB1B1" w14:textId="77777777" w:rsidR="0045076C" w:rsidRPr="008A08EA" w:rsidRDefault="0045076C" w:rsidP="0045076C">
      <w:pPr>
        <w:pStyle w:val="CommentText"/>
        <w:spacing w:line="480" w:lineRule="auto"/>
        <w:jc w:val="both"/>
        <w:rPr>
          <w:rFonts w:ascii="Calibri" w:hAnsi="Calibri" w:cs="Calibri"/>
          <w:sz w:val="24"/>
          <w:szCs w:val="24"/>
        </w:rPr>
      </w:pPr>
    </w:p>
    <w:p w14:paraId="0B0BC198" w14:textId="43D067E6" w:rsidR="00ED6836" w:rsidRPr="00ED6836" w:rsidRDefault="006372FB" w:rsidP="00ED6836">
      <w:pPr>
        <w:spacing w:line="480" w:lineRule="auto"/>
        <w:jc w:val="both"/>
        <w:rPr>
          <w:rFonts w:ascii="Calibri" w:hAnsi="Calibri" w:cs="Calibri"/>
        </w:rPr>
      </w:pPr>
      <w:r w:rsidRPr="008A08EA">
        <w:rPr>
          <w:rFonts w:ascii="Calibri" w:hAnsi="Calibri" w:cs="Calibri"/>
        </w:rPr>
        <w:t xml:space="preserve">Micronutrient deficiencies </w:t>
      </w:r>
      <w:r w:rsidR="00795BB3">
        <w:rPr>
          <w:rFonts w:ascii="Calibri" w:hAnsi="Calibri" w:cs="Calibri"/>
        </w:rPr>
        <w:t>are</w:t>
      </w:r>
      <w:r w:rsidRPr="008A08EA">
        <w:rPr>
          <w:rFonts w:ascii="Calibri" w:hAnsi="Calibri" w:cs="Calibri"/>
        </w:rPr>
        <w:t xml:space="preserve"> an important component </w:t>
      </w:r>
      <w:r w:rsidR="00795BB3">
        <w:rPr>
          <w:rFonts w:ascii="Calibri" w:hAnsi="Calibri" w:cs="Calibri"/>
        </w:rPr>
        <w:t>of the burden of</w:t>
      </w:r>
      <w:r w:rsidRPr="008A08EA">
        <w:rPr>
          <w:rFonts w:ascii="Calibri" w:hAnsi="Calibri" w:cs="Calibri"/>
        </w:rPr>
        <w:t xml:space="preserve"> malnutrition for both LMICs and high-income countries </w:t>
      </w:r>
      <w:r w:rsidRPr="008A08EA">
        <w:rPr>
          <w:rFonts w:ascii="Calibri" w:hAnsi="Calibri" w:cs="Calibri"/>
        </w:rPr>
        <w:fldChar w:fldCharType="begin"/>
      </w:r>
      <w:r w:rsidR="002E5B5D">
        <w:rPr>
          <w:rFonts w:ascii="Calibri" w:hAnsi="Calibri" w:cs="Calibri"/>
        </w:rPr>
        <w:instrText xml:space="preserve"> ADDIN ZOTERO_ITEM CSL_CITATION {"citationID":"s9NBi5nS","properties":{"formattedCitation":"(23)","plainCitation":"(23)","noteIndex":0},"citationItems":[{"id":326,"uris":["http://zotero.org/users/6770135/items/FAZJ9G63"],"uri":["http://zotero.org/users/6770135/items/FAZJ9G63"],"itemData":{"id":326,"type":"article-journal","container-title":"The Lancet","DOI":"10.1016/S0140-6736(20)31364-7","ISSN":"01406736","issue":"10254","journalAbbreviation":"The Lancet","language":"en","page":"813","source":"DOI.org (Crossref)","title":"The double burden of malnutrition—further perspective","volume":"396","author":[{"family":"Osendarp","given":"Saskia J M"},{"family":"Brown","given":"Kenneth H"},{"family":"Neufeld","given":"Lynnette M"},{"family":"Udomkesmalee","given":"Emorn"},{"family":"Moore","given":"Sophie E"}],"issued":{"date-parts":[["2020",9]]}}}],"schema":"https://github.com/citation-style-language/schema/raw/master/csl-citation.json"} </w:instrText>
      </w:r>
      <w:r w:rsidRPr="008A08EA">
        <w:rPr>
          <w:rFonts w:ascii="Calibri" w:hAnsi="Calibri" w:cs="Calibri"/>
        </w:rPr>
        <w:fldChar w:fldCharType="separate"/>
      </w:r>
      <w:r w:rsidR="002E5B5D">
        <w:rPr>
          <w:rFonts w:ascii="Calibri" w:hAnsi="Calibri" w:cs="Calibri"/>
          <w:noProof/>
        </w:rPr>
        <w:t>(23)</w:t>
      </w:r>
      <w:r w:rsidRPr="008A08EA">
        <w:rPr>
          <w:rFonts w:ascii="Calibri" w:hAnsi="Calibri" w:cs="Calibri"/>
        </w:rPr>
        <w:fldChar w:fldCharType="end"/>
      </w:r>
      <w:r w:rsidRPr="008A08EA">
        <w:rPr>
          <w:rFonts w:ascii="Calibri" w:hAnsi="Calibri" w:cs="Calibri"/>
        </w:rPr>
        <w:t>, especially</w:t>
      </w:r>
      <w:r w:rsidR="00596DE0" w:rsidRPr="008A08EA">
        <w:rPr>
          <w:rFonts w:ascii="Calibri" w:hAnsi="Calibri" w:cs="Calibri"/>
        </w:rPr>
        <w:t xml:space="preserve"> </w:t>
      </w:r>
      <w:r w:rsidR="00BC0E78" w:rsidRPr="008A08EA">
        <w:rPr>
          <w:rFonts w:ascii="Calibri" w:hAnsi="Calibri" w:cs="Calibri"/>
        </w:rPr>
        <w:t>when</w:t>
      </w:r>
      <w:r w:rsidRPr="008A08EA">
        <w:rPr>
          <w:rFonts w:ascii="Calibri" w:hAnsi="Calibri" w:cs="Calibri"/>
        </w:rPr>
        <w:t xml:space="preserve"> micronutrient deficiencies are also prevale</w:t>
      </w:r>
      <w:r w:rsidR="002E6541" w:rsidRPr="008A08EA">
        <w:rPr>
          <w:rFonts w:ascii="Calibri" w:hAnsi="Calibri" w:cs="Calibri"/>
        </w:rPr>
        <w:t>nt</w:t>
      </w:r>
      <w:r w:rsidRPr="008A08EA">
        <w:rPr>
          <w:rFonts w:ascii="Calibri" w:hAnsi="Calibri" w:cs="Calibri"/>
        </w:rPr>
        <w:t xml:space="preserve"> in normal-weight and overweight population</w:t>
      </w:r>
      <w:ins w:id="46" w:author="Tineka Blake (staff)" w:date="2022-05-24T15:08:00Z">
        <w:r w:rsidR="009E3BD5">
          <w:rPr>
            <w:rFonts w:ascii="Calibri" w:hAnsi="Calibri" w:cs="Calibri"/>
          </w:rPr>
          <w:t>s</w:t>
        </w:r>
      </w:ins>
      <w:r w:rsidRPr="008A08EA">
        <w:rPr>
          <w:rFonts w:ascii="Calibri" w:hAnsi="Calibri" w:cs="Calibri"/>
        </w:rPr>
        <w:t xml:space="preserve"> </w:t>
      </w:r>
      <w:r w:rsidRPr="008A08EA">
        <w:rPr>
          <w:rFonts w:ascii="Calibri" w:hAnsi="Calibri" w:cs="Calibri"/>
        </w:rPr>
        <w:fldChar w:fldCharType="begin"/>
      </w:r>
      <w:r w:rsidR="00C056ED">
        <w:rPr>
          <w:rFonts w:ascii="Calibri" w:hAnsi="Calibri" w:cs="Calibri"/>
        </w:rPr>
        <w:instrText xml:space="preserve"> ADDIN ZOTERO_ITEM CSL_CITATION {"citationID":"CBP5Ar4M","properties":{"formattedCitation":"(27)","plainCitation":"(27)","noteIndex":0},"citationItems":[{"id":328,"uris":["http://zotero.org/users/6770135/items/VWRIWZUN"],"uri":["http://zotero.org/users/6770135/items/VWRIWZUN"],"itemData":{"id":328,"type":"article-journal","container-title":"PLoS ONE","DOI":"10.1371/journal.pone.0110499","ISSN":"1932-6203","issue":"10","journalAbbreviation":"PLoS ONE","language":"en","page":"e110499","source":"DOI.org (Crossref)","title":"Intra-Individual Double Burden of Overweight and Micronutrient Deficiencies among Vietnamese Women","volume":"9","author":[{"family":"Laillou","given":"Arnaud"},{"family":"Yakes","given":"Elizabeth"},{"family":"Le","given":"Thi Hop"},{"family":"Wieringa","given":"Frank Tammo"},{"family":"Le","given":"Bach Mai"},{"family":"Moench-Pfanner","given":"Regina"},{"family":"Berger","given":"Jacques"}],"editor":[{"family":"Alemany","given":"Marià"}],"issued":{"date-parts":[["2014",10,15]]}}}],"schema":"https://github.com/citation-style-language/schema/raw/master/csl-citation.json"} </w:instrText>
      </w:r>
      <w:r w:rsidRPr="008A08EA">
        <w:rPr>
          <w:rFonts w:ascii="Calibri" w:hAnsi="Calibri" w:cs="Calibri"/>
        </w:rPr>
        <w:fldChar w:fldCharType="separate"/>
      </w:r>
      <w:r w:rsidR="00C056ED">
        <w:rPr>
          <w:rFonts w:ascii="Calibri" w:hAnsi="Calibri" w:cs="Calibri"/>
          <w:noProof/>
        </w:rPr>
        <w:t>(27)</w:t>
      </w:r>
      <w:r w:rsidRPr="008A08EA">
        <w:rPr>
          <w:rFonts w:ascii="Calibri" w:hAnsi="Calibri" w:cs="Calibri"/>
        </w:rPr>
        <w:fldChar w:fldCharType="end"/>
      </w:r>
      <w:r w:rsidRPr="008A08EA">
        <w:rPr>
          <w:rFonts w:ascii="Calibri" w:hAnsi="Calibri" w:cs="Calibri"/>
        </w:rPr>
        <w:t xml:space="preserve">. </w:t>
      </w:r>
      <w:r w:rsidR="002E6541" w:rsidRPr="008A08EA">
        <w:rPr>
          <w:rFonts w:ascii="Calibri" w:hAnsi="Calibri" w:cs="Calibri"/>
        </w:rPr>
        <w:t xml:space="preserve">However, micronutrient deficiencies are </w:t>
      </w:r>
      <w:r w:rsidR="00795BB3">
        <w:rPr>
          <w:rFonts w:ascii="Calibri" w:hAnsi="Calibri" w:cs="Calibri"/>
        </w:rPr>
        <w:t>frequently</w:t>
      </w:r>
      <w:r w:rsidR="00795BB3" w:rsidRPr="008A08EA">
        <w:rPr>
          <w:rFonts w:ascii="Calibri" w:hAnsi="Calibri" w:cs="Calibri"/>
        </w:rPr>
        <w:t xml:space="preserve"> </w:t>
      </w:r>
      <w:r w:rsidR="002E6541" w:rsidRPr="008A08EA">
        <w:rPr>
          <w:rFonts w:ascii="Calibri" w:hAnsi="Calibri" w:cs="Calibri"/>
        </w:rPr>
        <w:t xml:space="preserve">overlooked </w:t>
      </w:r>
      <w:r w:rsidR="008B409F" w:rsidRPr="008A08EA">
        <w:rPr>
          <w:rFonts w:ascii="Calibri" w:hAnsi="Calibri" w:cs="Calibri"/>
        </w:rPr>
        <w:t>when assessing all forms of malnutrition, due to both the scarcity and limited utili</w:t>
      </w:r>
      <w:r w:rsidR="00F34771" w:rsidRPr="008A08EA">
        <w:rPr>
          <w:rFonts w:ascii="Calibri" w:hAnsi="Calibri" w:cs="Calibri"/>
        </w:rPr>
        <w:t>zation of data</w:t>
      </w:r>
      <w:r w:rsidR="001053EC">
        <w:rPr>
          <w:rFonts w:ascii="Calibri" w:hAnsi="Calibri" w:cs="Calibri"/>
        </w:rPr>
        <w:t xml:space="preserve"> </w:t>
      </w:r>
      <w:r w:rsidR="001053EC">
        <w:rPr>
          <w:rFonts w:ascii="Calibri" w:hAnsi="Calibri" w:cs="Calibri"/>
        </w:rPr>
        <w:fldChar w:fldCharType="begin"/>
      </w:r>
      <w:r w:rsidR="002E5B5D">
        <w:rPr>
          <w:rFonts w:ascii="Calibri" w:hAnsi="Calibri" w:cs="Calibri"/>
        </w:rPr>
        <w:instrText xml:space="preserve"> ADDIN ZOTERO_ITEM CSL_CITATION {"citationID":"cMW3L4j7","properties":{"formattedCitation":"(23)","plainCitation":"(23)","noteIndex":0},"citationItems":[{"id":326,"uris":["http://zotero.org/users/6770135/items/FAZJ9G63"],"uri":["http://zotero.org/users/6770135/items/FAZJ9G63"],"itemData":{"id":326,"type":"article-journal","container-title":"The Lancet","DOI":"10.1016/S0140-6736(20)31364-7","ISSN":"01406736","issue":"10254","journalAbbreviation":"The Lancet","language":"en","page":"813","source":"DOI.org (Crossref)","title":"The double burden of malnutrition—further perspective","volume":"396","author":[{"family":"Osendarp","given":"Saskia J M"},{"family":"Brown","given":"Kenneth H"},{"family":"Neufeld","given":"Lynnette M"},{"family":"Udomkesmalee","given":"Emorn"},{"family":"Moore","given":"Sophie E"}],"issued":{"date-parts":[["2020",9]]}}}],"schema":"https://github.com/citation-style-language/schema/raw/master/csl-citation.json"} </w:instrText>
      </w:r>
      <w:r w:rsidR="001053EC">
        <w:rPr>
          <w:rFonts w:ascii="Calibri" w:hAnsi="Calibri" w:cs="Calibri"/>
        </w:rPr>
        <w:fldChar w:fldCharType="separate"/>
      </w:r>
      <w:r w:rsidR="002E5B5D">
        <w:rPr>
          <w:rFonts w:ascii="Calibri" w:hAnsi="Calibri" w:cs="Calibri"/>
          <w:noProof/>
        </w:rPr>
        <w:t>(23)</w:t>
      </w:r>
      <w:r w:rsidR="001053EC">
        <w:rPr>
          <w:rFonts w:ascii="Calibri" w:hAnsi="Calibri" w:cs="Calibri"/>
        </w:rPr>
        <w:fldChar w:fldCharType="end"/>
      </w:r>
      <w:r w:rsidR="00F34771" w:rsidRPr="008A08EA">
        <w:rPr>
          <w:rFonts w:ascii="Calibri" w:hAnsi="Calibri" w:cs="Calibri"/>
        </w:rPr>
        <w:t xml:space="preserve">. The GNR report and other initiatives </w:t>
      </w:r>
      <w:r w:rsidR="00BC0E78" w:rsidRPr="008A08EA">
        <w:rPr>
          <w:rFonts w:ascii="Calibri" w:hAnsi="Calibri" w:cs="Calibri"/>
        </w:rPr>
        <w:t xml:space="preserve">have </w:t>
      </w:r>
      <w:r w:rsidR="00F34771" w:rsidRPr="008A08EA">
        <w:rPr>
          <w:rFonts w:ascii="Calibri" w:hAnsi="Calibri" w:cs="Calibri"/>
        </w:rPr>
        <w:t>emphasize</w:t>
      </w:r>
      <w:r w:rsidR="00BC0E78" w:rsidRPr="008A08EA">
        <w:rPr>
          <w:rFonts w:ascii="Calibri" w:hAnsi="Calibri" w:cs="Calibri"/>
        </w:rPr>
        <w:t>d</w:t>
      </w:r>
      <w:r w:rsidR="00795BB3">
        <w:rPr>
          <w:rFonts w:ascii="Calibri" w:hAnsi="Calibri" w:cs="Calibri"/>
        </w:rPr>
        <w:t xml:space="preserve"> the need</w:t>
      </w:r>
      <w:r w:rsidR="00F34771" w:rsidRPr="008A08EA">
        <w:rPr>
          <w:rFonts w:ascii="Calibri" w:hAnsi="Calibri" w:cs="Calibri"/>
        </w:rPr>
        <w:t xml:space="preserve"> to fill in the data gap </w:t>
      </w:r>
      <w:r w:rsidR="0045076C" w:rsidRPr="008A08EA">
        <w:rPr>
          <w:rFonts w:ascii="Calibri" w:hAnsi="Calibri" w:cs="Calibri"/>
        </w:rPr>
        <w:t xml:space="preserve">in a holistic approach by improving all components in the data values chains, from data prioritization, creation and collection, curation, analysis, to interpretation/recommendation </w:t>
      </w:r>
      <w:r w:rsidR="0045076C" w:rsidRPr="008A08EA">
        <w:rPr>
          <w:rFonts w:ascii="Calibri" w:hAnsi="Calibri" w:cs="Calibri"/>
        </w:rPr>
        <w:fldChar w:fldCharType="begin"/>
      </w:r>
      <w:r w:rsidR="006D2273">
        <w:rPr>
          <w:rFonts w:ascii="Calibri" w:hAnsi="Calibri" w:cs="Calibri"/>
        </w:rPr>
        <w:instrText xml:space="preserve"> ADDIN ZOTERO_ITEM CSL_CITATION {"citationID":"bVPYiAsL","properties":{"formattedCitation":"(4,5)","plainCitation":"(4,5)","noteIndex":0},"citationItems":[{"id":122,"uris":["http://zotero.org/users/6770135/items/ZJFZ9HXI"],"uri":["http://zotero.org/users/6770135/items/ZJFZ9HXI"],"itemData":{"id":122,"type":"report","event-place":"Bristol, UK","publisher-place":"Bristol, UK","title":"2018 Global Nutrition Report: Shining a light to spur action on nutrition","author":[{"family":"Development Initiatives","given":""}],"issued":{"date-parts":[["2018"]]}}},{"id":241,"uris":["http://zotero.org/users/6770135/items/6VILP3U3"],"uri":["http://zotero.org/users/6770135/items/6VILP3U3"],"itemData":{"id":241,"type":"article-journal","container-title":"Sight and Life","language":"en","page":"6","source":"Zotero","title":"Strengthening the Nutrition Data Value Chain for Accountability and Action","volume":"33","author":[{"family":"Piwoz","given":"Ellen"},{"family":"Rawat","given":"Rahul"},{"family":"Fracassi","given":"Patrizia"},{"family":"Kim","given":"David"}],"issued":{"date-parts":[["2019"]]}}}],"schema":"https://github.com/citation-style-language/schema/raw/master/csl-citation.json"} </w:instrText>
      </w:r>
      <w:r w:rsidR="0045076C" w:rsidRPr="008A08EA">
        <w:rPr>
          <w:rFonts w:ascii="Calibri" w:hAnsi="Calibri" w:cs="Calibri"/>
        </w:rPr>
        <w:fldChar w:fldCharType="separate"/>
      </w:r>
      <w:r w:rsidR="006D2273">
        <w:rPr>
          <w:rFonts w:ascii="Calibri" w:hAnsi="Calibri" w:cs="Calibri"/>
          <w:noProof/>
        </w:rPr>
        <w:t>(4,5)</w:t>
      </w:r>
      <w:r w:rsidR="0045076C" w:rsidRPr="008A08EA">
        <w:rPr>
          <w:rFonts w:ascii="Calibri" w:hAnsi="Calibri" w:cs="Calibri"/>
        </w:rPr>
        <w:fldChar w:fldCharType="end"/>
      </w:r>
      <w:r w:rsidR="0045076C" w:rsidRPr="008A08EA">
        <w:rPr>
          <w:rFonts w:ascii="Calibri" w:hAnsi="Calibri" w:cs="Calibri"/>
        </w:rPr>
        <w:t xml:space="preserve">. </w:t>
      </w:r>
      <w:r w:rsidR="006A2823" w:rsidRPr="008A08EA">
        <w:rPr>
          <w:rFonts w:ascii="Calibri" w:hAnsi="Calibri" w:cs="Calibri"/>
        </w:rPr>
        <w:t xml:space="preserve">The </w:t>
      </w:r>
      <w:r w:rsidR="0045076C" w:rsidRPr="008A08EA">
        <w:rPr>
          <w:rFonts w:ascii="Calibri" w:hAnsi="Calibri" w:cs="Calibri"/>
        </w:rPr>
        <w:t>SAMBA package</w:t>
      </w:r>
      <w:r w:rsidR="006A2823" w:rsidRPr="008A08EA">
        <w:rPr>
          <w:rFonts w:ascii="Calibri" w:hAnsi="Calibri" w:cs="Calibri"/>
        </w:rPr>
        <w:t xml:space="preserve"> is a software tool that can be applied to diverse global contexts to fill the gap in the nutrition data value chain between data collection and interpretation for decision-making. </w:t>
      </w:r>
      <w:r w:rsidR="003F3F32" w:rsidRPr="008A08EA">
        <w:rPr>
          <w:rFonts w:ascii="Calibri" w:hAnsi="Calibri" w:cs="Calibri"/>
        </w:rPr>
        <w:t>T</w:t>
      </w:r>
      <w:r w:rsidR="006A2823" w:rsidRPr="008A08EA">
        <w:rPr>
          <w:rFonts w:ascii="Calibri" w:hAnsi="Calibri" w:cs="Calibri"/>
        </w:rPr>
        <w:t xml:space="preserve">he </w:t>
      </w:r>
      <w:r w:rsidR="008E6339" w:rsidRPr="008A08EA">
        <w:rPr>
          <w:rFonts w:ascii="Calibri" w:hAnsi="Calibri" w:cs="Calibri"/>
        </w:rPr>
        <w:t>SAMBA package</w:t>
      </w:r>
      <w:r w:rsidR="006A2823" w:rsidRPr="008A08EA">
        <w:rPr>
          <w:rFonts w:ascii="Calibri" w:hAnsi="Calibri" w:cs="Calibri"/>
        </w:rPr>
        <w:t xml:space="preserve"> reduces the time spent on 1) learning</w:t>
      </w:r>
      <w:r w:rsidR="008E6339" w:rsidRPr="008A08EA">
        <w:rPr>
          <w:rFonts w:ascii="Calibri" w:hAnsi="Calibri" w:cs="Calibri"/>
        </w:rPr>
        <w:t xml:space="preserve"> basic biological knowledge of micronutrient biomarkers (e.g., how inflammation influences biomarker values), 2) intermediate statistical skills (e.g., analysis of </w:t>
      </w:r>
      <w:r w:rsidR="008E6339" w:rsidRPr="008A08EA">
        <w:rPr>
          <w:rFonts w:ascii="Calibri" w:hAnsi="Calibri" w:cs="Calibri"/>
        </w:rPr>
        <w:lastRenderedPageBreak/>
        <w:t>complex survey design),</w:t>
      </w:r>
      <w:r w:rsidR="00535DC5" w:rsidRPr="008A08EA">
        <w:rPr>
          <w:rFonts w:ascii="Calibri" w:hAnsi="Calibri" w:cs="Calibri"/>
        </w:rPr>
        <w:t xml:space="preserve"> and</w:t>
      </w:r>
      <w:r w:rsidR="008E6339" w:rsidRPr="008A08EA">
        <w:rPr>
          <w:rFonts w:ascii="Calibri" w:hAnsi="Calibri" w:cs="Calibri"/>
        </w:rPr>
        <w:t xml:space="preserve"> 3) time to write codes to analyze each biomarker</w:t>
      </w:r>
      <w:r w:rsidR="00596DE0" w:rsidRPr="008A08EA">
        <w:rPr>
          <w:rFonts w:ascii="Calibri" w:hAnsi="Calibri" w:cs="Calibri"/>
        </w:rPr>
        <w:t xml:space="preserve">. </w:t>
      </w:r>
      <w:r w:rsidR="00535DC5" w:rsidRPr="00535DC5">
        <w:rPr>
          <w:rFonts w:ascii="Calibri" w:hAnsi="Calibri" w:cs="Calibri"/>
        </w:rPr>
        <w:t>Researchers</w:t>
      </w:r>
      <w:r w:rsidR="00535DC5" w:rsidRPr="008A08EA">
        <w:rPr>
          <w:rFonts w:ascii="Calibri" w:hAnsi="Calibri" w:cs="Calibri"/>
        </w:rPr>
        <w:t xml:space="preserve"> and analysts</w:t>
      </w:r>
      <w:r w:rsidR="00535DC5" w:rsidRPr="00535DC5">
        <w:rPr>
          <w:rFonts w:ascii="Calibri" w:hAnsi="Calibri" w:cs="Calibri"/>
        </w:rPr>
        <w:t xml:space="preserve"> can focus on the actual research questions instead of learning different pieces of </w:t>
      </w:r>
      <w:r w:rsidR="00535DC5" w:rsidRPr="008A08EA">
        <w:rPr>
          <w:rFonts w:ascii="Calibri" w:hAnsi="Calibri" w:cs="Calibri"/>
        </w:rPr>
        <w:t xml:space="preserve">micronutrient </w:t>
      </w:r>
      <w:r w:rsidR="00535DC5" w:rsidRPr="00535DC5">
        <w:rPr>
          <w:rFonts w:ascii="Calibri" w:hAnsi="Calibri" w:cs="Calibri"/>
        </w:rPr>
        <w:t>biomarker analysis</w:t>
      </w:r>
      <w:r w:rsidR="001053EC">
        <w:rPr>
          <w:rFonts w:ascii="Calibri" w:hAnsi="Calibri" w:cs="Calibri"/>
        </w:rPr>
        <w:t xml:space="preserve"> from a variety of published papers and reports</w:t>
      </w:r>
      <w:r w:rsidR="00535DC5" w:rsidRPr="00535DC5">
        <w:rPr>
          <w:rFonts w:ascii="Calibri" w:hAnsi="Calibri" w:cs="Calibri"/>
        </w:rPr>
        <w:t xml:space="preserve">. </w:t>
      </w:r>
      <w:r w:rsidR="00F03A77" w:rsidRPr="008A08EA">
        <w:rPr>
          <w:rFonts w:ascii="Calibri" w:hAnsi="Calibri" w:cs="Calibri"/>
        </w:rPr>
        <w:t xml:space="preserve">The feature of analyzing multiple micronutrient datasets is especially useful for countries </w:t>
      </w:r>
      <w:r w:rsidR="00ED6836" w:rsidRPr="008A08EA">
        <w:rPr>
          <w:rFonts w:ascii="Calibri" w:hAnsi="Calibri" w:cs="Calibri"/>
        </w:rPr>
        <w:t xml:space="preserve">that </w:t>
      </w:r>
      <w:r w:rsidR="00F03A77" w:rsidRPr="008A08EA">
        <w:rPr>
          <w:rFonts w:ascii="Calibri" w:hAnsi="Calibri" w:cs="Calibri"/>
        </w:rPr>
        <w:t>continuously collect micronutrient data</w:t>
      </w:r>
      <w:r w:rsidR="004F67A2">
        <w:rPr>
          <w:rFonts w:ascii="Calibri" w:hAnsi="Calibri" w:cs="Calibri"/>
        </w:rPr>
        <w:t xml:space="preserve"> in their nutrition surveillance system</w:t>
      </w:r>
      <w:r w:rsidR="00F03A77" w:rsidRPr="008A08EA">
        <w:rPr>
          <w:rFonts w:ascii="Calibri" w:hAnsi="Calibri" w:cs="Calibri"/>
        </w:rPr>
        <w:t xml:space="preserve"> and organizations</w:t>
      </w:r>
      <w:r w:rsidR="00ED6836" w:rsidRPr="008A08EA">
        <w:rPr>
          <w:rFonts w:ascii="Calibri" w:hAnsi="Calibri" w:cs="Calibri"/>
        </w:rPr>
        <w:t xml:space="preserve"> that</w:t>
      </w:r>
      <w:r w:rsidR="00F03A77" w:rsidRPr="008A08EA">
        <w:rPr>
          <w:rFonts w:ascii="Calibri" w:hAnsi="Calibri" w:cs="Calibri"/>
        </w:rPr>
        <w:t xml:space="preserve"> monitor the global micronutrient status. </w:t>
      </w:r>
      <w:r w:rsidR="00596DE0" w:rsidRPr="008A08EA">
        <w:rPr>
          <w:rFonts w:ascii="Calibri" w:hAnsi="Calibri" w:cs="Calibri"/>
        </w:rPr>
        <w:t xml:space="preserve">Furthermore, </w:t>
      </w:r>
      <w:r w:rsidR="00535DC5" w:rsidRPr="008A08EA">
        <w:rPr>
          <w:rFonts w:ascii="Calibri" w:hAnsi="Calibri" w:cs="Calibri"/>
        </w:rPr>
        <w:t xml:space="preserve">the SAMBA </w:t>
      </w:r>
      <w:r w:rsidR="00073E9D" w:rsidRPr="008A08EA">
        <w:rPr>
          <w:rFonts w:ascii="Calibri" w:hAnsi="Calibri" w:cs="Calibri"/>
        </w:rPr>
        <w:t>package</w:t>
      </w:r>
      <w:r w:rsidR="00535DC5" w:rsidRPr="008A08EA">
        <w:rPr>
          <w:rFonts w:ascii="Calibri" w:hAnsi="Calibri" w:cs="Calibri"/>
        </w:rPr>
        <w:t xml:space="preserve"> is built in R, a free and open-access software</w:t>
      </w:r>
      <w:r w:rsidR="00F03A77" w:rsidRPr="008A08EA">
        <w:rPr>
          <w:rFonts w:ascii="Calibri" w:hAnsi="Calibri" w:cs="Calibri"/>
        </w:rPr>
        <w:t>,</w:t>
      </w:r>
      <w:r w:rsidR="00073E9D" w:rsidRPr="008A08EA">
        <w:rPr>
          <w:rFonts w:ascii="Calibri" w:hAnsi="Calibri" w:cs="Calibri"/>
        </w:rPr>
        <w:t xml:space="preserve"> so that </w:t>
      </w:r>
      <w:ins w:id="47" w:author="Tineka Blake (staff)" w:date="2022-05-24T15:10:00Z">
        <w:r w:rsidR="009E3BD5">
          <w:rPr>
            <w:rFonts w:ascii="Calibri" w:hAnsi="Calibri" w:cs="Calibri"/>
          </w:rPr>
          <w:t>i</w:t>
        </w:r>
      </w:ins>
      <w:del w:id="48" w:author="Tineka Blake (staff)" w:date="2022-05-24T15:10:00Z">
        <w:r w:rsidR="00535DC5" w:rsidRPr="008A08EA" w:rsidDel="009E3BD5">
          <w:rPr>
            <w:rFonts w:ascii="Calibri" w:hAnsi="Calibri" w:cs="Calibri"/>
          </w:rPr>
          <w:delText>I</w:delText>
        </w:r>
      </w:del>
      <w:r w:rsidR="00535DC5" w:rsidRPr="008A08EA">
        <w:rPr>
          <w:rFonts w:ascii="Calibri" w:hAnsi="Calibri" w:cs="Calibri"/>
        </w:rPr>
        <w:t>nstitutions and analysts do not need to</w:t>
      </w:r>
      <w:r w:rsidR="00F03A77" w:rsidRPr="008A08EA">
        <w:rPr>
          <w:rFonts w:ascii="Calibri" w:hAnsi="Calibri" w:cs="Calibri"/>
        </w:rPr>
        <w:t xml:space="preserve"> make additional</w:t>
      </w:r>
      <w:r w:rsidR="00535DC5" w:rsidRPr="008A08EA">
        <w:rPr>
          <w:rFonts w:ascii="Calibri" w:hAnsi="Calibri" w:cs="Calibri"/>
        </w:rPr>
        <w:t xml:space="preserve"> invest</w:t>
      </w:r>
      <w:r w:rsidR="00F03A77" w:rsidRPr="008A08EA">
        <w:rPr>
          <w:rFonts w:ascii="Calibri" w:hAnsi="Calibri" w:cs="Calibri"/>
        </w:rPr>
        <w:t>ment</w:t>
      </w:r>
      <w:r w:rsidR="00535DC5" w:rsidRPr="008A08EA">
        <w:rPr>
          <w:rFonts w:ascii="Calibri" w:hAnsi="Calibri" w:cs="Calibri"/>
        </w:rPr>
        <w:t xml:space="preserve"> in the software purchase</w:t>
      </w:r>
      <w:r w:rsidR="00073E9D" w:rsidRPr="008A08EA">
        <w:rPr>
          <w:rFonts w:ascii="Calibri" w:hAnsi="Calibri" w:cs="Calibri"/>
        </w:rPr>
        <w:t xml:space="preserve">, which can improve the accessibility of the SAMBA </w:t>
      </w:r>
      <w:r w:rsidR="00F80B30">
        <w:rPr>
          <w:rFonts w:ascii="Calibri" w:hAnsi="Calibri" w:cs="Calibri"/>
        </w:rPr>
        <w:t>package</w:t>
      </w:r>
      <w:r w:rsidR="00535DC5" w:rsidRPr="008A08EA">
        <w:rPr>
          <w:rFonts w:ascii="Calibri" w:hAnsi="Calibri" w:cs="Calibri"/>
        </w:rPr>
        <w:t xml:space="preserve">. </w:t>
      </w:r>
      <w:r w:rsidR="006A2823" w:rsidRPr="008A08EA">
        <w:rPr>
          <w:rFonts w:ascii="Calibri" w:hAnsi="Calibri" w:cs="Calibri"/>
        </w:rPr>
        <w:t xml:space="preserve">In addition, there is an increasing push to improve research capacity at institutions in LMICs. The </w:t>
      </w:r>
      <w:r w:rsidR="008E6339" w:rsidRPr="008A08EA">
        <w:rPr>
          <w:rFonts w:ascii="Calibri" w:hAnsi="Calibri" w:cs="Calibri"/>
        </w:rPr>
        <w:t xml:space="preserve">SAMBA package </w:t>
      </w:r>
      <w:r w:rsidR="006A2823" w:rsidRPr="008A08EA">
        <w:rPr>
          <w:rFonts w:ascii="Calibri" w:hAnsi="Calibri" w:cs="Calibri"/>
        </w:rPr>
        <w:t xml:space="preserve">can facilitate these efforts by providing a user-friendly platform for </w:t>
      </w:r>
      <w:r w:rsidR="00245F76">
        <w:rPr>
          <w:rFonts w:ascii="Calibri" w:hAnsi="Calibri" w:cs="Calibri"/>
        </w:rPr>
        <w:t>analyst</w:t>
      </w:r>
      <w:r w:rsidR="00795BB3">
        <w:rPr>
          <w:rFonts w:ascii="Calibri" w:hAnsi="Calibri" w:cs="Calibri"/>
        </w:rPr>
        <w:t>s</w:t>
      </w:r>
      <w:r w:rsidR="006A2823" w:rsidRPr="008A08EA">
        <w:rPr>
          <w:rFonts w:ascii="Calibri" w:hAnsi="Calibri" w:cs="Calibri"/>
        </w:rPr>
        <w:t xml:space="preserve"> to conduct</w:t>
      </w:r>
      <w:r w:rsidR="00FF6FF4" w:rsidRPr="008A08EA">
        <w:rPr>
          <w:rFonts w:ascii="Calibri" w:hAnsi="Calibri" w:cs="Calibri"/>
        </w:rPr>
        <w:t xml:space="preserve"> micronutrient biomarker data analysis</w:t>
      </w:r>
      <w:r w:rsidR="006A2823" w:rsidRPr="008A08EA">
        <w:rPr>
          <w:rFonts w:ascii="Calibri" w:hAnsi="Calibri" w:cs="Calibri"/>
        </w:rPr>
        <w:t>, as well as</w:t>
      </w:r>
      <w:r w:rsidR="00245F76" w:rsidRPr="008A08EA">
        <w:rPr>
          <w:rFonts w:ascii="Calibri" w:hAnsi="Calibri" w:cs="Calibri"/>
        </w:rPr>
        <w:t xml:space="preserve"> the ability to automatically output a spreadsheet containing the informa</w:t>
      </w:r>
      <w:r w:rsidR="00245F76">
        <w:rPr>
          <w:rFonts w:ascii="Calibri" w:hAnsi="Calibri" w:cs="Calibri"/>
        </w:rPr>
        <w:t>t</w:t>
      </w:r>
      <w:r w:rsidR="00245F76" w:rsidRPr="008A08EA">
        <w:rPr>
          <w:rFonts w:ascii="Calibri" w:hAnsi="Calibri" w:cs="Calibri"/>
        </w:rPr>
        <w:t xml:space="preserve">ion typically requested for national and regional micronutrient biomarker surveys (e.g., mean, geometric mean, median, and prevalence of micronutrient deficiencies) </w:t>
      </w:r>
      <w:r w:rsidR="006A2823" w:rsidRPr="008A08EA">
        <w:rPr>
          <w:rFonts w:ascii="Calibri" w:hAnsi="Calibri" w:cs="Calibri"/>
        </w:rPr>
        <w:t xml:space="preserve">to local governments and the international community, with substantial reductions in the time and cost required to do so. </w:t>
      </w:r>
      <w:r w:rsidR="00ED6836" w:rsidRPr="008A08EA">
        <w:rPr>
          <w:rFonts w:ascii="Calibri" w:hAnsi="Calibri" w:cs="Calibri"/>
        </w:rPr>
        <w:t>Moreover, e</w:t>
      </w:r>
      <w:r w:rsidR="00ED6836" w:rsidRPr="00ED6836">
        <w:rPr>
          <w:rFonts w:ascii="Calibri" w:hAnsi="Calibri" w:cs="Calibri"/>
        </w:rPr>
        <w:t xml:space="preserve">xtensions of the tool permit </w:t>
      </w:r>
      <w:r w:rsidR="00A23128" w:rsidRPr="00ED6836">
        <w:rPr>
          <w:rFonts w:ascii="Calibri" w:hAnsi="Calibri" w:cs="Calibri"/>
        </w:rPr>
        <w:t>analyses</w:t>
      </w:r>
      <w:r w:rsidR="00ED6836" w:rsidRPr="00ED6836">
        <w:rPr>
          <w:rFonts w:ascii="Calibri" w:hAnsi="Calibri" w:cs="Calibri"/>
        </w:rPr>
        <w:t xml:space="preserve"> of additional biomarkers beyond the default </w:t>
      </w:r>
      <w:r w:rsidR="008163AE">
        <w:rPr>
          <w:rFonts w:ascii="Calibri" w:hAnsi="Calibri" w:cs="Calibri"/>
        </w:rPr>
        <w:t>12</w:t>
      </w:r>
      <w:r w:rsidR="00ED6836" w:rsidRPr="00ED6836">
        <w:rPr>
          <w:rFonts w:ascii="Calibri" w:hAnsi="Calibri" w:cs="Calibri"/>
        </w:rPr>
        <w:t xml:space="preserve"> biomarkers</w:t>
      </w:r>
      <w:r w:rsidR="00795BB3">
        <w:rPr>
          <w:rFonts w:ascii="Calibri" w:hAnsi="Calibri" w:cs="Calibri"/>
        </w:rPr>
        <w:t xml:space="preserve"> included in the package</w:t>
      </w:r>
      <w:r w:rsidR="00ED6836" w:rsidRPr="00ED6836">
        <w:rPr>
          <w:rFonts w:ascii="Calibri" w:hAnsi="Calibri" w:cs="Calibri"/>
        </w:rPr>
        <w:t xml:space="preserve"> and connecting the outputs of the SAMBA </w:t>
      </w:r>
      <w:r w:rsidR="00F80B30">
        <w:rPr>
          <w:rFonts w:ascii="Calibri" w:hAnsi="Calibri" w:cs="Calibri"/>
        </w:rPr>
        <w:t>package</w:t>
      </w:r>
      <w:r w:rsidR="00ED6836" w:rsidRPr="00ED6836">
        <w:rPr>
          <w:rFonts w:ascii="Calibri" w:hAnsi="Calibri" w:cs="Calibri"/>
        </w:rPr>
        <w:t xml:space="preserve"> (either the </w:t>
      </w:r>
      <w:r w:rsidR="008163AE">
        <w:rPr>
          <w:rFonts w:ascii="Calibri" w:hAnsi="Calibri" w:cs="Calibri"/>
        </w:rPr>
        <w:t>summary</w:t>
      </w:r>
      <w:r w:rsidR="00ED6836" w:rsidRPr="00ED6836">
        <w:rPr>
          <w:rFonts w:ascii="Calibri" w:hAnsi="Calibri" w:cs="Calibri"/>
        </w:rPr>
        <w:t xml:space="preserve"> result file or clean datasets) with other nutrition information (over- and under-nutrition) and health outcomes to explore association between micronutrient deficiencies and NCDs</w:t>
      </w:r>
      <w:r w:rsidR="00D31FAC">
        <w:rPr>
          <w:rFonts w:ascii="Calibri" w:hAnsi="Calibri" w:cs="Calibri"/>
        </w:rPr>
        <w:t xml:space="preserve"> and </w:t>
      </w:r>
      <w:r w:rsidR="00D31FAC" w:rsidRPr="00ED6836">
        <w:rPr>
          <w:rFonts w:ascii="Calibri" w:hAnsi="Calibri" w:cs="Calibri"/>
        </w:rPr>
        <w:t>malnutrition in all forms</w:t>
      </w:r>
      <w:r w:rsidR="00ED6836" w:rsidRPr="00ED6836">
        <w:rPr>
          <w:rFonts w:ascii="Calibri" w:hAnsi="Calibri" w:cs="Calibri"/>
        </w:rPr>
        <w:t>.</w:t>
      </w:r>
    </w:p>
    <w:p w14:paraId="2C3B6A35" w14:textId="7E664C44" w:rsidR="00596DE0" w:rsidRPr="008A08EA" w:rsidRDefault="00596DE0" w:rsidP="007B7D0A">
      <w:pPr>
        <w:spacing w:line="480" w:lineRule="auto"/>
        <w:jc w:val="both"/>
        <w:rPr>
          <w:rFonts w:ascii="Calibri" w:hAnsi="Calibri" w:cs="Calibri"/>
          <w:color w:val="000000" w:themeColor="text1"/>
        </w:rPr>
      </w:pPr>
    </w:p>
    <w:p w14:paraId="0F3B1020" w14:textId="3FD9A40A" w:rsidR="00596DE0" w:rsidRPr="008A08EA" w:rsidRDefault="00596DE0" w:rsidP="00596DE0">
      <w:pPr>
        <w:pStyle w:val="CommentText"/>
        <w:spacing w:line="480" w:lineRule="auto"/>
        <w:jc w:val="both"/>
        <w:rPr>
          <w:rFonts w:ascii="Calibri" w:eastAsia="Times New Roman" w:hAnsi="Calibri" w:cs="Calibri"/>
          <w:color w:val="000000" w:themeColor="text1"/>
          <w:sz w:val="24"/>
          <w:szCs w:val="24"/>
        </w:rPr>
      </w:pPr>
      <w:r w:rsidRPr="008A08EA">
        <w:rPr>
          <w:rFonts w:ascii="Calibri" w:hAnsi="Calibri" w:cs="Calibri"/>
          <w:bCs/>
          <w:sz w:val="24"/>
          <w:szCs w:val="24"/>
        </w:rPr>
        <w:t>The</w:t>
      </w:r>
      <w:r w:rsidRPr="008A08EA">
        <w:rPr>
          <w:rFonts w:ascii="Calibri" w:hAnsi="Calibri" w:cs="Calibri"/>
          <w:sz w:val="24"/>
          <w:szCs w:val="24"/>
        </w:rPr>
        <w:t xml:space="preserve"> SAMBA </w:t>
      </w:r>
      <w:r w:rsidR="00F80B30">
        <w:rPr>
          <w:rFonts w:ascii="Calibri" w:hAnsi="Calibri" w:cs="Calibri"/>
          <w:sz w:val="24"/>
          <w:szCs w:val="24"/>
        </w:rPr>
        <w:t>package</w:t>
      </w:r>
      <w:r w:rsidRPr="008A08EA">
        <w:rPr>
          <w:rFonts w:ascii="Calibri" w:hAnsi="Calibri" w:cs="Calibri"/>
          <w:sz w:val="24"/>
          <w:szCs w:val="24"/>
        </w:rPr>
        <w:t xml:space="preserve"> also has several limitations. </w:t>
      </w:r>
      <w:r w:rsidRPr="008A08EA">
        <w:rPr>
          <w:rFonts w:ascii="Calibri" w:eastAsia="Times New Roman" w:hAnsi="Calibri" w:cs="Calibri"/>
          <w:color w:val="000000" w:themeColor="text1"/>
          <w:sz w:val="24"/>
          <w:szCs w:val="24"/>
        </w:rPr>
        <w:t xml:space="preserve">First, the SAMBA </w:t>
      </w:r>
      <w:r w:rsidR="00F80B30">
        <w:rPr>
          <w:rFonts w:ascii="Calibri" w:eastAsia="Times New Roman" w:hAnsi="Calibri" w:cs="Calibri"/>
          <w:color w:val="000000" w:themeColor="text1"/>
          <w:sz w:val="24"/>
          <w:szCs w:val="24"/>
        </w:rPr>
        <w:t>package</w:t>
      </w:r>
      <w:r w:rsidRPr="008A08EA">
        <w:rPr>
          <w:rFonts w:ascii="Calibri" w:eastAsia="Times New Roman" w:hAnsi="Calibri" w:cs="Calibri"/>
          <w:color w:val="000000" w:themeColor="text1"/>
          <w:sz w:val="24"/>
          <w:szCs w:val="24"/>
        </w:rPr>
        <w:t xml:space="preserve"> can only generate unbiased results when the micronutrient biomarker data are of high quality and represent the population’s micronutrient biomarker distribution. It can neither correct for errors in data </w:t>
      </w:r>
      <w:r w:rsidRPr="008A08EA">
        <w:rPr>
          <w:rFonts w:ascii="Calibri" w:eastAsia="Times New Roman" w:hAnsi="Calibri" w:cs="Calibri"/>
          <w:color w:val="000000" w:themeColor="text1"/>
          <w:sz w:val="24"/>
          <w:szCs w:val="24"/>
        </w:rPr>
        <w:lastRenderedPageBreak/>
        <w:t>collection nor remov</w:t>
      </w:r>
      <w:r w:rsidR="00795BB3">
        <w:rPr>
          <w:rFonts w:ascii="Calibri" w:eastAsia="Times New Roman" w:hAnsi="Calibri" w:cs="Calibri"/>
          <w:color w:val="000000" w:themeColor="text1"/>
          <w:sz w:val="24"/>
          <w:szCs w:val="24"/>
        </w:rPr>
        <w:t>e</w:t>
      </w:r>
      <w:r w:rsidRPr="008A08EA">
        <w:rPr>
          <w:rFonts w:ascii="Calibri" w:eastAsia="Times New Roman" w:hAnsi="Calibri" w:cs="Calibri"/>
          <w:color w:val="000000" w:themeColor="text1"/>
          <w:sz w:val="24"/>
          <w:szCs w:val="24"/>
        </w:rPr>
        <w:t xml:space="preserve"> extreme or unreasonable values of micronutrient biomarkers. </w:t>
      </w:r>
      <w:r w:rsidR="00FA7890">
        <w:rPr>
          <w:rFonts w:ascii="Calibri" w:eastAsia="Times New Roman" w:hAnsi="Calibri" w:cs="Calibri"/>
          <w:color w:val="000000" w:themeColor="text1"/>
          <w:sz w:val="24"/>
          <w:szCs w:val="24"/>
        </w:rPr>
        <w:t>SAMBA</w:t>
      </w:r>
      <w:r w:rsidR="00FA7890" w:rsidRPr="008A08EA">
        <w:rPr>
          <w:rFonts w:ascii="Calibri" w:eastAsia="Times New Roman" w:hAnsi="Calibri" w:cs="Calibri"/>
          <w:color w:val="000000" w:themeColor="text1"/>
          <w:sz w:val="24"/>
          <w:szCs w:val="24"/>
        </w:rPr>
        <w:t xml:space="preserve"> will not remove any outliners, because for lots of surveys, such as NHANES, biomarker values are already cleaned and within a reasonable range.</w:t>
      </w:r>
      <w:r w:rsidR="00FA7890">
        <w:rPr>
          <w:rFonts w:ascii="Calibri" w:eastAsia="Times New Roman" w:hAnsi="Calibri" w:cs="Calibri"/>
          <w:color w:val="000000" w:themeColor="text1"/>
          <w:sz w:val="24"/>
          <w:szCs w:val="24"/>
        </w:rPr>
        <w:t xml:space="preserve"> However, b</w:t>
      </w:r>
      <w:r w:rsidRPr="008A08EA">
        <w:rPr>
          <w:rFonts w:ascii="Calibri" w:eastAsia="Times New Roman" w:hAnsi="Calibri" w:cs="Calibri"/>
          <w:color w:val="000000" w:themeColor="text1"/>
          <w:sz w:val="24"/>
          <w:szCs w:val="24"/>
        </w:rPr>
        <w:t xml:space="preserve">y default, the SAMBA package will </w:t>
      </w:r>
      <w:r w:rsidR="00ED6836" w:rsidRPr="008A08EA">
        <w:rPr>
          <w:rFonts w:ascii="Calibri" w:eastAsia="Times New Roman" w:hAnsi="Calibri" w:cs="Calibri"/>
          <w:color w:val="000000" w:themeColor="text1"/>
          <w:sz w:val="24"/>
          <w:szCs w:val="24"/>
        </w:rPr>
        <w:t>recode</w:t>
      </w:r>
      <w:r w:rsidRPr="008A08EA">
        <w:rPr>
          <w:rFonts w:ascii="Calibri" w:eastAsia="Times New Roman" w:hAnsi="Calibri" w:cs="Calibri"/>
          <w:color w:val="000000" w:themeColor="text1"/>
          <w:sz w:val="24"/>
          <w:szCs w:val="24"/>
        </w:rPr>
        <w:t xml:space="preserve"> zero values to 0.0001 so that log transformation of the biomarker values can be made possible</w:t>
      </w:r>
      <w:r w:rsidR="002B7FD0">
        <w:rPr>
          <w:rFonts w:ascii="Calibri" w:eastAsia="Times New Roman" w:hAnsi="Calibri" w:cs="Calibri"/>
          <w:color w:val="000000" w:themeColor="text1"/>
          <w:sz w:val="24"/>
          <w:szCs w:val="24"/>
        </w:rPr>
        <w:t xml:space="preserve"> for inflammation adjustment and calculation of the confidence interval of geometric means</w:t>
      </w:r>
      <w:r w:rsidR="00FA7890">
        <w:rPr>
          <w:rFonts w:ascii="Calibri" w:eastAsia="Times New Roman" w:hAnsi="Calibri" w:cs="Calibri"/>
          <w:color w:val="000000" w:themeColor="text1"/>
          <w:sz w:val="24"/>
          <w:szCs w:val="24"/>
        </w:rPr>
        <w:t>.</w:t>
      </w:r>
      <w:r w:rsidRPr="008A08EA">
        <w:rPr>
          <w:rFonts w:ascii="Calibri" w:eastAsia="Times New Roman" w:hAnsi="Calibri" w:cs="Calibri"/>
          <w:color w:val="000000" w:themeColor="text1"/>
          <w:sz w:val="24"/>
          <w:szCs w:val="24"/>
        </w:rPr>
        <w:t xml:space="preserve"> </w:t>
      </w:r>
      <w:r w:rsidR="00CD27ED">
        <w:rPr>
          <w:rFonts w:ascii="Calibri" w:eastAsia="Times New Roman" w:hAnsi="Calibri" w:cs="Calibri"/>
          <w:color w:val="000000" w:themeColor="text1"/>
          <w:sz w:val="24"/>
          <w:szCs w:val="24"/>
        </w:rPr>
        <w:t>To ensure the validity of micronutrient data analysis, b</w:t>
      </w:r>
      <w:r w:rsidR="00703A4C" w:rsidRPr="008A08EA">
        <w:rPr>
          <w:rFonts w:ascii="Calibri" w:eastAsia="Times New Roman" w:hAnsi="Calibri" w:cs="Calibri"/>
          <w:color w:val="000000" w:themeColor="text1"/>
          <w:sz w:val="24"/>
          <w:szCs w:val="24"/>
        </w:rPr>
        <w:t xml:space="preserve">esides </w:t>
      </w:r>
      <w:r w:rsidRPr="008A08EA">
        <w:rPr>
          <w:rFonts w:ascii="Calibri" w:eastAsia="Times New Roman" w:hAnsi="Calibri" w:cs="Calibri"/>
          <w:color w:val="000000" w:themeColor="text1"/>
          <w:sz w:val="24"/>
          <w:szCs w:val="24"/>
        </w:rPr>
        <w:t xml:space="preserve">rigorous, standardized training of laboratory technicians, </w:t>
      </w:r>
      <w:r w:rsidR="005433E2">
        <w:rPr>
          <w:rFonts w:ascii="Calibri" w:eastAsia="Times New Roman" w:hAnsi="Calibri" w:cs="Calibri"/>
          <w:color w:val="000000" w:themeColor="text1"/>
          <w:sz w:val="24"/>
          <w:szCs w:val="24"/>
        </w:rPr>
        <w:t>we recommend analysts</w:t>
      </w:r>
      <w:r w:rsidRPr="008A08EA">
        <w:rPr>
          <w:rFonts w:ascii="Calibri" w:eastAsia="Times New Roman" w:hAnsi="Calibri" w:cs="Calibri"/>
          <w:color w:val="000000" w:themeColor="text1"/>
          <w:sz w:val="24"/>
          <w:szCs w:val="24"/>
        </w:rPr>
        <w:t xml:space="preserve"> carefully clean data, such as changing the zero values of micronutrient biomarker </w:t>
      </w:r>
      <w:r w:rsidR="00D209C1">
        <w:rPr>
          <w:rFonts w:ascii="Calibri" w:eastAsia="Times New Roman" w:hAnsi="Calibri" w:cs="Calibri"/>
          <w:color w:val="000000" w:themeColor="text1"/>
          <w:sz w:val="24"/>
          <w:szCs w:val="24"/>
        </w:rPr>
        <w:t xml:space="preserve">measurements </w:t>
      </w:r>
      <w:r w:rsidRPr="008A08EA">
        <w:rPr>
          <w:rFonts w:ascii="Calibri" w:eastAsia="Times New Roman" w:hAnsi="Calibri" w:cs="Calibri"/>
          <w:color w:val="000000" w:themeColor="text1"/>
          <w:sz w:val="24"/>
          <w:szCs w:val="24"/>
        </w:rPr>
        <w:t xml:space="preserve">to the minimal detectable values </w:t>
      </w:r>
      <w:r w:rsidR="00703A4C" w:rsidRPr="008A08EA">
        <w:rPr>
          <w:rFonts w:ascii="Calibri" w:eastAsia="Times New Roman" w:hAnsi="Calibri" w:cs="Calibri"/>
          <w:color w:val="000000" w:themeColor="text1"/>
          <w:sz w:val="24"/>
          <w:szCs w:val="24"/>
        </w:rPr>
        <w:t xml:space="preserve">based on </w:t>
      </w:r>
      <w:r w:rsidRPr="008A08EA">
        <w:rPr>
          <w:rFonts w:ascii="Calibri" w:eastAsia="Times New Roman" w:hAnsi="Calibri" w:cs="Calibri"/>
          <w:color w:val="000000" w:themeColor="text1"/>
          <w:sz w:val="24"/>
          <w:szCs w:val="24"/>
        </w:rPr>
        <w:t>manufacturer</w:t>
      </w:r>
      <w:r w:rsidR="005433E2">
        <w:rPr>
          <w:rFonts w:ascii="Calibri" w:eastAsia="Times New Roman" w:hAnsi="Calibri" w:cs="Calibri"/>
          <w:color w:val="000000" w:themeColor="text1"/>
          <w:sz w:val="24"/>
          <w:szCs w:val="24"/>
        </w:rPr>
        <w:t>s</w:t>
      </w:r>
      <w:r w:rsidRPr="008A08EA">
        <w:rPr>
          <w:rFonts w:ascii="Calibri" w:eastAsia="Times New Roman" w:hAnsi="Calibri" w:cs="Calibri"/>
          <w:color w:val="000000" w:themeColor="text1"/>
          <w:sz w:val="24"/>
          <w:szCs w:val="24"/>
        </w:rPr>
        <w:t>’ laboratory protocols and remov</w:t>
      </w:r>
      <w:r w:rsidR="005433E2">
        <w:rPr>
          <w:rFonts w:ascii="Calibri" w:eastAsia="Times New Roman" w:hAnsi="Calibri" w:cs="Calibri"/>
          <w:color w:val="000000" w:themeColor="text1"/>
          <w:sz w:val="24"/>
          <w:szCs w:val="24"/>
        </w:rPr>
        <w:t xml:space="preserve">e </w:t>
      </w:r>
      <w:r w:rsidRPr="008A08EA">
        <w:rPr>
          <w:rFonts w:ascii="Calibri" w:eastAsia="Times New Roman" w:hAnsi="Calibri" w:cs="Calibri"/>
          <w:color w:val="000000" w:themeColor="text1"/>
          <w:sz w:val="24"/>
          <w:szCs w:val="24"/>
        </w:rPr>
        <w:t xml:space="preserve">any outliners before applying the SAMBA </w:t>
      </w:r>
      <w:r w:rsidR="00F80B30">
        <w:rPr>
          <w:rFonts w:ascii="Calibri" w:eastAsia="Times New Roman" w:hAnsi="Calibri" w:cs="Calibri"/>
          <w:color w:val="000000" w:themeColor="text1"/>
          <w:sz w:val="24"/>
          <w:szCs w:val="24"/>
        </w:rPr>
        <w:t>package</w:t>
      </w:r>
      <w:r w:rsidRPr="008A08EA">
        <w:rPr>
          <w:rFonts w:ascii="Calibri" w:eastAsia="Times New Roman" w:hAnsi="Calibri" w:cs="Calibri"/>
          <w:color w:val="000000" w:themeColor="text1"/>
          <w:sz w:val="24"/>
          <w:szCs w:val="24"/>
        </w:rPr>
        <w:t xml:space="preserve"> to their own data. </w:t>
      </w:r>
      <w:r w:rsidR="005433E2">
        <w:rPr>
          <w:rFonts w:ascii="Calibri" w:eastAsia="Times New Roman" w:hAnsi="Calibri" w:cs="Calibri"/>
          <w:color w:val="000000" w:themeColor="text1"/>
          <w:sz w:val="24"/>
          <w:szCs w:val="24"/>
        </w:rPr>
        <w:t>Second</w:t>
      </w:r>
      <w:r w:rsidRPr="008A08EA">
        <w:rPr>
          <w:rFonts w:ascii="Calibri" w:eastAsia="Times New Roman" w:hAnsi="Calibri" w:cs="Calibri"/>
          <w:color w:val="000000" w:themeColor="text1"/>
          <w:sz w:val="24"/>
          <w:szCs w:val="24"/>
        </w:rPr>
        <w:t xml:space="preserve">, the current version of the SAMBA </w:t>
      </w:r>
      <w:r w:rsidR="00F80B30">
        <w:rPr>
          <w:rFonts w:ascii="Calibri" w:eastAsia="Times New Roman" w:hAnsi="Calibri" w:cs="Calibri"/>
          <w:color w:val="000000" w:themeColor="text1"/>
          <w:sz w:val="24"/>
          <w:szCs w:val="24"/>
        </w:rPr>
        <w:t>package</w:t>
      </w:r>
      <w:r w:rsidRPr="008A08EA">
        <w:rPr>
          <w:rFonts w:ascii="Calibri" w:eastAsia="Times New Roman" w:hAnsi="Calibri" w:cs="Calibri"/>
          <w:color w:val="000000" w:themeColor="text1"/>
          <w:sz w:val="24"/>
          <w:szCs w:val="24"/>
        </w:rPr>
        <w:t xml:space="preserve"> cannot calculate percent of people with more than </w:t>
      </w:r>
      <w:r w:rsidR="00D209C1">
        <w:rPr>
          <w:rFonts w:ascii="Calibri" w:eastAsia="Times New Roman" w:hAnsi="Calibri" w:cs="Calibri"/>
          <w:color w:val="000000" w:themeColor="text1"/>
          <w:sz w:val="24"/>
          <w:szCs w:val="24"/>
        </w:rPr>
        <w:t xml:space="preserve">one </w:t>
      </w:r>
      <w:r w:rsidRPr="008A08EA">
        <w:rPr>
          <w:rFonts w:ascii="Calibri" w:eastAsia="Times New Roman" w:hAnsi="Calibri" w:cs="Calibri"/>
          <w:color w:val="000000" w:themeColor="text1"/>
          <w:sz w:val="24"/>
          <w:szCs w:val="24"/>
        </w:rPr>
        <w:t>nutrient deficienc</w:t>
      </w:r>
      <w:r w:rsidR="00D209C1">
        <w:rPr>
          <w:rFonts w:ascii="Calibri" w:eastAsia="Times New Roman" w:hAnsi="Calibri" w:cs="Calibri"/>
          <w:color w:val="000000" w:themeColor="text1"/>
          <w:sz w:val="24"/>
          <w:szCs w:val="24"/>
        </w:rPr>
        <w:t>y</w:t>
      </w:r>
      <w:r w:rsidRPr="008A08EA">
        <w:rPr>
          <w:rFonts w:ascii="Calibri" w:eastAsia="Times New Roman" w:hAnsi="Calibri" w:cs="Calibri"/>
          <w:color w:val="000000" w:themeColor="text1"/>
          <w:sz w:val="24"/>
          <w:szCs w:val="24"/>
        </w:rPr>
        <w:t xml:space="preserve">, such as the prevalence of </w:t>
      </w:r>
      <w:r w:rsidR="00D209C1">
        <w:rPr>
          <w:rFonts w:ascii="Calibri" w:eastAsia="Times New Roman" w:hAnsi="Calibri" w:cs="Calibri"/>
          <w:color w:val="000000" w:themeColor="text1"/>
          <w:sz w:val="24"/>
          <w:szCs w:val="24"/>
        </w:rPr>
        <w:t xml:space="preserve">individuals with </w:t>
      </w:r>
      <w:r w:rsidRPr="008A08EA">
        <w:rPr>
          <w:rFonts w:ascii="Calibri" w:eastAsia="Times New Roman" w:hAnsi="Calibri" w:cs="Calibri"/>
          <w:color w:val="000000" w:themeColor="text1"/>
          <w:sz w:val="24"/>
          <w:szCs w:val="24"/>
        </w:rPr>
        <w:t xml:space="preserve">both vitamin A and iron deficiencies. To address this limitation, we recommend </w:t>
      </w:r>
      <w:r w:rsidR="001378B1">
        <w:rPr>
          <w:rFonts w:ascii="Calibri" w:eastAsia="Times New Roman" w:hAnsi="Calibri" w:cs="Calibri"/>
          <w:color w:val="000000" w:themeColor="text1"/>
          <w:sz w:val="24"/>
          <w:szCs w:val="24"/>
        </w:rPr>
        <w:t xml:space="preserve">analysts </w:t>
      </w:r>
      <w:r w:rsidRPr="008A08EA">
        <w:rPr>
          <w:rFonts w:ascii="Calibri" w:eastAsia="Times New Roman" w:hAnsi="Calibri" w:cs="Calibri"/>
          <w:color w:val="000000" w:themeColor="text1"/>
          <w:sz w:val="24"/>
          <w:szCs w:val="24"/>
        </w:rPr>
        <w:t xml:space="preserve">use the cleaned dataset (output 1) from the SAMBA </w:t>
      </w:r>
      <w:r w:rsidR="00F80B30">
        <w:rPr>
          <w:rFonts w:ascii="Calibri" w:eastAsia="Times New Roman" w:hAnsi="Calibri" w:cs="Calibri"/>
          <w:color w:val="000000" w:themeColor="text1"/>
          <w:sz w:val="24"/>
          <w:szCs w:val="24"/>
        </w:rPr>
        <w:t>package</w:t>
      </w:r>
      <w:r w:rsidRPr="008A08EA">
        <w:rPr>
          <w:rFonts w:ascii="Calibri" w:eastAsia="Times New Roman" w:hAnsi="Calibri" w:cs="Calibri"/>
          <w:color w:val="000000" w:themeColor="text1"/>
          <w:sz w:val="24"/>
          <w:szCs w:val="24"/>
        </w:rPr>
        <w:t xml:space="preserve"> to calculate the overlapping micronutrient deficiencies. </w:t>
      </w:r>
      <w:r w:rsidR="005433E2">
        <w:rPr>
          <w:rFonts w:ascii="Calibri" w:eastAsia="Times New Roman" w:hAnsi="Calibri" w:cs="Calibri"/>
          <w:color w:val="000000" w:themeColor="text1"/>
          <w:sz w:val="24"/>
          <w:szCs w:val="24"/>
        </w:rPr>
        <w:t>Third</w:t>
      </w:r>
      <w:r w:rsidR="005433E2" w:rsidRPr="008A08EA">
        <w:rPr>
          <w:rFonts w:ascii="Calibri" w:eastAsia="Times New Roman" w:hAnsi="Calibri" w:cs="Calibri"/>
          <w:color w:val="000000" w:themeColor="text1"/>
          <w:sz w:val="24"/>
          <w:szCs w:val="24"/>
        </w:rPr>
        <w:t xml:space="preserve">, </w:t>
      </w:r>
      <w:r w:rsidR="00C35344">
        <w:rPr>
          <w:rFonts w:ascii="Calibri" w:eastAsia="Times New Roman" w:hAnsi="Calibri" w:cs="Calibri"/>
          <w:color w:val="000000" w:themeColor="text1"/>
          <w:sz w:val="24"/>
          <w:szCs w:val="24"/>
        </w:rPr>
        <w:t xml:space="preserve">because </w:t>
      </w:r>
      <w:r w:rsidR="00A741E3">
        <w:rPr>
          <w:rFonts w:ascii="Calibri" w:eastAsia="Times New Roman" w:hAnsi="Calibri" w:cs="Calibri"/>
          <w:color w:val="000000" w:themeColor="text1"/>
          <w:sz w:val="24"/>
          <w:szCs w:val="24"/>
        </w:rPr>
        <w:t xml:space="preserve">the BRINDA adjustment method </w:t>
      </w:r>
      <w:r w:rsidR="00EC5F98">
        <w:rPr>
          <w:rFonts w:ascii="Calibri" w:eastAsia="Times New Roman" w:hAnsi="Calibri" w:cs="Calibri"/>
          <w:color w:val="000000" w:themeColor="text1"/>
          <w:sz w:val="24"/>
          <w:szCs w:val="24"/>
        </w:rPr>
        <w:t>is only applicable</w:t>
      </w:r>
      <w:r w:rsidR="00A741E3">
        <w:rPr>
          <w:rFonts w:ascii="Calibri" w:eastAsia="Times New Roman" w:hAnsi="Calibri" w:cs="Calibri"/>
          <w:color w:val="000000" w:themeColor="text1"/>
          <w:sz w:val="24"/>
          <w:szCs w:val="24"/>
        </w:rPr>
        <w:t xml:space="preserve"> to selected nutrients (</w:t>
      </w:r>
      <w:r w:rsidR="00480F59">
        <w:rPr>
          <w:rFonts w:ascii="Calibri" w:eastAsia="Times New Roman" w:hAnsi="Calibri" w:cs="Calibri"/>
          <w:color w:val="000000" w:themeColor="text1"/>
          <w:sz w:val="24"/>
          <w:szCs w:val="24"/>
        </w:rPr>
        <w:t>i.e.</w:t>
      </w:r>
      <w:r w:rsidR="00DC20C7">
        <w:rPr>
          <w:rFonts w:ascii="Calibri" w:eastAsia="Times New Roman" w:hAnsi="Calibri" w:cs="Calibri"/>
          <w:color w:val="000000" w:themeColor="text1"/>
          <w:sz w:val="24"/>
          <w:szCs w:val="24"/>
        </w:rPr>
        <w:t>,</w:t>
      </w:r>
      <w:r w:rsidR="00480F59">
        <w:rPr>
          <w:rFonts w:ascii="Calibri" w:eastAsia="Times New Roman" w:hAnsi="Calibri" w:cs="Calibri"/>
          <w:color w:val="000000" w:themeColor="text1"/>
          <w:sz w:val="24"/>
          <w:szCs w:val="24"/>
        </w:rPr>
        <w:t xml:space="preserve"> </w:t>
      </w:r>
      <w:r w:rsidR="00A741E3">
        <w:rPr>
          <w:rFonts w:ascii="Calibri" w:eastAsia="Times New Roman" w:hAnsi="Calibri" w:cs="Calibri"/>
          <w:color w:val="000000" w:themeColor="text1"/>
          <w:sz w:val="24"/>
          <w:szCs w:val="24"/>
        </w:rPr>
        <w:t>retinol binding protein, serum retinol, serum ferritin, sT</w:t>
      </w:r>
      <w:r w:rsidR="00EC5F98">
        <w:rPr>
          <w:rFonts w:ascii="Calibri" w:eastAsia="Times New Roman" w:hAnsi="Calibri" w:cs="Calibri"/>
          <w:color w:val="000000" w:themeColor="text1"/>
          <w:sz w:val="24"/>
          <w:szCs w:val="24"/>
        </w:rPr>
        <w:t xml:space="preserve">fR, </w:t>
      </w:r>
      <w:r w:rsidR="005F1EB1">
        <w:rPr>
          <w:rFonts w:ascii="Calibri" w:eastAsia="Times New Roman" w:hAnsi="Calibri" w:cs="Calibri"/>
          <w:color w:val="000000" w:themeColor="text1"/>
          <w:sz w:val="24"/>
          <w:szCs w:val="24"/>
        </w:rPr>
        <w:t xml:space="preserve">RBC and serum folate, </w:t>
      </w:r>
      <w:r w:rsidR="00DC20C7">
        <w:rPr>
          <w:rFonts w:ascii="Calibri" w:eastAsia="Times New Roman" w:hAnsi="Calibri" w:cs="Calibri"/>
          <w:color w:val="000000" w:themeColor="text1"/>
          <w:sz w:val="24"/>
          <w:szCs w:val="24"/>
        </w:rPr>
        <w:t xml:space="preserve">serum B-12, </w:t>
      </w:r>
      <w:r w:rsidR="005F1EB1">
        <w:rPr>
          <w:rFonts w:ascii="Calibri" w:eastAsia="Times New Roman" w:hAnsi="Calibri" w:cs="Calibri"/>
          <w:color w:val="000000" w:themeColor="text1"/>
          <w:sz w:val="24"/>
          <w:szCs w:val="24"/>
        </w:rPr>
        <w:t>and serum zinc) among WRA and PSC</w:t>
      </w:r>
      <w:r w:rsidR="00C35344">
        <w:rPr>
          <w:rFonts w:ascii="Calibri" w:eastAsia="Times New Roman" w:hAnsi="Calibri" w:cs="Calibri"/>
          <w:color w:val="000000" w:themeColor="text1"/>
          <w:sz w:val="24"/>
          <w:szCs w:val="24"/>
        </w:rPr>
        <w:t>,</w:t>
      </w:r>
      <w:r w:rsidR="008C28DB">
        <w:rPr>
          <w:rFonts w:ascii="Calibri" w:eastAsia="Times New Roman" w:hAnsi="Calibri" w:cs="Calibri"/>
          <w:color w:val="000000" w:themeColor="text1"/>
          <w:sz w:val="24"/>
          <w:szCs w:val="24"/>
        </w:rPr>
        <w:t xml:space="preserve"> </w:t>
      </w:r>
      <w:r w:rsidR="0042789F">
        <w:rPr>
          <w:rFonts w:ascii="Calibri" w:eastAsia="Times New Roman" w:hAnsi="Calibri" w:cs="Calibri"/>
          <w:color w:val="000000" w:themeColor="text1"/>
          <w:sz w:val="24"/>
          <w:szCs w:val="24"/>
        </w:rPr>
        <w:t>despite that</w:t>
      </w:r>
      <w:r w:rsidR="008C28DB">
        <w:rPr>
          <w:rFonts w:ascii="Calibri" w:eastAsia="Times New Roman" w:hAnsi="Calibri" w:cs="Calibri"/>
          <w:color w:val="000000" w:themeColor="text1"/>
          <w:sz w:val="24"/>
          <w:szCs w:val="24"/>
        </w:rPr>
        <w:t xml:space="preserve"> SAMBA can be used to analyze all types of micronutrients among all population group</w:t>
      </w:r>
      <w:r w:rsidR="009274AC">
        <w:rPr>
          <w:rFonts w:ascii="Calibri" w:eastAsia="Times New Roman" w:hAnsi="Calibri" w:cs="Calibri"/>
          <w:color w:val="000000" w:themeColor="text1"/>
          <w:sz w:val="24"/>
          <w:szCs w:val="24"/>
        </w:rPr>
        <w:t>s</w:t>
      </w:r>
      <w:r w:rsidR="008C28DB">
        <w:rPr>
          <w:rFonts w:ascii="Calibri" w:eastAsia="Times New Roman" w:hAnsi="Calibri" w:cs="Calibri"/>
          <w:color w:val="000000" w:themeColor="text1"/>
          <w:sz w:val="24"/>
          <w:szCs w:val="24"/>
        </w:rPr>
        <w:t>,</w:t>
      </w:r>
      <w:r w:rsidR="00C35344">
        <w:rPr>
          <w:rFonts w:ascii="Calibri" w:eastAsia="Times New Roman" w:hAnsi="Calibri" w:cs="Calibri"/>
          <w:color w:val="000000" w:themeColor="text1"/>
          <w:sz w:val="24"/>
          <w:szCs w:val="24"/>
        </w:rPr>
        <w:t xml:space="preserve"> t</w:t>
      </w:r>
      <w:r w:rsidR="005F1EB1">
        <w:rPr>
          <w:rFonts w:ascii="Calibri" w:eastAsia="Times New Roman" w:hAnsi="Calibri" w:cs="Calibri"/>
          <w:color w:val="000000" w:themeColor="text1"/>
          <w:sz w:val="24"/>
          <w:szCs w:val="24"/>
        </w:rPr>
        <w:t xml:space="preserve">he SAMBA package does not </w:t>
      </w:r>
      <w:r w:rsidR="00D64F79">
        <w:rPr>
          <w:rFonts w:ascii="Calibri" w:eastAsia="Times New Roman" w:hAnsi="Calibri" w:cs="Calibri"/>
          <w:color w:val="000000" w:themeColor="text1"/>
          <w:sz w:val="24"/>
          <w:szCs w:val="24"/>
        </w:rPr>
        <w:t xml:space="preserve">apply </w:t>
      </w:r>
      <w:r w:rsidR="008F5E3F">
        <w:rPr>
          <w:rFonts w:ascii="Calibri" w:eastAsia="Times New Roman" w:hAnsi="Calibri" w:cs="Calibri"/>
          <w:color w:val="000000" w:themeColor="text1"/>
          <w:sz w:val="24"/>
          <w:szCs w:val="24"/>
        </w:rPr>
        <w:t xml:space="preserve">inflammation adjustment </w:t>
      </w:r>
      <w:r w:rsidR="00D64F79">
        <w:rPr>
          <w:rFonts w:ascii="Calibri" w:eastAsia="Times New Roman" w:hAnsi="Calibri" w:cs="Calibri"/>
          <w:color w:val="000000" w:themeColor="text1"/>
          <w:sz w:val="24"/>
          <w:szCs w:val="24"/>
        </w:rPr>
        <w:t>to</w:t>
      </w:r>
      <w:r w:rsidR="005F1EB1">
        <w:rPr>
          <w:rFonts w:ascii="Calibri" w:eastAsia="Times New Roman" w:hAnsi="Calibri" w:cs="Calibri"/>
          <w:color w:val="000000" w:themeColor="text1"/>
          <w:sz w:val="24"/>
          <w:szCs w:val="24"/>
        </w:rPr>
        <w:t xml:space="preserve"> nutrients that were not described above or outside of the WRA or PSC </w:t>
      </w:r>
      <w:r w:rsidR="007A1E4C">
        <w:rPr>
          <w:rFonts w:ascii="Calibri" w:eastAsia="Times New Roman" w:hAnsi="Calibri" w:cs="Calibri"/>
          <w:color w:val="000000" w:themeColor="text1"/>
          <w:sz w:val="24"/>
          <w:szCs w:val="24"/>
        </w:rPr>
        <w:t xml:space="preserve">population </w:t>
      </w:r>
      <w:r w:rsidR="005F1EB1">
        <w:rPr>
          <w:rFonts w:ascii="Calibri" w:eastAsia="Times New Roman" w:hAnsi="Calibri" w:cs="Calibri"/>
          <w:color w:val="000000" w:themeColor="text1"/>
          <w:sz w:val="24"/>
          <w:szCs w:val="24"/>
        </w:rPr>
        <w:t xml:space="preserve">groups. However, </w:t>
      </w:r>
      <w:r w:rsidR="00C35344">
        <w:rPr>
          <w:rFonts w:ascii="Calibri" w:eastAsia="Times New Roman" w:hAnsi="Calibri" w:cs="Calibri"/>
          <w:color w:val="000000" w:themeColor="text1"/>
          <w:sz w:val="24"/>
          <w:szCs w:val="24"/>
        </w:rPr>
        <w:t xml:space="preserve">to </w:t>
      </w:r>
      <w:r w:rsidR="008654E0">
        <w:rPr>
          <w:rFonts w:ascii="Calibri" w:eastAsia="Times New Roman" w:hAnsi="Calibri" w:cs="Calibri"/>
          <w:color w:val="000000" w:themeColor="text1"/>
          <w:sz w:val="24"/>
          <w:szCs w:val="24"/>
        </w:rPr>
        <w:t>apply inflammation adjustment</w:t>
      </w:r>
      <w:r w:rsidR="00C35344">
        <w:rPr>
          <w:rFonts w:ascii="Calibri" w:eastAsia="Times New Roman" w:hAnsi="Calibri" w:cs="Calibri"/>
          <w:color w:val="000000" w:themeColor="text1"/>
          <w:sz w:val="24"/>
          <w:szCs w:val="24"/>
        </w:rPr>
        <w:t xml:space="preserve"> </w:t>
      </w:r>
      <w:r w:rsidR="00641D92">
        <w:rPr>
          <w:rFonts w:ascii="Calibri" w:eastAsia="Times New Roman" w:hAnsi="Calibri" w:cs="Calibri"/>
          <w:color w:val="000000" w:themeColor="text1"/>
          <w:sz w:val="24"/>
          <w:szCs w:val="24"/>
        </w:rPr>
        <w:t>to</w:t>
      </w:r>
      <w:r w:rsidR="00C35344">
        <w:rPr>
          <w:rFonts w:ascii="Calibri" w:eastAsia="Times New Roman" w:hAnsi="Calibri" w:cs="Calibri"/>
          <w:color w:val="000000" w:themeColor="text1"/>
          <w:sz w:val="24"/>
          <w:szCs w:val="24"/>
        </w:rPr>
        <w:t xml:space="preserve"> other population groups, </w:t>
      </w:r>
      <w:r w:rsidR="005F1EB1">
        <w:rPr>
          <w:rFonts w:ascii="Calibri" w:eastAsia="Times New Roman" w:hAnsi="Calibri" w:cs="Calibri"/>
          <w:color w:val="000000" w:themeColor="text1"/>
          <w:sz w:val="24"/>
          <w:szCs w:val="24"/>
        </w:rPr>
        <w:t xml:space="preserve">users are recommended </w:t>
      </w:r>
      <w:r w:rsidR="00C35344">
        <w:rPr>
          <w:rFonts w:ascii="Calibri" w:eastAsia="Times New Roman" w:hAnsi="Calibri" w:cs="Calibri"/>
          <w:color w:val="000000" w:themeColor="text1"/>
          <w:sz w:val="24"/>
          <w:szCs w:val="24"/>
        </w:rPr>
        <w:t xml:space="preserve">examining the relation between nutrients and inflammation markers (AGP or CRP) and applying the BRINDA adjustment algorithm if an obvious relation exists </w:t>
      </w:r>
      <w:r w:rsidR="00C35344">
        <w:rPr>
          <w:rFonts w:ascii="Calibri" w:eastAsia="Times New Roman" w:hAnsi="Calibri" w:cs="Calibri"/>
          <w:color w:val="000000" w:themeColor="text1"/>
          <w:sz w:val="24"/>
          <w:szCs w:val="24"/>
        </w:rPr>
        <w:fldChar w:fldCharType="begin"/>
      </w:r>
      <w:r w:rsidR="00C35344">
        <w:rPr>
          <w:rFonts w:ascii="Calibri" w:eastAsia="Times New Roman" w:hAnsi="Calibri" w:cs="Calibri"/>
          <w:color w:val="000000" w:themeColor="text1"/>
          <w:sz w:val="24"/>
          <w:szCs w:val="24"/>
        </w:rPr>
        <w:instrText xml:space="preserve"> ADDIN ZOTERO_ITEM CSL_CITATION {"citationID":"8ZZ32j3S","properties":{"formattedCitation":"(9)","plainCitation":"(9)","noteIndex":0},"citationItems":[{"id":311,"uris":["http://zotero.org/users/6770135/items/6GLIU2B8"],"uri":["http://zotero.org/users/6770135/items/6GLIU2B8"],"itemData":{"id":311,"type":"article-journal","container-title":"Advances in Nutrition","DOI":"10.3945/an.115.010215","ISSN":"2156-5376, 2161-8313","issue":"2","language":"en","page":"349-356","source":"DOI.org (Crossref)","title":"Overview of the Biomarkers Reflecting Inflammation and Nutritional Determinants of Anemia (BRINDA) Project","volume":"7","author":[{"family":"Suchdev","given":"Parminder S"},{"family":"Namaste","given":"Sorrel ML"},{"family":"Aaron","given":"Grant J"},{"family":"Raiten","given":"Daniel J"},{"family":"Brown","given":"Kenneth H"},{"family":"Flores-Ayala","given":"Rafael"},{"literal":"on behalf of the BRINDA Working Group"}],"issued":{"date-parts":[["2016",3,1]]}}}],"schema":"https://github.com/citation-style-language/schema/raw/master/csl-citation.json"} </w:instrText>
      </w:r>
      <w:r w:rsidR="00C35344">
        <w:rPr>
          <w:rFonts w:ascii="Calibri" w:eastAsia="Times New Roman" w:hAnsi="Calibri" w:cs="Calibri"/>
          <w:color w:val="000000" w:themeColor="text1"/>
          <w:sz w:val="24"/>
          <w:szCs w:val="24"/>
        </w:rPr>
        <w:fldChar w:fldCharType="separate"/>
      </w:r>
      <w:r w:rsidR="00C35344">
        <w:rPr>
          <w:rFonts w:ascii="Calibri" w:eastAsia="Times New Roman" w:hAnsi="Calibri" w:cs="Calibri"/>
          <w:noProof/>
          <w:color w:val="000000" w:themeColor="text1"/>
          <w:sz w:val="24"/>
          <w:szCs w:val="24"/>
        </w:rPr>
        <w:t>(9)</w:t>
      </w:r>
      <w:r w:rsidR="00C35344">
        <w:rPr>
          <w:rFonts w:ascii="Calibri" w:eastAsia="Times New Roman" w:hAnsi="Calibri" w:cs="Calibri"/>
          <w:color w:val="000000" w:themeColor="text1"/>
          <w:sz w:val="24"/>
          <w:szCs w:val="24"/>
        </w:rPr>
        <w:fldChar w:fldCharType="end"/>
      </w:r>
      <w:r w:rsidR="00C35344">
        <w:rPr>
          <w:rFonts w:ascii="Calibri" w:eastAsia="Times New Roman" w:hAnsi="Calibri" w:cs="Calibri"/>
          <w:color w:val="000000" w:themeColor="text1"/>
          <w:sz w:val="24"/>
          <w:szCs w:val="24"/>
        </w:rPr>
        <w:t xml:space="preserve">. </w:t>
      </w:r>
      <w:r w:rsidR="00521A11">
        <w:rPr>
          <w:rFonts w:ascii="Calibri" w:eastAsia="Times New Roman" w:hAnsi="Calibri" w:cs="Calibri"/>
          <w:color w:val="000000" w:themeColor="text1"/>
          <w:sz w:val="24"/>
          <w:szCs w:val="24"/>
        </w:rPr>
        <w:t xml:space="preserve">Fourth, </w:t>
      </w:r>
      <w:r w:rsidR="003B60BC">
        <w:rPr>
          <w:rFonts w:ascii="Calibri" w:eastAsia="Times New Roman" w:hAnsi="Calibri" w:cs="Calibri"/>
          <w:color w:val="000000" w:themeColor="text1"/>
          <w:sz w:val="24"/>
          <w:szCs w:val="24"/>
        </w:rPr>
        <w:t>although users can define the cutoffs for micronutrient deficiencies based on age and population group</w:t>
      </w:r>
      <w:r w:rsidR="0080508C">
        <w:rPr>
          <w:rFonts w:ascii="Calibri" w:eastAsia="Times New Roman" w:hAnsi="Calibri" w:cs="Calibri"/>
          <w:color w:val="000000" w:themeColor="text1"/>
          <w:sz w:val="24"/>
          <w:szCs w:val="24"/>
        </w:rPr>
        <w:t>s</w:t>
      </w:r>
      <w:r w:rsidR="003B60BC">
        <w:rPr>
          <w:rFonts w:ascii="Calibri" w:eastAsia="Times New Roman" w:hAnsi="Calibri" w:cs="Calibri"/>
          <w:color w:val="000000" w:themeColor="text1"/>
          <w:sz w:val="24"/>
          <w:szCs w:val="24"/>
        </w:rPr>
        <w:t xml:space="preserve"> (man, women, and pregnant women) in the SAMBA package, users cannot </w:t>
      </w:r>
      <w:r w:rsidR="003B60BC">
        <w:rPr>
          <w:rFonts w:ascii="Calibri" w:eastAsia="Times New Roman" w:hAnsi="Calibri" w:cs="Calibri"/>
          <w:color w:val="000000" w:themeColor="text1"/>
          <w:sz w:val="24"/>
          <w:szCs w:val="24"/>
        </w:rPr>
        <w:lastRenderedPageBreak/>
        <w:t xml:space="preserve">define cutoffs based on other factors such as smoking </w:t>
      </w:r>
      <w:r w:rsidR="00A85F97">
        <w:rPr>
          <w:rFonts w:ascii="Calibri" w:eastAsia="Times New Roman" w:hAnsi="Calibri" w:cs="Calibri"/>
          <w:color w:val="000000" w:themeColor="text1"/>
          <w:sz w:val="24"/>
          <w:szCs w:val="24"/>
        </w:rPr>
        <w:t xml:space="preserve">or fasting </w:t>
      </w:r>
      <w:r w:rsidR="003B60BC">
        <w:rPr>
          <w:rFonts w:ascii="Calibri" w:eastAsia="Times New Roman" w:hAnsi="Calibri" w:cs="Calibri"/>
          <w:color w:val="000000" w:themeColor="text1"/>
          <w:sz w:val="24"/>
          <w:szCs w:val="24"/>
        </w:rPr>
        <w:t>status</w:t>
      </w:r>
      <w:r w:rsidR="00A85F97">
        <w:rPr>
          <w:rFonts w:ascii="Calibri" w:eastAsia="Times New Roman" w:hAnsi="Calibri" w:cs="Calibri"/>
          <w:color w:val="000000" w:themeColor="text1"/>
          <w:sz w:val="24"/>
          <w:szCs w:val="24"/>
        </w:rPr>
        <w:t xml:space="preserve"> and </w:t>
      </w:r>
      <w:r w:rsidR="003B60BC">
        <w:rPr>
          <w:rFonts w:ascii="Calibri" w:eastAsia="Times New Roman" w:hAnsi="Calibri" w:cs="Calibri"/>
          <w:color w:val="000000" w:themeColor="text1"/>
          <w:sz w:val="24"/>
          <w:szCs w:val="24"/>
        </w:rPr>
        <w:t xml:space="preserve">altitude. </w:t>
      </w:r>
      <w:r w:rsidR="0080508C">
        <w:rPr>
          <w:rFonts w:ascii="Calibri" w:eastAsia="Times New Roman" w:hAnsi="Calibri" w:cs="Calibri"/>
          <w:color w:val="000000" w:themeColor="text1"/>
          <w:sz w:val="24"/>
          <w:szCs w:val="24"/>
        </w:rPr>
        <w:t>Instead, u</w:t>
      </w:r>
      <w:r w:rsidR="003B60BC">
        <w:rPr>
          <w:rFonts w:ascii="Calibri" w:eastAsia="Times New Roman" w:hAnsi="Calibri" w:cs="Calibri"/>
          <w:color w:val="000000" w:themeColor="text1"/>
          <w:sz w:val="24"/>
          <w:szCs w:val="24"/>
        </w:rPr>
        <w:t xml:space="preserve">sers are recommended adjusting the </w:t>
      </w:r>
      <w:r w:rsidR="00A85F97">
        <w:rPr>
          <w:rFonts w:ascii="Calibri" w:eastAsia="Times New Roman" w:hAnsi="Calibri" w:cs="Calibri"/>
          <w:color w:val="000000" w:themeColor="text1"/>
          <w:sz w:val="24"/>
          <w:szCs w:val="24"/>
        </w:rPr>
        <w:t xml:space="preserve">effect of the smoking or fasting status or altitude on biomarker values and then apply the SAMBA package. </w:t>
      </w:r>
      <w:r w:rsidR="00521A11">
        <w:rPr>
          <w:rFonts w:ascii="Calibri" w:eastAsia="Times New Roman" w:hAnsi="Calibri" w:cs="Calibri"/>
          <w:color w:val="000000" w:themeColor="text1"/>
          <w:sz w:val="24"/>
          <w:szCs w:val="24"/>
        </w:rPr>
        <w:t xml:space="preserve">Fifth, </w:t>
      </w:r>
      <w:r w:rsidR="005433E2" w:rsidRPr="008A08EA">
        <w:rPr>
          <w:rFonts w:ascii="Calibri" w:eastAsia="Times New Roman" w:hAnsi="Calibri" w:cs="Calibri"/>
          <w:color w:val="000000" w:themeColor="text1"/>
          <w:sz w:val="24"/>
          <w:szCs w:val="24"/>
        </w:rPr>
        <w:t xml:space="preserve">the SAMBA </w:t>
      </w:r>
      <w:r w:rsidR="005433E2">
        <w:rPr>
          <w:rFonts w:ascii="Calibri" w:eastAsia="Times New Roman" w:hAnsi="Calibri" w:cs="Calibri"/>
          <w:color w:val="000000" w:themeColor="text1"/>
          <w:sz w:val="24"/>
          <w:szCs w:val="24"/>
        </w:rPr>
        <w:t>package</w:t>
      </w:r>
      <w:r w:rsidR="005433E2" w:rsidRPr="008A08EA">
        <w:rPr>
          <w:rFonts w:ascii="Calibri" w:eastAsia="Times New Roman" w:hAnsi="Calibri" w:cs="Calibri"/>
          <w:color w:val="000000" w:themeColor="text1"/>
          <w:sz w:val="24"/>
          <w:szCs w:val="24"/>
        </w:rPr>
        <w:t xml:space="preserve"> has specific technical requirements. </w:t>
      </w:r>
      <w:r w:rsidR="005433E2">
        <w:rPr>
          <w:rFonts w:ascii="Calibri" w:eastAsia="Times New Roman" w:hAnsi="Calibri" w:cs="Calibri"/>
          <w:color w:val="000000" w:themeColor="text1"/>
          <w:sz w:val="24"/>
          <w:szCs w:val="24"/>
        </w:rPr>
        <w:t>Analysts</w:t>
      </w:r>
      <w:r w:rsidR="005433E2" w:rsidRPr="008A08EA">
        <w:rPr>
          <w:rFonts w:ascii="Calibri" w:eastAsia="Times New Roman" w:hAnsi="Calibri" w:cs="Calibri"/>
          <w:color w:val="000000" w:themeColor="text1"/>
          <w:sz w:val="24"/>
          <w:szCs w:val="24"/>
        </w:rPr>
        <w:t xml:space="preserve"> need to have R software installed and </w:t>
      </w:r>
      <w:r w:rsidR="00D209C1">
        <w:rPr>
          <w:rFonts w:ascii="Calibri" w:eastAsia="Times New Roman" w:hAnsi="Calibri" w:cs="Calibri"/>
          <w:color w:val="000000" w:themeColor="text1"/>
          <w:sz w:val="24"/>
          <w:szCs w:val="24"/>
        </w:rPr>
        <w:t xml:space="preserve">be </w:t>
      </w:r>
      <w:r w:rsidR="005433E2" w:rsidRPr="008A08EA">
        <w:rPr>
          <w:rFonts w:ascii="Calibri" w:eastAsia="Times New Roman" w:hAnsi="Calibri" w:cs="Calibri"/>
          <w:color w:val="000000" w:themeColor="text1"/>
          <w:sz w:val="24"/>
          <w:szCs w:val="24"/>
        </w:rPr>
        <w:t>equip</w:t>
      </w:r>
      <w:r w:rsidR="00D209C1">
        <w:rPr>
          <w:rFonts w:ascii="Calibri" w:eastAsia="Times New Roman" w:hAnsi="Calibri" w:cs="Calibri"/>
          <w:color w:val="000000" w:themeColor="text1"/>
          <w:sz w:val="24"/>
          <w:szCs w:val="24"/>
        </w:rPr>
        <w:t>ped</w:t>
      </w:r>
      <w:r w:rsidR="005433E2" w:rsidRPr="008A08EA">
        <w:rPr>
          <w:rFonts w:ascii="Calibri" w:eastAsia="Times New Roman" w:hAnsi="Calibri" w:cs="Calibri"/>
          <w:color w:val="000000" w:themeColor="text1"/>
          <w:sz w:val="24"/>
          <w:szCs w:val="24"/>
        </w:rPr>
        <w:t xml:space="preserve"> with basic R programming skills, which requires time and access to appropriate training materials. These user requirements may block the usage of the SAMBA </w:t>
      </w:r>
      <w:r w:rsidR="005433E2">
        <w:rPr>
          <w:rFonts w:ascii="Calibri" w:eastAsia="Times New Roman" w:hAnsi="Calibri" w:cs="Calibri"/>
          <w:color w:val="000000" w:themeColor="text1"/>
          <w:sz w:val="24"/>
          <w:szCs w:val="24"/>
        </w:rPr>
        <w:t>package</w:t>
      </w:r>
      <w:r w:rsidR="005433E2" w:rsidRPr="008A08EA">
        <w:rPr>
          <w:rFonts w:ascii="Calibri" w:eastAsia="Times New Roman" w:hAnsi="Calibri" w:cs="Calibri"/>
          <w:color w:val="000000" w:themeColor="text1"/>
          <w:sz w:val="24"/>
          <w:szCs w:val="24"/>
        </w:rPr>
        <w:t xml:space="preserve"> from a wider audience.</w:t>
      </w:r>
    </w:p>
    <w:p w14:paraId="40EAEAB6" w14:textId="77777777" w:rsidR="00596DE0" w:rsidRPr="008A08EA" w:rsidRDefault="00596DE0" w:rsidP="007B7D0A">
      <w:pPr>
        <w:spacing w:line="480" w:lineRule="auto"/>
        <w:jc w:val="both"/>
        <w:rPr>
          <w:rFonts w:ascii="Calibri" w:hAnsi="Calibri" w:cs="Calibri"/>
          <w:color w:val="000000" w:themeColor="text1"/>
        </w:rPr>
      </w:pPr>
    </w:p>
    <w:p w14:paraId="26B575E4" w14:textId="3C1F5107" w:rsidR="007B7D0A" w:rsidRPr="008A08EA" w:rsidRDefault="007B7D0A" w:rsidP="007B7D0A">
      <w:pPr>
        <w:spacing w:line="480" w:lineRule="auto"/>
        <w:jc w:val="both"/>
        <w:rPr>
          <w:rFonts w:ascii="Calibri" w:hAnsi="Calibri" w:cs="Calibri"/>
          <w:color w:val="000000" w:themeColor="text1"/>
        </w:rPr>
      </w:pPr>
      <w:r w:rsidRPr="008A08EA">
        <w:rPr>
          <w:rFonts w:ascii="Calibri" w:hAnsi="Calibri" w:cs="Calibri"/>
          <w:color w:val="000000" w:themeColor="text1"/>
        </w:rPr>
        <w:t xml:space="preserve">To facilitate use of the current SAMBA </w:t>
      </w:r>
      <w:r w:rsidR="00F80B30">
        <w:rPr>
          <w:rFonts w:ascii="Calibri" w:hAnsi="Calibri" w:cs="Calibri"/>
          <w:color w:val="000000" w:themeColor="text1"/>
        </w:rPr>
        <w:t>package</w:t>
      </w:r>
      <w:r w:rsidRPr="008A08EA">
        <w:rPr>
          <w:rFonts w:ascii="Calibri" w:hAnsi="Calibri" w:cs="Calibri"/>
          <w:color w:val="000000" w:themeColor="text1"/>
        </w:rPr>
        <w:t xml:space="preserve"> version, we have designed training materials </w:t>
      </w:r>
      <w:r w:rsidR="00564E5C" w:rsidRPr="008A08EA">
        <w:rPr>
          <w:rFonts w:ascii="Calibri" w:hAnsi="Calibri" w:cs="Calibri"/>
          <w:color w:val="000000" w:themeColor="text1"/>
        </w:rPr>
        <w:t>and</w:t>
      </w:r>
      <w:r w:rsidR="00922641" w:rsidRPr="008A08EA">
        <w:rPr>
          <w:rFonts w:ascii="Calibri" w:hAnsi="Calibri" w:cs="Calibri"/>
          <w:color w:val="000000" w:themeColor="text1"/>
        </w:rPr>
        <w:t xml:space="preserve"> a</w:t>
      </w:r>
      <w:r w:rsidR="005433E2">
        <w:rPr>
          <w:rFonts w:ascii="Calibri" w:hAnsi="Calibri" w:cs="Calibri"/>
          <w:color w:val="000000" w:themeColor="text1"/>
        </w:rPr>
        <w:t xml:space="preserve"> thorough</w:t>
      </w:r>
      <w:r w:rsidR="00564E5C" w:rsidRPr="008A08EA">
        <w:rPr>
          <w:rFonts w:ascii="Calibri" w:hAnsi="Calibri" w:cs="Calibri"/>
          <w:color w:val="000000" w:themeColor="text1"/>
        </w:rPr>
        <w:t xml:space="preserve"> user manua</w:t>
      </w:r>
      <w:r w:rsidR="005433E2">
        <w:rPr>
          <w:rFonts w:ascii="Calibri" w:hAnsi="Calibri" w:cs="Calibri"/>
          <w:color w:val="000000" w:themeColor="text1"/>
        </w:rPr>
        <w:t>l</w:t>
      </w:r>
      <w:r w:rsidR="00564E5C" w:rsidRPr="008A08EA">
        <w:rPr>
          <w:rFonts w:ascii="Calibri" w:hAnsi="Calibri" w:cs="Calibri"/>
          <w:color w:val="000000" w:themeColor="text1"/>
        </w:rPr>
        <w:t xml:space="preserve"> </w:t>
      </w:r>
      <w:r w:rsidRPr="008A08EA">
        <w:rPr>
          <w:rFonts w:ascii="Calibri" w:hAnsi="Calibri" w:cs="Calibri"/>
          <w:color w:val="000000" w:themeColor="text1"/>
        </w:rPr>
        <w:t xml:space="preserve">to enhance the usage of the SAMBA </w:t>
      </w:r>
      <w:r w:rsidR="00F80B30">
        <w:rPr>
          <w:rFonts w:ascii="Calibri" w:hAnsi="Calibri" w:cs="Calibri"/>
          <w:color w:val="000000" w:themeColor="text1"/>
        </w:rPr>
        <w:t>package</w:t>
      </w:r>
      <w:r w:rsidRPr="008A08EA">
        <w:rPr>
          <w:rFonts w:ascii="Calibri" w:hAnsi="Calibri" w:cs="Calibri"/>
          <w:color w:val="000000" w:themeColor="text1"/>
        </w:rPr>
        <w:t xml:space="preserve"> and build the capacity of researchers and policy analysts (training materials are available upon request).</w:t>
      </w:r>
      <w:r w:rsidR="00F03A77" w:rsidRPr="008A08EA">
        <w:rPr>
          <w:rFonts w:ascii="Calibri" w:hAnsi="Calibri" w:cs="Calibri"/>
          <w:color w:val="000000" w:themeColor="text1"/>
        </w:rPr>
        <w:t xml:space="preserve"> </w:t>
      </w:r>
      <w:r w:rsidRPr="008A08EA">
        <w:rPr>
          <w:rFonts w:ascii="Calibri" w:hAnsi="Calibri" w:cs="Calibri"/>
          <w:color w:val="000000" w:themeColor="text1"/>
        </w:rPr>
        <w:t xml:space="preserve">Plans to expand the current SAMBA tool include the addition of new </w:t>
      </w:r>
      <w:r w:rsidR="005433E2">
        <w:rPr>
          <w:rFonts w:ascii="Calibri" w:hAnsi="Calibri" w:cs="Calibri"/>
          <w:color w:val="000000" w:themeColor="text1"/>
        </w:rPr>
        <w:t>functionalities</w:t>
      </w:r>
      <w:r w:rsidRPr="008A08EA">
        <w:rPr>
          <w:rFonts w:ascii="Calibri" w:hAnsi="Calibri" w:cs="Calibri"/>
          <w:color w:val="000000" w:themeColor="text1"/>
        </w:rPr>
        <w:t>, such as analysis of overlapping micronutrient deficiencies and generating a codebook of datasets based on the information filled in</w:t>
      </w:r>
      <w:r w:rsidR="00D209C1">
        <w:rPr>
          <w:rFonts w:ascii="Calibri" w:hAnsi="Calibri" w:cs="Calibri"/>
          <w:color w:val="000000" w:themeColor="text1"/>
        </w:rPr>
        <w:t>to the</w:t>
      </w:r>
      <w:r w:rsidRPr="008A08EA">
        <w:rPr>
          <w:rFonts w:ascii="Calibri" w:hAnsi="Calibri" w:cs="Calibri"/>
          <w:color w:val="000000" w:themeColor="text1"/>
        </w:rPr>
        <w:t xml:space="preserve"> biomarker dataset template. In the longer term, we envision development of a web-based tool based on the SAMBA </w:t>
      </w:r>
      <w:r w:rsidR="008D3C71" w:rsidRPr="008A08EA">
        <w:rPr>
          <w:rFonts w:ascii="Calibri" w:hAnsi="Calibri" w:cs="Calibri"/>
          <w:color w:val="000000" w:themeColor="text1"/>
        </w:rPr>
        <w:t>package</w:t>
      </w:r>
      <w:r w:rsidRPr="008A08EA">
        <w:rPr>
          <w:rFonts w:ascii="Calibri" w:hAnsi="Calibri" w:cs="Calibri"/>
          <w:color w:val="000000" w:themeColor="text1"/>
        </w:rPr>
        <w:t xml:space="preserve"> to further increase the accessibility of the method and decrease the time and resources required to make micronutrient biomarker data results available.</w:t>
      </w:r>
    </w:p>
    <w:p w14:paraId="49A0330C" w14:textId="77777777" w:rsidR="00783921" w:rsidRPr="008A08EA" w:rsidRDefault="00783921" w:rsidP="00F36F4B">
      <w:pPr>
        <w:spacing w:line="480" w:lineRule="auto"/>
        <w:jc w:val="both"/>
        <w:rPr>
          <w:rFonts w:ascii="Calibri" w:hAnsi="Calibri" w:cs="Calibri"/>
        </w:rPr>
      </w:pPr>
    </w:p>
    <w:p w14:paraId="021172D8" w14:textId="05256726" w:rsidR="00293F58" w:rsidRPr="008A08EA" w:rsidRDefault="003508E1" w:rsidP="009F6A95">
      <w:pPr>
        <w:spacing w:line="480" w:lineRule="auto"/>
        <w:jc w:val="center"/>
        <w:rPr>
          <w:rFonts w:ascii="Calibri" w:hAnsi="Calibri" w:cs="Calibri"/>
          <w:b/>
          <w:bCs/>
        </w:rPr>
      </w:pPr>
      <w:r w:rsidRPr="008A08EA">
        <w:rPr>
          <w:rFonts w:ascii="Calibri" w:hAnsi="Calibri" w:cs="Calibri"/>
          <w:b/>
          <w:bCs/>
        </w:rPr>
        <w:t>Acknowledgement</w:t>
      </w:r>
    </w:p>
    <w:p w14:paraId="6A75D622" w14:textId="223B3DDC" w:rsidR="00DD587C" w:rsidRPr="008A08EA" w:rsidRDefault="00DD587C" w:rsidP="00F36F4B">
      <w:pPr>
        <w:spacing w:line="480" w:lineRule="auto"/>
        <w:jc w:val="both"/>
        <w:rPr>
          <w:rFonts w:ascii="Calibri" w:hAnsi="Calibri" w:cs="Calibri"/>
        </w:rPr>
      </w:pPr>
      <w:r w:rsidRPr="008A08EA">
        <w:rPr>
          <w:rFonts w:ascii="Calibri" w:hAnsi="Calibri" w:cs="Calibri"/>
        </w:rPr>
        <w:t xml:space="preserve">The authors appreciated comments from Micronutrient Forum Advisory Panel led by Kenneth Brown, </w:t>
      </w:r>
      <w:r w:rsidRPr="008A08EA">
        <w:rPr>
          <w:rFonts w:ascii="Calibri" w:eastAsiaTheme="minorEastAsia" w:hAnsi="Calibri" w:cs="Calibri"/>
        </w:rPr>
        <w:t xml:space="preserve">Lynnette Neufeld </w:t>
      </w:r>
      <w:r w:rsidRPr="008A08EA">
        <w:rPr>
          <w:rFonts w:ascii="Calibri" w:hAnsi="Calibri" w:cs="Calibri"/>
        </w:rPr>
        <w:t>and</w:t>
      </w:r>
      <w:r w:rsidRPr="008A08EA">
        <w:rPr>
          <w:rFonts w:ascii="Calibri" w:eastAsiaTheme="minorEastAsia" w:hAnsi="Calibri" w:cs="Calibri"/>
        </w:rPr>
        <w:t xml:space="preserve"> Mduduzi Mbuya</w:t>
      </w:r>
      <w:r w:rsidRPr="008A08EA">
        <w:rPr>
          <w:rFonts w:ascii="Calibri" w:hAnsi="Calibri" w:cs="Calibri"/>
        </w:rPr>
        <w:t xml:space="preserve"> from GAIN, </w:t>
      </w:r>
      <w:r w:rsidR="005E47E5">
        <w:rPr>
          <w:rFonts w:ascii="Calibri" w:hAnsi="Calibri" w:cs="Calibri"/>
        </w:rPr>
        <w:t xml:space="preserve">Sarah Zyba, </w:t>
      </w:r>
      <w:r w:rsidRPr="008A08EA">
        <w:rPr>
          <w:rFonts w:ascii="Calibri" w:eastAsiaTheme="minorEastAsia" w:hAnsi="Calibri" w:cs="Calibri"/>
        </w:rPr>
        <w:t>Reina Engle-Stone</w:t>
      </w:r>
      <w:r w:rsidR="005E47E5">
        <w:rPr>
          <w:rFonts w:ascii="Calibri" w:eastAsiaTheme="minorEastAsia" w:hAnsi="Calibri" w:cs="Calibri"/>
        </w:rPr>
        <w:t>,</w:t>
      </w:r>
      <w:r w:rsidRPr="008A08EA">
        <w:rPr>
          <w:rFonts w:ascii="Calibri" w:eastAsiaTheme="minorEastAsia" w:hAnsi="Calibri" w:cs="Calibri"/>
        </w:rPr>
        <w:t xml:space="preserve"> </w:t>
      </w:r>
      <w:r w:rsidRPr="008A08EA">
        <w:rPr>
          <w:rFonts w:ascii="Calibri" w:hAnsi="Calibri" w:cs="Calibri"/>
        </w:rPr>
        <w:t>and</w:t>
      </w:r>
      <w:r w:rsidRPr="008A08EA">
        <w:rPr>
          <w:rFonts w:ascii="Calibri" w:eastAsiaTheme="minorEastAsia" w:hAnsi="Calibri" w:cs="Calibri"/>
        </w:rPr>
        <w:t xml:space="preserve"> Ste</w:t>
      </w:r>
      <w:r w:rsidRPr="008A08EA">
        <w:rPr>
          <w:rFonts w:ascii="Calibri" w:hAnsi="Calibri" w:cs="Calibri"/>
        </w:rPr>
        <w:t>phen</w:t>
      </w:r>
      <w:r w:rsidRPr="008A08EA">
        <w:rPr>
          <w:rFonts w:ascii="Calibri" w:eastAsiaTheme="minorEastAsia" w:hAnsi="Calibri" w:cs="Calibri"/>
        </w:rPr>
        <w:t xml:space="preserve"> Vosti</w:t>
      </w:r>
      <w:r w:rsidRPr="008A08EA">
        <w:rPr>
          <w:rFonts w:ascii="Calibri" w:hAnsi="Calibri" w:cs="Calibri"/>
        </w:rPr>
        <w:t xml:space="preserve"> from University of California Davis, and Juna Carlos Sequel. The authors gratefully acknowledge BRINDA team members for their contribution to </w:t>
      </w:r>
      <w:r w:rsidR="005E47E5">
        <w:rPr>
          <w:rFonts w:ascii="Calibri" w:hAnsi="Calibri" w:cs="Calibri"/>
        </w:rPr>
        <w:t xml:space="preserve">organize and clean </w:t>
      </w:r>
      <w:r w:rsidRPr="008A08EA">
        <w:rPr>
          <w:rFonts w:ascii="Calibri" w:hAnsi="Calibri" w:cs="Calibri"/>
        </w:rPr>
        <w:t xml:space="preserve">datasets used in this paper. </w:t>
      </w:r>
      <w:r w:rsidRPr="008A08EA">
        <w:rPr>
          <w:rFonts w:ascii="Calibri" w:hAnsi="Calibri" w:cs="Calibri"/>
          <w:lang w:val="en-GB"/>
        </w:rPr>
        <w:t xml:space="preserve">All authors contributed to the model design and interpretation of the data; </w:t>
      </w:r>
      <w:r w:rsidRPr="008A08EA">
        <w:rPr>
          <w:rFonts w:ascii="Calibri" w:hAnsi="Calibri" w:cs="Calibri"/>
          <w:b/>
          <w:bCs/>
        </w:rPr>
        <w:t xml:space="preserve">H.L. </w:t>
      </w:r>
      <w:r w:rsidRPr="008A08EA">
        <w:rPr>
          <w:rFonts w:ascii="Calibri" w:hAnsi="Calibri" w:cs="Calibri"/>
        </w:rPr>
        <w:t xml:space="preserve">developed the method and wrote the paper; </w:t>
      </w:r>
      <w:r w:rsidR="00FC55B3" w:rsidRPr="008A08EA">
        <w:rPr>
          <w:rFonts w:ascii="Calibri" w:hAnsi="Calibri" w:cs="Calibri"/>
          <w:b/>
          <w:bCs/>
        </w:rPr>
        <w:t>T.B.</w:t>
      </w:r>
      <w:r w:rsidR="00FC55B3" w:rsidRPr="008A08EA">
        <w:rPr>
          <w:rFonts w:ascii="Calibri" w:hAnsi="Calibri" w:cs="Calibri"/>
        </w:rPr>
        <w:t xml:space="preserve"> proposed the idea and </w:t>
      </w:r>
      <w:r w:rsidR="00FC55B3" w:rsidRPr="008A08EA">
        <w:rPr>
          <w:rFonts w:ascii="Calibri" w:hAnsi="Calibri" w:cs="Calibri"/>
        </w:rPr>
        <w:lastRenderedPageBreak/>
        <w:t xml:space="preserve">assisted in method development and editing; </w:t>
      </w:r>
      <w:r w:rsidRPr="008A08EA">
        <w:rPr>
          <w:rFonts w:ascii="Calibri" w:hAnsi="Calibri" w:cs="Calibri"/>
          <w:b/>
          <w:bCs/>
        </w:rPr>
        <w:t>C.A.</w:t>
      </w:r>
      <w:r w:rsidRPr="008A08EA">
        <w:rPr>
          <w:rFonts w:ascii="Calibri" w:hAnsi="Calibri" w:cs="Calibri"/>
        </w:rPr>
        <w:t xml:space="preserve"> and </w:t>
      </w:r>
      <w:r w:rsidR="00BA2424" w:rsidRPr="008A08EA">
        <w:rPr>
          <w:rFonts w:ascii="Calibri" w:hAnsi="Calibri" w:cs="Calibri"/>
          <w:b/>
          <w:bCs/>
        </w:rPr>
        <w:t>O</w:t>
      </w:r>
      <w:r w:rsidRPr="008A08EA">
        <w:rPr>
          <w:rFonts w:ascii="Calibri" w:hAnsi="Calibri" w:cs="Calibri"/>
          <w:b/>
          <w:bCs/>
        </w:rPr>
        <w:t xml:space="preserve">Y.D. </w:t>
      </w:r>
      <w:r w:rsidRPr="008A08EA">
        <w:rPr>
          <w:rFonts w:ascii="Calibri" w:hAnsi="Calibri" w:cs="Calibri"/>
        </w:rPr>
        <w:t xml:space="preserve">provided statistical support. </w:t>
      </w:r>
      <w:r w:rsidRPr="008A08EA">
        <w:rPr>
          <w:rFonts w:ascii="Calibri" w:hAnsi="Calibri" w:cs="Calibri"/>
          <w:b/>
          <w:bCs/>
        </w:rPr>
        <w:t>P.</w:t>
      </w:r>
      <w:r w:rsidR="00FC55B3" w:rsidRPr="008A08EA">
        <w:rPr>
          <w:rFonts w:ascii="Calibri" w:hAnsi="Calibri" w:cs="Calibri"/>
          <w:b/>
          <w:bCs/>
        </w:rPr>
        <w:t>S.</w:t>
      </w:r>
      <w:r w:rsidR="00FC55B3" w:rsidRPr="008A08EA">
        <w:rPr>
          <w:rFonts w:ascii="Calibri" w:hAnsi="Calibri" w:cs="Calibri"/>
        </w:rPr>
        <w:t xml:space="preserve"> and </w:t>
      </w:r>
      <w:r w:rsidR="00FC55B3" w:rsidRPr="008A08EA">
        <w:rPr>
          <w:rFonts w:ascii="Calibri" w:hAnsi="Calibri" w:cs="Calibri"/>
          <w:b/>
          <w:bCs/>
        </w:rPr>
        <w:t>M.Y.</w:t>
      </w:r>
      <w:r w:rsidRPr="008A08EA">
        <w:rPr>
          <w:rFonts w:ascii="Calibri" w:hAnsi="Calibri" w:cs="Calibri"/>
        </w:rPr>
        <w:t xml:space="preserve"> provided overall guidance on the project</w:t>
      </w:r>
      <w:r w:rsidR="005433E2">
        <w:rPr>
          <w:rFonts w:ascii="Calibri" w:hAnsi="Calibri" w:cs="Calibri"/>
        </w:rPr>
        <w:t xml:space="preserve"> and participated in the paper editing</w:t>
      </w:r>
      <w:r w:rsidRPr="008A08EA">
        <w:rPr>
          <w:rFonts w:ascii="Calibri" w:hAnsi="Calibri" w:cs="Calibri"/>
        </w:rPr>
        <w:t xml:space="preserve">. All authors critically revised the manuscript and approved the final version.  </w:t>
      </w:r>
    </w:p>
    <w:p w14:paraId="4725C62D" w14:textId="77777777" w:rsidR="00485388" w:rsidRPr="008A08EA" w:rsidRDefault="00485388" w:rsidP="00F36F4B">
      <w:pPr>
        <w:spacing w:line="480" w:lineRule="auto"/>
        <w:jc w:val="both"/>
        <w:rPr>
          <w:rFonts w:ascii="Calibri" w:hAnsi="Calibri" w:cs="Calibri"/>
        </w:rPr>
      </w:pPr>
    </w:p>
    <w:p w14:paraId="5D1837E6" w14:textId="36410ABE" w:rsidR="009F6A95" w:rsidRPr="00BB565D" w:rsidRDefault="00DD587C" w:rsidP="00BB565D">
      <w:pPr>
        <w:spacing w:line="480" w:lineRule="auto"/>
        <w:jc w:val="both"/>
        <w:rPr>
          <w:rFonts w:ascii="Calibri" w:hAnsi="Calibri" w:cs="Calibri"/>
        </w:rPr>
      </w:pPr>
      <w:r w:rsidRPr="008A08EA">
        <w:rPr>
          <w:rFonts w:ascii="Calibri" w:eastAsiaTheme="minorEastAsia" w:hAnsi="Calibri" w:cs="Calibri"/>
        </w:rPr>
        <w:t>Creation of the statistical code presented in this paper was made possible through support from the U.S. Agency for International Development (USAID) under the terms of contract 7200AA18C00070 awarded to JSI Research &amp; Training Institute, Inc. (JSI). The contents are the responsibility of JSI and do not necessarily reflect the views of USAID or the U.S. Government.</w:t>
      </w:r>
      <w:r w:rsidRPr="008A08EA">
        <w:rPr>
          <w:rFonts w:ascii="Calibri" w:hAnsi="Calibri" w:cs="Calibri"/>
        </w:rPr>
        <w:t xml:space="preserve"> This research was also supported by the Bill &amp; Melinda Gates Foundation (</w:t>
      </w:r>
      <w:commentRangeStart w:id="49"/>
      <w:r w:rsidRPr="008A08EA">
        <w:rPr>
          <w:rFonts w:ascii="Calibri" w:hAnsi="Calibri" w:cs="Calibri"/>
        </w:rPr>
        <w:t>OPPXXXX</w:t>
      </w:r>
      <w:commentRangeEnd w:id="49"/>
      <w:r w:rsidRPr="008A08EA">
        <w:rPr>
          <w:rStyle w:val="CommentReference"/>
          <w:rFonts w:ascii="Calibri" w:hAnsi="Calibri" w:cs="Calibri"/>
          <w:sz w:val="24"/>
          <w:szCs w:val="24"/>
        </w:rPr>
        <w:commentReference w:id="49"/>
      </w:r>
      <w:r w:rsidRPr="008A08EA">
        <w:rPr>
          <w:rFonts w:ascii="Calibri" w:hAnsi="Calibri" w:cs="Calibri"/>
        </w:rPr>
        <w:t>).</w:t>
      </w:r>
    </w:p>
    <w:p w14:paraId="16938A02" w14:textId="77777777" w:rsidR="00804806" w:rsidRDefault="00804806" w:rsidP="009F6A95">
      <w:pPr>
        <w:spacing w:line="480" w:lineRule="auto"/>
        <w:jc w:val="center"/>
        <w:rPr>
          <w:rFonts w:ascii="Calibri" w:hAnsi="Calibri" w:cs="Calibri"/>
          <w:b/>
          <w:bCs/>
        </w:rPr>
        <w:sectPr w:rsidR="00804806" w:rsidSect="00BB565D">
          <w:footerReference w:type="even" r:id="rId12"/>
          <w:footerReference w:type="default" r:id="rId13"/>
          <w:type w:val="continuous"/>
          <w:pgSz w:w="11900" w:h="16840"/>
          <w:pgMar w:top="1440" w:right="1440" w:bottom="1440" w:left="1440" w:header="720" w:footer="720" w:gutter="0"/>
          <w:lnNumType w:countBy="1" w:restart="continuous"/>
          <w:cols w:space="720"/>
          <w:docGrid w:linePitch="360"/>
        </w:sectPr>
      </w:pPr>
    </w:p>
    <w:p w14:paraId="2A296A38" w14:textId="3BC86C42" w:rsidR="00804806" w:rsidRPr="00DF2D6B" w:rsidRDefault="00804806" w:rsidP="00804806">
      <w:pPr>
        <w:pStyle w:val="Caption"/>
        <w:keepNext/>
        <w:rPr>
          <w:i w:val="0"/>
          <w:color w:val="000000" w:themeColor="text1"/>
          <w:sz w:val="24"/>
          <w:szCs w:val="24"/>
        </w:rPr>
      </w:pPr>
      <w:commentRangeStart w:id="50"/>
      <w:r w:rsidRPr="00DF2D6B">
        <w:rPr>
          <w:i w:val="0"/>
          <w:color w:val="000000" w:themeColor="text1"/>
          <w:sz w:val="24"/>
          <w:szCs w:val="24"/>
        </w:rPr>
        <w:lastRenderedPageBreak/>
        <w:t xml:space="preserve">Table </w:t>
      </w:r>
      <w:r w:rsidRPr="00DF2D6B">
        <w:rPr>
          <w:i w:val="0"/>
          <w:color w:val="000000" w:themeColor="text1"/>
          <w:sz w:val="24"/>
          <w:szCs w:val="24"/>
        </w:rPr>
        <w:fldChar w:fldCharType="begin"/>
      </w:r>
      <w:r w:rsidRPr="00DF2D6B">
        <w:rPr>
          <w:i w:val="0"/>
          <w:color w:val="000000" w:themeColor="text1"/>
          <w:sz w:val="24"/>
          <w:szCs w:val="24"/>
        </w:rPr>
        <w:instrText xml:space="preserve"> SEQ Table \* ARABIC </w:instrText>
      </w:r>
      <w:r w:rsidRPr="00DF2D6B">
        <w:rPr>
          <w:i w:val="0"/>
          <w:color w:val="000000" w:themeColor="text1"/>
          <w:sz w:val="24"/>
          <w:szCs w:val="24"/>
        </w:rPr>
        <w:fldChar w:fldCharType="separate"/>
      </w:r>
      <w:r w:rsidRPr="00DF2D6B">
        <w:rPr>
          <w:i w:val="0"/>
          <w:noProof/>
          <w:color w:val="000000" w:themeColor="text1"/>
          <w:sz w:val="24"/>
          <w:szCs w:val="24"/>
        </w:rPr>
        <w:t>1</w:t>
      </w:r>
      <w:r w:rsidRPr="00DF2D6B">
        <w:rPr>
          <w:i w:val="0"/>
          <w:color w:val="000000" w:themeColor="text1"/>
          <w:sz w:val="24"/>
          <w:szCs w:val="24"/>
        </w:rPr>
        <w:fldChar w:fldCharType="end"/>
      </w:r>
      <w:r w:rsidRPr="00DF2D6B">
        <w:rPr>
          <w:i w:val="0"/>
          <w:color w:val="000000" w:themeColor="text1"/>
          <w:sz w:val="24"/>
          <w:szCs w:val="24"/>
        </w:rPr>
        <w:t xml:space="preserve">: </w:t>
      </w:r>
      <w:commentRangeEnd w:id="50"/>
      <w:r w:rsidR="00134250">
        <w:rPr>
          <w:rStyle w:val="CommentReference"/>
          <w:i w:val="0"/>
          <w:iCs w:val="0"/>
          <w:color w:val="auto"/>
        </w:rPr>
        <w:commentReference w:id="50"/>
      </w:r>
      <w:r>
        <w:rPr>
          <w:i w:val="0"/>
          <w:color w:val="000000" w:themeColor="text1"/>
          <w:sz w:val="24"/>
          <w:szCs w:val="24"/>
        </w:rPr>
        <w:t xml:space="preserve">Biomarkers </w:t>
      </w:r>
      <w:r w:rsidRPr="00DF2D6B">
        <w:rPr>
          <w:i w:val="0"/>
          <w:color w:val="000000" w:themeColor="text1"/>
          <w:sz w:val="24"/>
          <w:szCs w:val="24"/>
        </w:rPr>
        <w:t xml:space="preserve">estimated by the </w:t>
      </w:r>
      <w:r>
        <w:rPr>
          <w:i w:val="0"/>
          <w:color w:val="000000" w:themeColor="text1"/>
          <w:sz w:val="24"/>
          <w:szCs w:val="24"/>
        </w:rPr>
        <w:t xml:space="preserve">SAMBA function </w:t>
      </w:r>
      <w:r w:rsidRPr="00DF2D6B">
        <w:rPr>
          <w:i w:val="0"/>
          <w:color w:val="000000" w:themeColor="text1"/>
          <w:sz w:val="24"/>
          <w:szCs w:val="24"/>
        </w:rPr>
        <w:t xml:space="preserve">and </w:t>
      </w:r>
      <w:r>
        <w:rPr>
          <w:i w:val="0"/>
          <w:color w:val="000000" w:themeColor="text1"/>
          <w:sz w:val="24"/>
          <w:szCs w:val="24"/>
        </w:rPr>
        <w:t>an independent analyst in non-pregnant</w:t>
      </w:r>
      <w:r w:rsidRPr="00DF2D6B">
        <w:rPr>
          <w:i w:val="0"/>
          <w:color w:val="000000" w:themeColor="text1"/>
          <w:sz w:val="24"/>
          <w:szCs w:val="24"/>
        </w:rPr>
        <w:t xml:space="preserve"> </w:t>
      </w:r>
      <w:r>
        <w:rPr>
          <w:i w:val="0"/>
          <w:color w:val="000000" w:themeColor="text1"/>
          <w:sz w:val="24"/>
          <w:szCs w:val="24"/>
        </w:rPr>
        <w:t xml:space="preserve">women 15-49 y </w:t>
      </w:r>
      <w:r w:rsidRPr="00DF2D6B">
        <w:rPr>
          <w:i w:val="0"/>
          <w:color w:val="000000" w:themeColor="text1"/>
          <w:sz w:val="24"/>
          <w:szCs w:val="24"/>
        </w:rPr>
        <w:t>using</w:t>
      </w:r>
      <w:r>
        <w:rPr>
          <w:i w:val="0"/>
          <w:color w:val="000000" w:themeColor="text1"/>
          <w:sz w:val="24"/>
          <w:szCs w:val="24"/>
        </w:rPr>
        <w:t xml:space="preserve"> National Health and Nutrition Examination Survey 2003-2006 and in children 6 mos - 5 y using a single-site Kenya study. </w:t>
      </w:r>
    </w:p>
    <w:tbl>
      <w:tblPr>
        <w:tblW w:w="5000" w:type="pct"/>
        <w:tblLook w:val="04A0" w:firstRow="1" w:lastRow="0" w:firstColumn="1" w:lastColumn="0" w:noHBand="0" w:noVBand="1"/>
      </w:tblPr>
      <w:tblGrid>
        <w:gridCol w:w="2439"/>
        <w:gridCol w:w="489"/>
        <w:gridCol w:w="690"/>
        <w:gridCol w:w="919"/>
        <w:gridCol w:w="896"/>
        <w:gridCol w:w="919"/>
        <w:gridCol w:w="1030"/>
        <w:gridCol w:w="1030"/>
        <w:gridCol w:w="896"/>
        <w:gridCol w:w="919"/>
        <w:gridCol w:w="896"/>
        <w:gridCol w:w="919"/>
        <w:gridCol w:w="963"/>
        <w:gridCol w:w="955"/>
      </w:tblGrid>
      <w:tr w:rsidR="00804806" w:rsidRPr="00345428" w14:paraId="5091FF9E" w14:textId="77777777" w:rsidTr="00804806">
        <w:trPr>
          <w:trHeight w:val="710"/>
        </w:trPr>
        <w:tc>
          <w:tcPr>
            <w:tcW w:w="874" w:type="pct"/>
            <w:vMerge w:val="restart"/>
            <w:tcBorders>
              <w:top w:val="single" w:sz="4" w:space="0" w:color="auto"/>
              <w:left w:val="nil"/>
              <w:bottom w:val="single" w:sz="4" w:space="0" w:color="000000"/>
              <w:right w:val="nil"/>
            </w:tcBorders>
            <w:shd w:val="clear" w:color="auto" w:fill="auto"/>
            <w:noWrap/>
            <w:vAlign w:val="center"/>
            <w:hideMark/>
          </w:tcPr>
          <w:p w14:paraId="11DCB000"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Biomarker</w:t>
            </w:r>
          </w:p>
        </w:tc>
        <w:tc>
          <w:tcPr>
            <w:tcW w:w="175" w:type="pct"/>
            <w:vMerge w:val="restart"/>
            <w:tcBorders>
              <w:top w:val="single" w:sz="4" w:space="0" w:color="auto"/>
              <w:left w:val="nil"/>
              <w:bottom w:val="single" w:sz="4" w:space="0" w:color="000000"/>
              <w:right w:val="nil"/>
            </w:tcBorders>
            <w:shd w:val="clear" w:color="auto" w:fill="auto"/>
            <w:noWrap/>
            <w:vAlign w:val="center"/>
            <w:hideMark/>
          </w:tcPr>
          <w:p w14:paraId="5A58B8AE"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n</w:t>
            </w:r>
          </w:p>
        </w:tc>
        <w:tc>
          <w:tcPr>
            <w:tcW w:w="576" w:type="pct"/>
            <w:gridSpan w:val="2"/>
            <w:tcBorders>
              <w:top w:val="single" w:sz="4" w:space="0" w:color="auto"/>
              <w:left w:val="nil"/>
              <w:bottom w:val="nil"/>
              <w:right w:val="nil"/>
            </w:tcBorders>
            <w:shd w:val="clear" w:color="auto" w:fill="auto"/>
            <w:noWrap/>
            <w:vAlign w:val="center"/>
            <w:hideMark/>
          </w:tcPr>
          <w:p w14:paraId="18B1CC65"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Deficiency or at risk, %</w:t>
            </w:r>
          </w:p>
        </w:tc>
        <w:tc>
          <w:tcPr>
            <w:tcW w:w="650" w:type="pct"/>
            <w:gridSpan w:val="2"/>
            <w:tcBorders>
              <w:top w:val="single" w:sz="4" w:space="0" w:color="auto"/>
              <w:left w:val="nil"/>
              <w:bottom w:val="nil"/>
              <w:right w:val="nil"/>
            </w:tcBorders>
            <w:shd w:val="clear" w:color="auto" w:fill="auto"/>
            <w:noWrap/>
            <w:vAlign w:val="center"/>
            <w:hideMark/>
          </w:tcPr>
          <w:p w14:paraId="77FB08B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mean</w:t>
            </w:r>
          </w:p>
        </w:tc>
        <w:tc>
          <w:tcPr>
            <w:tcW w:w="738" w:type="pct"/>
            <w:gridSpan w:val="2"/>
            <w:tcBorders>
              <w:top w:val="single" w:sz="4" w:space="0" w:color="auto"/>
              <w:left w:val="nil"/>
              <w:bottom w:val="nil"/>
              <w:right w:val="nil"/>
            </w:tcBorders>
            <w:shd w:val="clear" w:color="auto" w:fill="auto"/>
            <w:noWrap/>
            <w:vAlign w:val="center"/>
            <w:hideMark/>
          </w:tcPr>
          <w:p w14:paraId="748A665D"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Geometric mean</w:t>
            </w:r>
          </w:p>
        </w:tc>
        <w:tc>
          <w:tcPr>
            <w:tcW w:w="650" w:type="pct"/>
            <w:gridSpan w:val="2"/>
            <w:tcBorders>
              <w:top w:val="single" w:sz="4" w:space="0" w:color="auto"/>
              <w:left w:val="nil"/>
              <w:bottom w:val="nil"/>
              <w:right w:val="nil"/>
            </w:tcBorders>
            <w:shd w:val="clear" w:color="auto" w:fill="auto"/>
            <w:noWrap/>
            <w:vAlign w:val="center"/>
            <w:hideMark/>
          </w:tcPr>
          <w:p w14:paraId="7C85F0CC"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25</w:t>
            </w:r>
            <w:r w:rsidRPr="00345428">
              <w:rPr>
                <w:rFonts w:ascii="Calibri" w:hAnsi="Calibri" w:cstheme="minorHAnsi"/>
                <w:color w:val="000000"/>
                <w:sz w:val="12"/>
                <w:szCs w:val="12"/>
                <w:vertAlign w:val="superscript"/>
              </w:rPr>
              <w:t>th</w:t>
            </w:r>
            <w:r w:rsidRPr="00345428">
              <w:rPr>
                <w:rFonts w:ascii="Calibri" w:hAnsi="Calibri" w:cstheme="minorHAnsi"/>
                <w:color w:val="000000"/>
                <w:sz w:val="12"/>
                <w:szCs w:val="12"/>
              </w:rPr>
              <w:t xml:space="preserve"> percentile</w:t>
            </w:r>
          </w:p>
        </w:tc>
        <w:tc>
          <w:tcPr>
            <w:tcW w:w="650" w:type="pct"/>
            <w:gridSpan w:val="2"/>
            <w:tcBorders>
              <w:top w:val="single" w:sz="4" w:space="0" w:color="auto"/>
              <w:left w:val="nil"/>
              <w:right w:val="nil"/>
            </w:tcBorders>
            <w:shd w:val="clear" w:color="auto" w:fill="auto"/>
            <w:noWrap/>
            <w:vAlign w:val="center"/>
            <w:hideMark/>
          </w:tcPr>
          <w:p w14:paraId="3973BB6B"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50</w:t>
            </w:r>
            <w:r w:rsidRPr="00345428">
              <w:rPr>
                <w:rFonts w:ascii="Calibri" w:hAnsi="Calibri" w:cstheme="minorHAnsi"/>
                <w:color w:val="000000"/>
                <w:sz w:val="12"/>
                <w:szCs w:val="12"/>
                <w:vertAlign w:val="superscript"/>
              </w:rPr>
              <w:t>th</w:t>
            </w:r>
            <w:r w:rsidRPr="00345428">
              <w:rPr>
                <w:rFonts w:ascii="Calibri" w:hAnsi="Calibri" w:cstheme="minorHAnsi"/>
                <w:color w:val="000000"/>
                <w:sz w:val="12"/>
                <w:szCs w:val="12"/>
              </w:rPr>
              <w:t xml:space="preserve"> percentile</w:t>
            </w:r>
          </w:p>
        </w:tc>
        <w:tc>
          <w:tcPr>
            <w:tcW w:w="687" w:type="pct"/>
            <w:gridSpan w:val="2"/>
            <w:tcBorders>
              <w:top w:val="single" w:sz="4" w:space="0" w:color="auto"/>
              <w:left w:val="nil"/>
              <w:bottom w:val="nil"/>
              <w:right w:val="nil"/>
            </w:tcBorders>
            <w:shd w:val="clear" w:color="auto" w:fill="auto"/>
            <w:noWrap/>
            <w:vAlign w:val="center"/>
            <w:hideMark/>
          </w:tcPr>
          <w:p w14:paraId="27E9D4B6"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75</w:t>
            </w:r>
            <w:r w:rsidRPr="00345428">
              <w:rPr>
                <w:rFonts w:ascii="Calibri" w:hAnsi="Calibri" w:cstheme="minorHAnsi"/>
                <w:color w:val="000000"/>
                <w:sz w:val="12"/>
                <w:szCs w:val="12"/>
                <w:vertAlign w:val="superscript"/>
              </w:rPr>
              <w:t>th</w:t>
            </w:r>
            <w:r w:rsidRPr="00345428">
              <w:rPr>
                <w:rFonts w:ascii="Calibri" w:hAnsi="Calibri" w:cstheme="minorHAnsi"/>
                <w:color w:val="000000"/>
                <w:sz w:val="12"/>
                <w:szCs w:val="12"/>
              </w:rPr>
              <w:t xml:space="preserve"> percentile</w:t>
            </w:r>
          </w:p>
        </w:tc>
      </w:tr>
      <w:tr w:rsidR="00804806" w:rsidRPr="00345428" w14:paraId="60E08868" w14:textId="77777777" w:rsidTr="00804806">
        <w:trPr>
          <w:trHeight w:val="320"/>
        </w:trPr>
        <w:tc>
          <w:tcPr>
            <w:tcW w:w="874" w:type="pct"/>
            <w:vMerge/>
            <w:tcBorders>
              <w:top w:val="single" w:sz="4" w:space="0" w:color="auto"/>
              <w:left w:val="nil"/>
              <w:bottom w:val="single" w:sz="4" w:space="0" w:color="000000"/>
              <w:right w:val="nil"/>
            </w:tcBorders>
            <w:vAlign w:val="center"/>
            <w:hideMark/>
          </w:tcPr>
          <w:p w14:paraId="0C081E67" w14:textId="77777777" w:rsidR="00804806" w:rsidRPr="00345428" w:rsidRDefault="00804806" w:rsidP="00804806">
            <w:pPr>
              <w:rPr>
                <w:rFonts w:ascii="Calibri" w:hAnsi="Calibri"/>
                <w:color w:val="000000"/>
                <w:sz w:val="12"/>
                <w:szCs w:val="12"/>
              </w:rPr>
            </w:pPr>
          </w:p>
        </w:tc>
        <w:tc>
          <w:tcPr>
            <w:tcW w:w="175" w:type="pct"/>
            <w:vMerge/>
            <w:tcBorders>
              <w:top w:val="single" w:sz="4" w:space="0" w:color="auto"/>
              <w:left w:val="nil"/>
              <w:bottom w:val="single" w:sz="4" w:space="0" w:color="000000"/>
              <w:right w:val="nil"/>
            </w:tcBorders>
            <w:vAlign w:val="center"/>
            <w:hideMark/>
          </w:tcPr>
          <w:p w14:paraId="2E830C44" w14:textId="77777777" w:rsidR="00804806" w:rsidRPr="00345428" w:rsidRDefault="00804806" w:rsidP="00804806">
            <w:pPr>
              <w:rPr>
                <w:rFonts w:ascii="Calibri" w:hAnsi="Calibri"/>
                <w:color w:val="000000"/>
                <w:sz w:val="12"/>
                <w:szCs w:val="12"/>
              </w:rPr>
            </w:pPr>
          </w:p>
        </w:tc>
        <w:tc>
          <w:tcPr>
            <w:tcW w:w="247" w:type="pct"/>
            <w:tcBorders>
              <w:top w:val="nil"/>
              <w:left w:val="nil"/>
              <w:bottom w:val="single" w:sz="4" w:space="0" w:color="auto"/>
              <w:right w:val="nil"/>
            </w:tcBorders>
            <w:shd w:val="clear" w:color="auto" w:fill="auto"/>
            <w:noWrap/>
            <w:vAlign w:val="center"/>
            <w:hideMark/>
          </w:tcPr>
          <w:p w14:paraId="747A650A"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SAMBA</w:t>
            </w:r>
          </w:p>
        </w:tc>
        <w:tc>
          <w:tcPr>
            <w:tcW w:w="329" w:type="pct"/>
            <w:tcBorders>
              <w:top w:val="nil"/>
              <w:left w:val="nil"/>
              <w:bottom w:val="single" w:sz="4" w:space="0" w:color="auto"/>
              <w:right w:val="nil"/>
            </w:tcBorders>
            <w:shd w:val="clear" w:color="auto" w:fill="auto"/>
            <w:noWrap/>
            <w:vAlign w:val="bottom"/>
            <w:hideMark/>
          </w:tcPr>
          <w:p w14:paraId="168336C2"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Independent</w:t>
            </w:r>
            <w:r w:rsidRPr="00345428">
              <w:rPr>
                <w:rFonts w:ascii="Calibri" w:hAnsi="Calibri" w:cstheme="minorHAnsi"/>
                <w:color w:val="000000"/>
                <w:sz w:val="12"/>
                <w:szCs w:val="12"/>
              </w:rPr>
              <w:br/>
              <w:t>analyst</w:t>
            </w:r>
          </w:p>
        </w:tc>
        <w:tc>
          <w:tcPr>
            <w:tcW w:w="321" w:type="pct"/>
            <w:tcBorders>
              <w:top w:val="nil"/>
              <w:left w:val="nil"/>
              <w:bottom w:val="single" w:sz="4" w:space="0" w:color="auto"/>
              <w:right w:val="nil"/>
            </w:tcBorders>
            <w:shd w:val="clear" w:color="auto" w:fill="auto"/>
            <w:noWrap/>
            <w:vAlign w:val="center"/>
            <w:hideMark/>
          </w:tcPr>
          <w:p w14:paraId="42D86959"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SAMBA</w:t>
            </w:r>
          </w:p>
        </w:tc>
        <w:tc>
          <w:tcPr>
            <w:tcW w:w="329" w:type="pct"/>
            <w:tcBorders>
              <w:top w:val="nil"/>
              <w:left w:val="nil"/>
              <w:bottom w:val="single" w:sz="4" w:space="0" w:color="auto"/>
              <w:right w:val="nil"/>
            </w:tcBorders>
            <w:shd w:val="clear" w:color="auto" w:fill="auto"/>
            <w:noWrap/>
            <w:vAlign w:val="bottom"/>
            <w:hideMark/>
          </w:tcPr>
          <w:p w14:paraId="034E5001"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Independent</w:t>
            </w:r>
            <w:r w:rsidRPr="00345428">
              <w:rPr>
                <w:rFonts w:ascii="Calibri" w:hAnsi="Calibri" w:cstheme="minorHAnsi"/>
                <w:color w:val="000000"/>
                <w:sz w:val="12"/>
                <w:szCs w:val="12"/>
              </w:rPr>
              <w:br/>
              <w:t>analyst</w:t>
            </w:r>
          </w:p>
        </w:tc>
        <w:tc>
          <w:tcPr>
            <w:tcW w:w="369" w:type="pct"/>
            <w:tcBorders>
              <w:top w:val="nil"/>
              <w:left w:val="nil"/>
              <w:bottom w:val="single" w:sz="4" w:space="0" w:color="auto"/>
              <w:right w:val="nil"/>
            </w:tcBorders>
            <w:shd w:val="clear" w:color="auto" w:fill="auto"/>
            <w:noWrap/>
            <w:vAlign w:val="center"/>
            <w:hideMark/>
          </w:tcPr>
          <w:p w14:paraId="6E5FF394"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SAMBA</w:t>
            </w:r>
          </w:p>
        </w:tc>
        <w:tc>
          <w:tcPr>
            <w:tcW w:w="369" w:type="pct"/>
            <w:tcBorders>
              <w:top w:val="nil"/>
              <w:left w:val="nil"/>
              <w:bottom w:val="single" w:sz="4" w:space="0" w:color="auto"/>
              <w:right w:val="nil"/>
            </w:tcBorders>
            <w:shd w:val="clear" w:color="auto" w:fill="auto"/>
            <w:noWrap/>
            <w:vAlign w:val="bottom"/>
            <w:hideMark/>
          </w:tcPr>
          <w:p w14:paraId="72105DF7"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Independent</w:t>
            </w:r>
            <w:r w:rsidRPr="00345428">
              <w:rPr>
                <w:rFonts w:ascii="Calibri" w:hAnsi="Calibri" w:cstheme="minorHAnsi"/>
                <w:color w:val="000000"/>
                <w:sz w:val="12"/>
                <w:szCs w:val="12"/>
              </w:rPr>
              <w:br/>
              <w:t>analyst</w:t>
            </w:r>
          </w:p>
        </w:tc>
        <w:tc>
          <w:tcPr>
            <w:tcW w:w="321" w:type="pct"/>
            <w:tcBorders>
              <w:top w:val="nil"/>
              <w:left w:val="nil"/>
              <w:bottom w:val="single" w:sz="4" w:space="0" w:color="auto"/>
              <w:right w:val="nil"/>
            </w:tcBorders>
            <w:shd w:val="clear" w:color="auto" w:fill="auto"/>
            <w:noWrap/>
            <w:vAlign w:val="center"/>
            <w:hideMark/>
          </w:tcPr>
          <w:p w14:paraId="78F1BE8B"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SAMBA</w:t>
            </w:r>
          </w:p>
        </w:tc>
        <w:tc>
          <w:tcPr>
            <w:tcW w:w="329" w:type="pct"/>
            <w:tcBorders>
              <w:top w:val="nil"/>
              <w:left w:val="nil"/>
              <w:bottom w:val="single" w:sz="4" w:space="0" w:color="auto"/>
              <w:right w:val="nil"/>
            </w:tcBorders>
            <w:shd w:val="clear" w:color="auto" w:fill="auto"/>
            <w:noWrap/>
            <w:vAlign w:val="bottom"/>
            <w:hideMark/>
          </w:tcPr>
          <w:p w14:paraId="6D27D766"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Independent</w:t>
            </w:r>
            <w:r w:rsidRPr="00345428">
              <w:rPr>
                <w:rFonts w:ascii="Calibri" w:hAnsi="Calibri" w:cstheme="minorHAnsi"/>
                <w:color w:val="000000"/>
                <w:sz w:val="12"/>
                <w:szCs w:val="12"/>
              </w:rPr>
              <w:br/>
              <w:t>analyst</w:t>
            </w:r>
          </w:p>
        </w:tc>
        <w:tc>
          <w:tcPr>
            <w:tcW w:w="321" w:type="pct"/>
            <w:tcBorders>
              <w:top w:val="nil"/>
              <w:left w:val="nil"/>
              <w:bottom w:val="single" w:sz="4" w:space="0" w:color="auto"/>
              <w:right w:val="nil"/>
            </w:tcBorders>
            <w:shd w:val="clear" w:color="auto" w:fill="auto"/>
            <w:noWrap/>
            <w:vAlign w:val="center"/>
            <w:hideMark/>
          </w:tcPr>
          <w:p w14:paraId="2C7F5C77"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SAMBA</w:t>
            </w:r>
          </w:p>
        </w:tc>
        <w:tc>
          <w:tcPr>
            <w:tcW w:w="329" w:type="pct"/>
            <w:tcBorders>
              <w:top w:val="nil"/>
              <w:left w:val="nil"/>
              <w:bottom w:val="single" w:sz="4" w:space="0" w:color="auto"/>
              <w:right w:val="nil"/>
            </w:tcBorders>
            <w:shd w:val="clear" w:color="auto" w:fill="auto"/>
            <w:noWrap/>
            <w:vAlign w:val="bottom"/>
            <w:hideMark/>
          </w:tcPr>
          <w:p w14:paraId="2D0B172D"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Independent</w:t>
            </w:r>
            <w:r w:rsidRPr="00345428">
              <w:rPr>
                <w:rFonts w:ascii="Calibri" w:hAnsi="Calibri" w:cstheme="minorHAnsi"/>
                <w:color w:val="000000"/>
                <w:sz w:val="12"/>
                <w:szCs w:val="12"/>
              </w:rPr>
              <w:br/>
              <w:t>analyst</w:t>
            </w:r>
          </w:p>
        </w:tc>
        <w:tc>
          <w:tcPr>
            <w:tcW w:w="345" w:type="pct"/>
            <w:tcBorders>
              <w:top w:val="nil"/>
              <w:left w:val="nil"/>
              <w:bottom w:val="single" w:sz="4" w:space="0" w:color="auto"/>
              <w:right w:val="nil"/>
            </w:tcBorders>
            <w:shd w:val="clear" w:color="auto" w:fill="auto"/>
            <w:noWrap/>
            <w:vAlign w:val="center"/>
            <w:hideMark/>
          </w:tcPr>
          <w:p w14:paraId="1D84D9F0"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SAMBA</w:t>
            </w:r>
          </w:p>
        </w:tc>
        <w:tc>
          <w:tcPr>
            <w:tcW w:w="342" w:type="pct"/>
            <w:tcBorders>
              <w:top w:val="nil"/>
              <w:left w:val="nil"/>
              <w:bottom w:val="single" w:sz="4" w:space="0" w:color="auto"/>
              <w:right w:val="nil"/>
            </w:tcBorders>
            <w:shd w:val="clear" w:color="auto" w:fill="auto"/>
            <w:noWrap/>
            <w:vAlign w:val="bottom"/>
            <w:hideMark/>
          </w:tcPr>
          <w:p w14:paraId="0CA995B2"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Independent</w:t>
            </w:r>
            <w:r w:rsidRPr="00345428">
              <w:rPr>
                <w:rFonts w:ascii="Calibri" w:hAnsi="Calibri" w:cstheme="minorHAnsi"/>
                <w:color w:val="000000"/>
                <w:sz w:val="12"/>
                <w:szCs w:val="12"/>
              </w:rPr>
              <w:br/>
              <w:t>analyst</w:t>
            </w:r>
          </w:p>
        </w:tc>
      </w:tr>
      <w:tr w:rsidR="00804806" w:rsidRPr="00345428" w14:paraId="3615B872" w14:textId="77777777" w:rsidTr="00804806">
        <w:trPr>
          <w:trHeight w:val="320"/>
        </w:trPr>
        <w:tc>
          <w:tcPr>
            <w:tcW w:w="874" w:type="pct"/>
            <w:tcBorders>
              <w:top w:val="nil"/>
              <w:left w:val="nil"/>
              <w:bottom w:val="nil"/>
              <w:right w:val="nil"/>
            </w:tcBorders>
            <w:shd w:val="clear" w:color="auto" w:fill="auto"/>
            <w:noWrap/>
            <w:vAlign w:val="center"/>
            <w:hideMark/>
          </w:tcPr>
          <w:p w14:paraId="20DDE735" w14:textId="40D7267D" w:rsidR="00804806" w:rsidRPr="00345428" w:rsidRDefault="00804806" w:rsidP="00804806">
            <w:pPr>
              <w:rPr>
                <w:rFonts w:ascii="Calibri" w:hAnsi="Calibri"/>
                <w:color w:val="000000"/>
                <w:sz w:val="12"/>
                <w:szCs w:val="12"/>
              </w:rPr>
            </w:pPr>
            <w:r w:rsidRPr="00345428">
              <w:rPr>
                <w:rFonts w:ascii="Calibri" w:hAnsi="Calibri"/>
                <w:color w:val="000000"/>
                <w:sz w:val="12"/>
                <w:szCs w:val="12"/>
              </w:rPr>
              <w:t xml:space="preserve">Kenya (children </w:t>
            </w:r>
            <w:r>
              <w:rPr>
                <w:rFonts w:ascii="Calibri" w:hAnsi="Calibri"/>
                <w:color w:val="000000"/>
                <w:sz w:val="12"/>
                <w:szCs w:val="12"/>
              </w:rPr>
              <w:t xml:space="preserve">6 mos - </w:t>
            </w:r>
            <w:r w:rsidRPr="00345428">
              <w:rPr>
                <w:rFonts w:ascii="Calibri" w:hAnsi="Calibri"/>
                <w:color w:val="000000"/>
                <w:sz w:val="12"/>
                <w:szCs w:val="12"/>
              </w:rPr>
              <w:t>5 y)</w:t>
            </w:r>
          </w:p>
        </w:tc>
        <w:tc>
          <w:tcPr>
            <w:tcW w:w="175" w:type="pct"/>
            <w:tcBorders>
              <w:top w:val="nil"/>
              <w:left w:val="nil"/>
              <w:bottom w:val="nil"/>
              <w:right w:val="nil"/>
            </w:tcBorders>
            <w:shd w:val="clear" w:color="auto" w:fill="auto"/>
            <w:noWrap/>
            <w:vAlign w:val="center"/>
            <w:hideMark/>
          </w:tcPr>
          <w:p w14:paraId="7BFBA588" w14:textId="77777777" w:rsidR="00804806" w:rsidRPr="00345428" w:rsidRDefault="00804806" w:rsidP="00804806">
            <w:pPr>
              <w:jc w:val="center"/>
              <w:rPr>
                <w:rFonts w:ascii="Calibri" w:hAnsi="Calibri"/>
                <w:color w:val="000000"/>
                <w:sz w:val="12"/>
                <w:szCs w:val="12"/>
              </w:rPr>
            </w:pPr>
          </w:p>
        </w:tc>
        <w:tc>
          <w:tcPr>
            <w:tcW w:w="247" w:type="pct"/>
            <w:tcBorders>
              <w:top w:val="nil"/>
              <w:left w:val="nil"/>
              <w:bottom w:val="nil"/>
              <w:right w:val="nil"/>
            </w:tcBorders>
            <w:shd w:val="clear" w:color="auto" w:fill="auto"/>
            <w:noWrap/>
            <w:vAlign w:val="center"/>
            <w:hideMark/>
          </w:tcPr>
          <w:p w14:paraId="000A44FA" w14:textId="77777777" w:rsidR="00804806" w:rsidRPr="00345428" w:rsidRDefault="00804806" w:rsidP="00804806">
            <w:pPr>
              <w:jc w:val="center"/>
              <w:rPr>
                <w:sz w:val="12"/>
                <w:szCs w:val="12"/>
              </w:rPr>
            </w:pPr>
          </w:p>
        </w:tc>
        <w:tc>
          <w:tcPr>
            <w:tcW w:w="329" w:type="pct"/>
            <w:tcBorders>
              <w:top w:val="nil"/>
              <w:left w:val="nil"/>
              <w:bottom w:val="nil"/>
              <w:right w:val="nil"/>
            </w:tcBorders>
            <w:shd w:val="clear" w:color="auto" w:fill="auto"/>
            <w:noWrap/>
            <w:vAlign w:val="center"/>
            <w:hideMark/>
          </w:tcPr>
          <w:p w14:paraId="2504D3F5" w14:textId="77777777" w:rsidR="00804806" w:rsidRPr="00345428" w:rsidRDefault="00804806" w:rsidP="00804806">
            <w:pPr>
              <w:jc w:val="center"/>
              <w:rPr>
                <w:sz w:val="12"/>
                <w:szCs w:val="12"/>
              </w:rPr>
            </w:pPr>
          </w:p>
        </w:tc>
        <w:tc>
          <w:tcPr>
            <w:tcW w:w="321" w:type="pct"/>
            <w:tcBorders>
              <w:top w:val="nil"/>
              <w:left w:val="nil"/>
              <w:bottom w:val="nil"/>
              <w:right w:val="nil"/>
            </w:tcBorders>
            <w:shd w:val="clear" w:color="auto" w:fill="auto"/>
            <w:noWrap/>
            <w:vAlign w:val="center"/>
            <w:hideMark/>
          </w:tcPr>
          <w:p w14:paraId="45442D21" w14:textId="77777777" w:rsidR="00804806" w:rsidRPr="00345428" w:rsidRDefault="00804806" w:rsidP="00804806">
            <w:pPr>
              <w:jc w:val="center"/>
              <w:rPr>
                <w:sz w:val="12"/>
                <w:szCs w:val="12"/>
              </w:rPr>
            </w:pPr>
          </w:p>
        </w:tc>
        <w:tc>
          <w:tcPr>
            <w:tcW w:w="329" w:type="pct"/>
            <w:tcBorders>
              <w:top w:val="nil"/>
              <w:left w:val="nil"/>
              <w:bottom w:val="nil"/>
              <w:right w:val="nil"/>
            </w:tcBorders>
            <w:shd w:val="clear" w:color="auto" w:fill="auto"/>
            <w:noWrap/>
            <w:vAlign w:val="center"/>
            <w:hideMark/>
          </w:tcPr>
          <w:p w14:paraId="63842B45" w14:textId="77777777" w:rsidR="00804806" w:rsidRPr="00345428" w:rsidRDefault="00804806" w:rsidP="00804806">
            <w:pPr>
              <w:jc w:val="center"/>
              <w:rPr>
                <w:sz w:val="12"/>
                <w:szCs w:val="12"/>
              </w:rPr>
            </w:pPr>
          </w:p>
        </w:tc>
        <w:tc>
          <w:tcPr>
            <w:tcW w:w="369" w:type="pct"/>
            <w:tcBorders>
              <w:top w:val="nil"/>
              <w:left w:val="nil"/>
              <w:bottom w:val="nil"/>
              <w:right w:val="nil"/>
            </w:tcBorders>
            <w:shd w:val="clear" w:color="auto" w:fill="auto"/>
            <w:noWrap/>
            <w:vAlign w:val="center"/>
            <w:hideMark/>
          </w:tcPr>
          <w:p w14:paraId="607CDF90" w14:textId="77777777" w:rsidR="00804806" w:rsidRPr="00345428" w:rsidRDefault="00804806" w:rsidP="00804806">
            <w:pPr>
              <w:jc w:val="center"/>
              <w:rPr>
                <w:sz w:val="12"/>
                <w:szCs w:val="12"/>
              </w:rPr>
            </w:pPr>
          </w:p>
        </w:tc>
        <w:tc>
          <w:tcPr>
            <w:tcW w:w="369" w:type="pct"/>
            <w:tcBorders>
              <w:top w:val="nil"/>
              <w:left w:val="nil"/>
              <w:bottom w:val="nil"/>
              <w:right w:val="nil"/>
            </w:tcBorders>
            <w:shd w:val="clear" w:color="auto" w:fill="auto"/>
            <w:noWrap/>
            <w:vAlign w:val="center"/>
            <w:hideMark/>
          </w:tcPr>
          <w:p w14:paraId="31998DED" w14:textId="77777777" w:rsidR="00804806" w:rsidRPr="00345428" w:rsidRDefault="00804806" w:rsidP="00804806">
            <w:pPr>
              <w:jc w:val="center"/>
              <w:rPr>
                <w:sz w:val="12"/>
                <w:szCs w:val="12"/>
              </w:rPr>
            </w:pPr>
          </w:p>
        </w:tc>
        <w:tc>
          <w:tcPr>
            <w:tcW w:w="321" w:type="pct"/>
            <w:tcBorders>
              <w:top w:val="nil"/>
              <w:left w:val="nil"/>
              <w:bottom w:val="nil"/>
              <w:right w:val="nil"/>
            </w:tcBorders>
            <w:shd w:val="clear" w:color="auto" w:fill="auto"/>
            <w:noWrap/>
            <w:vAlign w:val="center"/>
            <w:hideMark/>
          </w:tcPr>
          <w:p w14:paraId="6AE6852D" w14:textId="77777777" w:rsidR="00804806" w:rsidRPr="00345428" w:rsidRDefault="00804806" w:rsidP="00804806">
            <w:pPr>
              <w:jc w:val="center"/>
              <w:rPr>
                <w:sz w:val="12"/>
                <w:szCs w:val="12"/>
              </w:rPr>
            </w:pPr>
          </w:p>
        </w:tc>
        <w:tc>
          <w:tcPr>
            <w:tcW w:w="329" w:type="pct"/>
            <w:tcBorders>
              <w:top w:val="nil"/>
              <w:left w:val="nil"/>
              <w:bottom w:val="nil"/>
              <w:right w:val="nil"/>
            </w:tcBorders>
            <w:shd w:val="clear" w:color="auto" w:fill="auto"/>
            <w:noWrap/>
            <w:vAlign w:val="center"/>
            <w:hideMark/>
          </w:tcPr>
          <w:p w14:paraId="28900583" w14:textId="77777777" w:rsidR="00804806" w:rsidRPr="00345428" w:rsidRDefault="00804806" w:rsidP="00804806">
            <w:pPr>
              <w:jc w:val="center"/>
              <w:rPr>
                <w:sz w:val="12"/>
                <w:szCs w:val="12"/>
              </w:rPr>
            </w:pPr>
          </w:p>
        </w:tc>
        <w:tc>
          <w:tcPr>
            <w:tcW w:w="321" w:type="pct"/>
            <w:tcBorders>
              <w:top w:val="nil"/>
              <w:left w:val="nil"/>
              <w:bottom w:val="nil"/>
              <w:right w:val="nil"/>
            </w:tcBorders>
            <w:shd w:val="clear" w:color="auto" w:fill="auto"/>
            <w:noWrap/>
            <w:vAlign w:val="center"/>
            <w:hideMark/>
          </w:tcPr>
          <w:p w14:paraId="3830374D" w14:textId="77777777" w:rsidR="00804806" w:rsidRPr="00345428" w:rsidRDefault="00804806" w:rsidP="00804806">
            <w:pPr>
              <w:jc w:val="center"/>
              <w:rPr>
                <w:sz w:val="12"/>
                <w:szCs w:val="12"/>
              </w:rPr>
            </w:pPr>
          </w:p>
        </w:tc>
        <w:tc>
          <w:tcPr>
            <w:tcW w:w="329" w:type="pct"/>
            <w:tcBorders>
              <w:top w:val="nil"/>
              <w:left w:val="nil"/>
              <w:bottom w:val="nil"/>
              <w:right w:val="nil"/>
            </w:tcBorders>
            <w:shd w:val="clear" w:color="auto" w:fill="auto"/>
            <w:noWrap/>
            <w:vAlign w:val="center"/>
            <w:hideMark/>
          </w:tcPr>
          <w:p w14:paraId="2CC64E1B" w14:textId="77777777" w:rsidR="00804806" w:rsidRPr="00345428" w:rsidRDefault="00804806" w:rsidP="00804806">
            <w:pPr>
              <w:jc w:val="center"/>
              <w:rPr>
                <w:sz w:val="12"/>
                <w:szCs w:val="12"/>
              </w:rPr>
            </w:pPr>
          </w:p>
        </w:tc>
        <w:tc>
          <w:tcPr>
            <w:tcW w:w="345" w:type="pct"/>
            <w:tcBorders>
              <w:top w:val="nil"/>
              <w:left w:val="nil"/>
              <w:bottom w:val="nil"/>
              <w:right w:val="nil"/>
            </w:tcBorders>
            <w:shd w:val="clear" w:color="auto" w:fill="auto"/>
            <w:noWrap/>
            <w:vAlign w:val="center"/>
            <w:hideMark/>
          </w:tcPr>
          <w:p w14:paraId="4EAF2013" w14:textId="77777777" w:rsidR="00804806" w:rsidRPr="00345428" w:rsidRDefault="00804806" w:rsidP="00804806">
            <w:pPr>
              <w:jc w:val="center"/>
              <w:rPr>
                <w:sz w:val="12"/>
                <w:szCs w:val="12"/>
              </w:rPr>
            </w:pPr>
          </w:p>
        </w:tc>
        <w:tc>
          <w:tcPr>
            <w:tcW w:w="342" w:type="pct"/>
            <w:tcBorders>
              <w:top w:val="nil"/>
              <w:left w:val="nil"/>
              <w:bottom w:val="nil"/>
              <w:right w:val="nil"/>
            </w:tcBorders>
            <w:shd w:val="clear" w:color="auto" w:fill="auto"/>
            <w:noWrap/>
            <w:vAlign w:val="center"/>
            <w:hideMark/>
          </w:tcPr>
          <w:p w14:paraId="2F6E5092" w14:textId="77777777" w:rsidR="00804806" w:rsidRPr="00345428" w:rsidRDefault="00804806" w:rsidP="00804806">
            <w:pPr>
              <w:jc w:val="center"/>
              <w:rPr>
                <w:sz w:val="12"/>
                <w:szCs w:val="12"/>
              </w:rPr>
            </w:pPr>
          </w:p>
        </w:tc>
      </w:tr>
      <w:tr w:rsidR="00804806" w:rsidRPr="00345428" w14:paraId="6AD3CE1E" w14:textId="77777777" w:rsidTr="00804806">
        <w:trPr>
          <w:trHeight w:val="320"/>
        </w:trPr>
        <w:tc>
          <w:tcPr>
            <w:tcW w:w="874" w:type="pct"/>
            <w:tcBorders>
              <w:top w:val="nil"/>
              <w:left w:val="nil"/>
              <w:bottom w:val="nil"/>
              <w:right w:val="nil"/>
            </w:tcBorders>
            <w:shd w:val="clear" w:color="auto" w:fill="auto"/>
            <w:noWrap/>
            <w:vAlign w:val="center"/>
            <w:hideMark/>
          </w:tcPr>
          <w:p w14:paraId="7A51CB39" w14:textId="77777777" w:rsidR="00804806" w:rsidRPr="00970B71" w:rsidRDefault="00804806" w:rsidP="00804806">
            <w:pPr>
              <w:ind w:firstLineChars="100" w:firstLine="120"/>
              <w:rPr>
                <w:rFonts w:ascii="Calibri" w:hAnsi="Calibri"/>
                <w:color w:val="000000"/>
                <w:sz w:val="12"/>
                <w:szCs w:val="12"/>
                <w:lang w:val="nl-NL"/>
              </w:rPr>
            </w:pPr>
            <w:r w:rsidRPr="00970B71">
              <w:rPr>
                <w:rFonts w:ascii="Calibri" w:hAnsi="Calibri" w:cstheme="minorHAnsi"/>
                <w:color w:val="000000"/>
                <w:sz w:val="12"/>
                <w:szCs w:val="12"/>
                <w:lang w:val="nl-NL"/>
              </w:rPr>
              <w:t xml:space="preserve">Retinol binding protein,  </w:t>
            </w:r>
            <w:r w:rsidRPr="00345428">
              <w:rPr>
                <w:rFonts w:ascii="Calibri" w:hAnsi="Calibri" w:cstheme="minorHAnsi"/>
                <w:color w:val="000000"/>
                <w:sz w:val="12"/>
                <w:szCs w:val="12"/>
              </w:rPr>
              <w:t>μ</w:t>
            </w:r>
            <w:r w:rsidRPr="00970B71">
              <w:rPr>
                <w:rFonts w:ascii="Calibri" w:hAnsi="Calibri" w:cstheme="minorHAnsi"/>
                <w:color w:val="000000"/>
                <w:sz w:val="12"/>
                <w:szCs w:val="12"/>
                <w:lang w:val="nl-NL"/>
              </w:rPr>
              <w:t>mol/L</w:t>
            </w:r>
          </w:p>
        </w:tc>
        <w:tc>
          <w:tcPr>
            <w:tcW w:w="175" w:type="pct"/>
            <w:tcBorders>
              <w:top w:val="nil"/>
              <w:left w:val="nil"/>
              <w:bottom w:val="nil"/>
              <w:right w:val="nil"/>
            </w:tcBorders>
            <w:shd w:val="clear" w:color="auto" w:fill="auto"/>
            <w:noWrap/>
            <w:vAlign w:val="center"/>
            <w:hideMark/>
          </w:tcPr>
          <w:p w14:paraId="2EEE336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896</w:t>
            </w:r>
          </w:p>
        </w:tc>
        <w:tc>
          <w:tcPr>
            <w:tcW w:w="247" w:type="pct"/>
            <w:tcBorders>
              <w:top w:val="nil"/>
              <w:left w:val="nil"/>
              <w:bottom w:val="nil"/>
              <w:right w:val="nil"/>
            </w:tcBorders>
            <w:shd w:val="clear" w:color="auto" w:fill="auto"/>
            <w:noWrap/>
            <w:vAlign w:val="center"/>
            <w:hideMark/>
          </w:tcPr>
          <w:p w14:paraId="0337E83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23.0±1.4</w:t>
            </w:r>
          </w:p>
        </w:tc>
        <w:tc>
          <w:tcPr>
            <w:tcW w:w="329" w:type="pct"/>
            <w:tcBorders>
              <w:top w:val="nil"/>
              <w:left w:val="nil"/>
              <w:bottom w:val="nil"/>
              <w:right w:val="nil"/>
            </w:tcBorders>
            <w:shd w:val="clear" w:color="auto" w:fill="auto"/>
            <w:noWrap/>
            <w:vAlign w:val="center"/>
            <w:hideMark/>
          </w:tcPr>
          <w:p w14:paraId="12D3627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23.0±1.4</w:t>
            </w:r>
          </w:p>
        </w:tc>
        <w:tc>
          <w:tcPr>
            <w:tcW w:w="321" w:type="pct"/>
            <w:tcBorders>
              <w:top w:val="nil"/>
              <w:left w:val="nil"/>
              <w:bottom w:val="nil"/>
              <w:right w:val="nil"/>
            </w:tcBorders>
            <w:shd w:val="clear" w:color="auto" w:fill="auto"/>
            <w:noWrap/>
            <w:vAlign w:val="center"/>
            <w:hideMark/>
          </w:tcPr>
          <w:p w14:paraId="5276223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0.89±0.01</w:t>
            </w:r>
          </w:p>
        </w:tc>
        <w:tc>
          <w:tcPr>
            <w:tcW w:w="329" w:type="pct"/>
            <w:tcBorders>
              <w:top w:val="nil"/>
              <w:left w:val="nil"/>
              <w:bottom w:val="nil"/>
              <w:right w:val="nil"/>
            </w:tcBorders>
            <w:shd w:val="clear" w:color="auto" w:fill="auto"/>
            <w:noWrap/>
            <w:vAlign w:val="center"/>
            <w:hideMark/>
          </w:tcPr>
          <w:p w14:paraId="190B696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0.89±0.01</w:t>
            </w:r>
          </w:p>
        </w:tc>
        <w:tc>
          <w:tcPr>
            <w:tcW w:w="369" w:type="pct"/>
            <w:tcBorders>
              <w:top w:val="nil"/>
              <w:left w:val="nil"/>
              <w:bottom w:val="nil"/>
              <w:right w:val="nil"/>
            </w:tcBorders>
            <w:shd w:val="clear" w:color="auto" w:fill="auto"/>
            <w:noWrap/>
            <w:vAlign w:val="center"/>
            <w:hideMark/>
          </w:tcPr>
          <w:p w14:paraId="65D8657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0.85±0.84</w:t>
            </w:r>
          </w:p>
        </w:tc>
        <w:tc>
          <w:tcPr>
            <w:tcW w:w="369" w:type="pct"/>
            <w:tcBorders>
              <w:top w:val="nil"/>
              <w:left w:val="nil"/>
              <w:bottom w:val="nil"/>
              <w:right w:val="nil"/>
            </w:tcBorders>
            <w:shd w:val="clear" w:color="auto" w:fill="auto"/>
            <w:noWrap/>
            <w:vAlign w:val="center"/>
            <w:hideMark/>
          </w:tcPr>
          <w:p w14:paraId="39B8A10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0.85±0.84</w:t>
            </w:r>
          </w:p>
        </w:tc>
        <w:tc>
          <w:tcPr>
            <w:tcW w:w="321" w:type="pct"/>
            <w:tcBorders>
              <w:top w:val="nil"/>
              <w:left w:val="nil"/>
              <w:bottom w:val="nil"/>
              <w:right w:val="nil"/>
            </w:tcBorders>
            <w:shd w:val="clear" w:color="auto" w:fill="auto"/>
            <w:noWrap/>
            <w:vAlign w:val="center"/>
            <w:hideMark/>
          </w:tcPr>
          <w:p w14:paraId="7B056DF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0.71±0.01</w:t>
            </w:r>
          </w:p>
        </w:tc>
        <w:tc>
          <w:tcPr>
            <w:tcW w:w="329" w:type="pct"/>
            <w:tcBorders>
              <w:top w:val="nil"/>
              <w:left w:val="nil"/>
              <w:bottom w:val="nil"/>
              <w:right w:val="nil"/>
            </w:tcBorders>
            <w:shd w:val="clear" w:color="auto" w:fill="auto"/>
            <w:noWrap/>
            <w:vAlign w:val="center"/>
            <w:hideMark/>
          </w:tcPr>
          <w:p w14:paraId="1A597FD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0.71±0.01</w:t>
            </w:r>
          </w:p>
        </w:tc>
        <w:tc>
          <w:tcPr>
            <w:tcW w:w="321" w:type="pct"/>
            <w:tcBorders>
              <w:top w:val="nil"/>
              <w:left w:val="nil"/>
              <w:bottom w:val="nil"/>
              <w:right w:val="nil"/>
            </w:tcBorders>
            <w:shd w:val="clear" w:color="auto" w:fill="auto"/>
            <w:noWrap/>
            <w:vAlign w:val="center"/>
            <w:hideMark/>
          </w:tcPr>
          <w:p w14:paraId="768946F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0.88±0.01</w:t>
            </w:r>
          </w:p>
        </w:tc>
        <w:tc>
          <w:tcPr>
            <w:tcW w:w="329" w:type="pct"/>
            <w:tcBorders>
              <w:top w:val="nil"/>
              <w:left w:val="nil"/>
              <w:bottom w:val="nil"/>
              <w:right w:val="nil"/>
            </w:tcBorders>
            <w:shd w:val="clear" w:color="auto" w:fill="auto"/>
            <w:noWrap/>
            <w:vAlign w:val="center"/>
            <w:hideMark/>
          </w:tcPr>
          <w:p w14:paraId="0B74945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0.88±0.01</w:t>
            </w:r>
          </w:p>
        </w:tc>
        <w:tc>
          <w:tcPr>
            <w:tcW w:w="345" w:type="pct"/>
            <w:tcBorders>
              <w:top w:val="nil"/>
              <w:left w:val="nil"/>
              <w:bottom w:val="nil"/>
              <w:right w:val="nil"/>
            </w:tcBorders>
            <w:shd w:val="clear" w:color="auto" w:fill="auto"/>
            <w:noWrap/>
            <w:vAlign w:val="center"/>
            <w:hideMark/>
          </w:tcPr>
          <w:p w14:paraId="126B144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1.06±0.01</w:t>
            </w:r>
          </w:p>
        </w:tc>
        <w:tc>
          <w:tcPr>
            <w:tcW w:w="342" w:type="pct"/>
            <w:tcBorders>
              <w:top w:val="nil"/>
              <w:left w:val="nil"/>
              <w:bottom w:val="nil"/>
              <w:right w:val="nil"/>
            </w:tcBorders>
            <w:shd w:val="clear" w:color="auto" w:fill="auto"/>
            <w:noWrap/>
            <w:vAlign w:val="center"/>
            <w:hideMark/>
          </w:tcPr>
          <w:p w14:paraId="30F6101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1.06±0.01</w:t>
            </w:r>
          </w:p>
        </w:tc>
      </w:tr>
      <w:tr w:rsidR="00804806" w:rsidRPr="00345428" w14:paraId="51ABC33A" w14:textId="77777777" w:rsidTr="00804806">
        <w:trPr>
          <w:trHeight w:val="320"/>
        </w:trPr>
        <w:tc>
          <w:tcPr>
            <w:tcW w:w="874" w:type="pct"/>
            <w:tcBorders>
              <w:top w:val="nil"/>
              <w:left w:val="nil"/>
              <w:bottom w:val="nil"/>
              <w:right w:val="nil"/>
            </w:tcBorders>
            <w:shd w:val="clear" w:color="auto" w:fill="auto"/>
            <w:noWrap/>
            <w:vAlign w:val="center"/>
            <w:hideMark/>
          </w:tcPr>
          <w:p w14:paraId="5A974298" w14:textId="77777777" w:rsidR="00804806" w:rsidRPr="00970B71" w:rsidRDefault="00804806" w:rsidP="00804806">
            <w:pPr>
              <w:ind w:firstLineChars="100" w:firstLine="120"/>
              <w:rPr>
                <w:rFonts w:ascii="Calibri" w:hAnsi="Calibri"/>
                <w:color w:val="000000"/>
                <w:sz w:val="12"/>
                <w:szCs w:val="12"/>
                <w:lang w:val="nl-NL"/>
              </w:rPr>
            </w:pPr>
            <w:r w:rsidRPr="00970B71">
              <w:rPr>
                <w:rFonts w:ascii="Calibri" w:hAnsi="Calibri" w:cstheme="minorHAnsi"/>
                <w:color w:val="000000"/>
                <w:sz w:val="12"/>
                <w:szCs w:val="12"/>
                <w:lang w:val="nl-NL"/>
              </w:rPr>
              <w:t xml:space="preserve">Adj. retinol binding protein,  </w:t>
            </w:r>
            <w:r w:rsidRPr="00345428">
              <w:rPr>
                <w:rFonts w:ascii="Calibri" w:hAnsi="Calibri" w:cstheme="minorHAnsi"/>
                <w:color w:val="000000"/>
                <w:sz w:val="12"/>
                <w:szCs w:val="12"/>
              </w:rPr>
              <w:t>μ</w:t>
            </w:r>
            <w:r w:rsidRPr="00970B71">
              <w:rPr>
                <w:rFonts w:ascii="Calibri" w:hAnsi="Calibri" w:cstheme="minorHAnsi"/>
                <w:color w:val="000000"/>
                <w:sz w:val="12"/>
                <w:szCs w:val="12"/>
                <w:lang w:val="nl-NL"/>
              </w:rPr>
              <w:t>mol/L</w:t>
            </w:r>
          </w:p>
        </w:tc>
        <w:tc>
          <w:tcPr>
            <w:tcW w:w="175" w:type="pct"/>
            <w:tcBorders>
              <w:top w:val="nil"/>
              <w:left w:val="nil"/>
              <w:bottom w:val="nil"/>
              <w:right w:val="nil"/>
            </w:tcBorders>
            <w:shd w:val="clear" w:color="auto" w:fill="auto"/>
            <w:noWrap/>
            <w:vAlign w:val="center"/>
            <w:hideMark/>
          </w:tcPr>
          <w:p w14:paraId="77E2980F"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896</w:t>
            </w:r>
          </w:p>
        </w:tc>
        <w:tc>
          <w:tcPr>
            <w:tcW w:w="247" w:type="pct"/>
            <w:tcBorders>
              <w:top w:val="nil"/>
              <w:left w:val="nil"/>
              <w:bottom w:val="nil"/>
              <w:right w:val="nil"/>
            </w:tcBorders>
            <w:shd w:val="clear" w:color="auto" w:fill="auto"/>
            <w:noWrap/>
            <w:vAlign w:val="center"/>
            <w:hideMark/>
          </w:tcPr>
          <w:p w14:paraId="4AF0654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6.3±0.8</w:t>
            </w:r>
          </w:p>
        </w:tc>
        <w:tc>
          <w:tcPr>
            <w:tcW w:w="329" w:type="pct"/>
            <w:tcBorders>
              <w:top w:val="nil"/>
              <w:left w:val="nil"/>
              <w:bottom w:val="nil"/>
              <w:right w:val="nil"/>
            </w:tcBorders>
            <w:shd w:val="clear" w:color="auto" w:fill="auto"/>
            <w:noWrap/>
            <w:vAlign w:val="center"/>
            <w:hideMark/>
          </w:tcPr>
          <w:p w14:paraId="036AD32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6.3±0.8</w:t>
            </w:r>
          </w:p>
        </w:tc>
        <w:tc>
          <w:tcPr>
            <w:tcW w:w="321" w:type="pct"/>
            <w:tcBorders>
              <w:top w:val="nil"/>
              <w:left w:val="nil"/>
              <w:bottom w:val="nil"/>
              <w:right w:val="nil"/>
            </w:tcBorders>
            <w:shd w:val="clear" w:color="auto" w:fill="auto"/>
            <w:noWrap/>
            <w:vAlign w:val="center"/>
            <w:hideMark/>
          </w:tcPr>
          <w:p w14:paraId="3434328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1.12±0.01</w:t>
            </w:r>
          </w:p>
        </w:tc>
        <w:tc>
          <w:tcPr>
            <w:tcW w:w="329" w:type="pct"/>
            <w:tcBorders>
              <w:top w:val="nil"/>
              <w:left w:val="nil"/>
              <w:bottom w:val="nil"/>
              <w:right w:val="nil"/>
            </w:tcBorders>
            <w:shd w:val="clear" w:color="auto" w:fill="auto"/>
            <w:noWrap/>
            <w:vAlign w:val="center"/>
            <w:hideMark/>
          </w:tcPr>
          <w:p w14:paraId="51831BF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1.12±0.01</w:t>
            </w:r>
          </w:p>
        </w:tc>
        <w:tc>
          <w:tcPr>
            <w:tcW w:w="369" w:type="pct"/>
            <w:tcBorders>
              <w:top w:val="nil"/>
              <w:left w:val="nil"/>
              <w:bottom w:val="nil"/>
              <w:right w:val="nil"/>
            </w:tcBorders>
            <w:shd w:val="clear" w:color="auto" w:fill="auto"/>
            <w:noWrap/>
            <w:vAlign w:val="center"/>
            <w:hideMark/>
          </w:tcPr>
          <w:p w14:paraId="2DD4B20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1.08±1.06</w:t>
            </w:r>
          </w:p>
        </w:tc>
        <w:tc>
          <w:tcPr>
            <w:tcW w:w="369" w:type="pct"/>
            <w:tcBorders>
              <w:top w:val="nil"/>
              <w:left w:val="nil"/>
              <w:bottom w:val="nil"/>
              <w:right w:val="nil"/>
            </w:tcBorders>
            <w:shd w:val="clear" w:color="auto" w:fill="auto"/>
            <w:noWrap/>
            <w:vAlign w:val="center"/>
            <w:hideMark/>
          </w:tcPr>
          <w:p w14:paraId="53BF054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1.08±1.06</w:t>
            </w:r>
          </w:p>
        </w:tc>
        <w:tc>
          <w:tcPr>
            <w:tcW w:w="321" w:type="pct"/>
            <w:tcBorders>
              <w:top w:val="nil"/>
              <w:left w:val="nil"/>
              <w:bottom w:val="nil"/>
              <w:right w:val="nil"/>
            </w:tcBorders>
            <w:shd w:val="clear" w:color="auto" w:fill="auto"/>
            <w:noWrap/>
            <w:vAlign w:val="center"/>
            <w:hideMark/>
          </w:tcPr>
          <w:p w14:paraId="623A078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0.91±0.01</w:t>
            </w:r>
          </w:p>
        </w:tc>
        <w:tc>
          <w:tcPr>
            <w:tcW w:w="329" w:type="pct"/>
            <w:tcBorders>
              <w:top w:val="nil"/>
              <w:left w:val="nil"/>
              <w:bottom w:val="nil"/>
              <w:right w:val="nil"/>
            </w:tcBorders>
            <w:shd w:val="clear" w:color="auto" w:fill="auto"/>
            <w:noWrap/>
            <w:vAlign w:val="center"/>
            <w:hideMark/>
          </w:tcPr>
          <w:p w14:paraId="673F894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0.91±0.01</w:t>
            </w:r>
          </w:p>
        </w:tc>
        <w:tc>
          <w:tcPr>
            <w:tcW w:w="321" w:type="pct"/>
            <w:tcBorders>
              <w:top w:val="nil"/>
              <w:left w:val="nil"/>
              <w:bottom w:val="nil"/>
              <w:right w:val="nil"/>
            </w:tcBorders>
            <w:shd w:val="clear" w:color="auto" w:fill="auto"/>
            <w:noWrap/>
            <w:vAlign w:val="center"/>
            <w:hideMark/>
          </w:tcPr>
          <w:p w14:paraId="0B8159D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1.08±0.01</w:t>
            </w:r>
          </w:p>
        </w:tc>
        <w:tc>
          <w:tcPr>
            <w:tcW w:w="329" w:type="pct"/>
            <w:tcBorders>
              <w:top w:val="nil"/>
              <w:left w:val="nil"/>
              <w:bottom w:val="nil"/>
              <w:right w:val="nil"/>
            </w:tcBorders>
            <w:shd w:val="clear" w:color="auto" w:fill="auto"/>
            <w:noWrap/>
            <w:vAlign w:val="center"/>
            <w:hideMark/>
          </w:tcPr>
          <w:p w14:paraId="7C60045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1.08±0.01</w:t>
            </w:r>
          </w:p>
        </w:tc>
        <w:tc>
          <w:tcPr>
            <w:tcW w:w="345" w:type="pct"/>
            <w:tcBorders>
              <w:top w:val="nil"/>
              <w:left w:val="nil"/>
              <w:bottom w:val="nil"/>
              <w:right w:val="nil"/>
            </w:tcBorders>
            <w:shd w:val="clear" w:color="auto" w:fill="auto"/>
            <w:noWrap/>
            <w:vAlign w:val="center"/>
            <w:hideMark/>
          </w:tcPr>
          <w:p w14:paraId="0A934DC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1.30±0.02</w:t>
            </w:r>
          </w:p>
        </w:tc>
        <w:tc>
          <w:tcPr>
            <w:tcW w:w="342" w:type="pct"/>
            <w:tcBorders>
              <w:top w:val="nil"/>
              <w:left w:val="nil"/>
              <w:bottom w:val="nil"/>
              <w:right w:val="nil"/>
            </w:tcBorders>
            <w:shd w:val="clear" w:color="auto" w:fill="auto"/>
            <w:noWrap/>
            <w:vAlign w:val="center"/>
            <w:hideMark/>
          </w:tcPr>
          <w:p w14:paraId="501BB2E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1.30±0.02</w:t>
            </w:r>
          </w:p>
        </w:tc>
      </w:tr>
      <w:tr w:rsidR="00804806" w:rsidRPr="00345428" w14:paraId="01C9802A" w14:textId="77777777" w:rsidTr="00804806">
        <w:trPr>
          <w:trHeight w:val="320"/>
        </w:trPr>
        <w:tc>
          <w:tcPr>
            <w:tcW w:w="874" w:type="pct"/>
            <w:tcBorders>
              <w:top w:val="nil"/>
              <w:left w:val="nil"/>
              <w:bottom w:val="nil"/>
              <w:right w:val="nil"/>
            </w:tcBorders>
            <w:shd w:val="clear" w:color="auto" w:fill="auto"/>
            <w:noWrap/>
            <w:vAlign w:val="center"/>
            <w:hideMark/>
          </w:tcPr>
          <w:p w14:paraId="456D6A73"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stheme="minorHAnsi"/>
                <w:color w:val="000000"/>
                <w:sz w:val="12"/>
                <w:szCs w:val="12"/>
              </w:rPr>
              <w:t>Serum ferritin, μg/L</w:t>
            </w:r>
          </w:p>
        </w:tc>
        <w:tc>
          <w:tcPr>
            <w:tcW w:w="175" w:type="pct"/>
            <w:tcBorders>
              <w:top w:val="nil"/>
              <w:left w:val="nil"/>
              <w:bottom w:val="nil"/>
              <w:right w:val="nil"/>
            </w:tcBorders>
            <w:shd w:val="clear" w:color="auto" w:fill="auto"/>
            <w:noWrap/>
            <w:vAlign w:val="center"/>
            <w:hideMark/>
          </w:tcPr>
          <w:p w14:paraId="1199AA94"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896</w:t>
            </w:r>
          </w:p>
        </w:tc>
        <w:tc>
          <w:tcPr>
            <w:tcW w:w="247" w:type="pct"/>
            <w:tcBorders>
              <w:top w:val="nil"/>
              <w:left w:val="nil"/>
              <w:bottom w:val="nil"/>
              <w:right w:val="nil"/>
            </w:tcBorders>
            <w:shd w:val="clear" w:color="auto" w:fill="auto"/>
            <w:noWrap/>
            <w:vAlign w:val="center"/>
            <w:hideMark/>
          </w:tcPr>
          <w:p w14:paraId="4F31995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38.7±1.6</w:t>
            </w:r>
          </w:p>
        </w:tc>
        <w:tc>
          <w:tcPr>
            <w:tcW w:w="329" w:type="pct"/>
            <w:tcBorders>
              <w:top w:val="nil"/>
              <w:left w:val="nil"/>
              <w:bottom w:val="nil"/>
              <w:right w:val="nil"/>
            </w:tcBorders>
            <w:shd w:val="clear" w:color="auto" w:fill="auto"/>
            <w:noWrap/>
            <w:vAlign w:val="center"/>
            <w:hideMark/>
          </w:tcPr>
          <w:p w14:paraId="3CD4E44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38.7±1.6</w:t>
            </w:r>
          </w:p>
        </w:tc>
        <w:tc>
          <w:tcPr>
            <w:tcW w:w="321" w:type="pct"/>
            <w:tcBorders>
              <w:top w:val="nil"/>
              <w:left w:val="nil"/>
              <w:bottom w:val="nil"/>
              <w:right w:val="nil"/>
            </w:tcBorders>
            <w:shd w:val="clear" w:color="auto" w:fill="auto"/>
            <w:noWrap/>
            <w:vAlign w:val="center"/>
            <w:hideMark/>
          </w:tcPr>
          <w:p w14:paraId="4E45E4F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29.91±1.48</w:t>
            </w:r>
          </w:p>
        </w:tc>
        <w:tc>
          <w:tcPr>
            <w:tcW w:w="329" w:type="pct"/>
            <w:tcBorders>
              <w:top w:val="nil"/>
              <w:left w:val="nil"/>
              <w:bottom w:val="nil"/>
              <w:right w:val="nil"/>
            </w:tcBorders>
            <w:shd w:val="clear" w:color="auto" w:fill="auto"/>
            <w:noWrap/>
            <w:vAlign w:val="center"/>
            <w:hideMark/>
          </w:tcPr>
          <w:p w14:paraId="6A6E810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29.91±1.48</w:t>
            </w:r>
          </w:p>
        </w:tc>
        <w:tc>
          <w:tcPr>
            <w:tcW w:w="369" w:type="pct"/>
            <w:tcBorders>
              <w:top w:val="nil"/>
              <w:left w:val="nil"/>
              <w:bottom w:val="nil"/>
              <w:right w:val="nil"/>
            </w:tcBorders>
            <w:shd w:val="clear" w:color="auto" w:fill="auto"/>
            <w:noWrap/>
            <w:vAlign w:val="center"/>
            <w:hideMark/>
          </w:tcPr>
          <w:p w14:paraId="2C59799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16.13±15.01</w:t>
            </w:r>
          </w:p>
        </w:tc>
        <w:tc>
          <w:tcPr>
            <w:tcW w:w="369" w:type="pct"/>
            <w:tcBorders>
              <w:top w:val="nil"/>
              <w:left w:val="nil"/>
              <w:bottom w:val="nil"/>
              <w:right w:val="nil"/>
            </w:tcBorders>
            <w:shd w:val="clear" w:color="auto" w:fill="auto"/>
            <w:noWrap/>
            <w:vAlign w:val="center"/>
            <w:hideMark/>
          </w:tcPr>
          <w:p w14:paraId="7F9B1DC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16.13±15.01</w:t>
            </w:r>
          </w:p>
        </w:tc>
        <w:tc>
          <w:tcPr>
            <w:tcW w:w="321" w:type="pct"/>
            <w:tcBorders>
              <w:top w:val="nil"/>
              <w:left w:val="nil"/>
              <w:bottom w:val="nil"/>
              <w:right w:val="nil"/>
            </w:tcBorders>
            <w:shd w:val="clear" w:color="auto" w:fill="auto"/>
            <w:noWrap/>
            <w:vAlign w:val="center"/>
            <w:hideMark/>
          </w:tcPr>
          <w:p w14:paraId="7CD144E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7.48±0.39</w:t>
            </w:r>
          </w:p>
        </w:tc>
        <w:tc>
          <w:tcPr>
            <w:tcW w:w="329" w:type="pct"/>
            <w:tcBorders>
              <w:top w:val="nil"/>
              <w:left w:val="nil"/>
              <w:bottom w:val="nil"/>
              <w:right w:val="nil"/>
            </w:tcBorders>
            <w:shd w:val="clear" w:color="auto" w:fill="auto"/>
            <w:noWrap/>
            <w:vAlign w:val="center"/>
            <w:hideMark/>
          </w:tcPr>
          <w:p w14:paraId="034D89B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7.48±0.39</w:t>
            </w:r>
          </w:p>
        </w:tc>
        <w:tc>
          <w:tcPr>
            <w:tcW w:w="321" w:type="pct"/>
            <w:tcBorders>
              <w:top w:val="nil"/>
              <w:left w:val="nil"/>
              <w:bottom w:val="nil"/>
              <w:right w:val="nil"/>
            </w:tcBorders>
            <w:shd w:val="clear" w:color="auto" w:fill="auto"/>
            <w:noWrap/>
            <w:vAlign w:val="center"/>
            <w:hideMark/>
          </w:tcPr>
          <w:p w14:paraId="50A9210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15.58±0.75</w:t>
            </w:r>
          </w:p>
        </w:tc>
        <w:tc>
          <w:tcPr>
            <w:tcW w:w="329" w:type="pct"/>
            <w:tcBorders>
              <w:top w:val="nil"/>
              <w:left w:val="nil"/>
              <w:bottom w:val="nil"/>
              <w:right w:val="nil"/>
            </w:tcBorders>
            <w:shd w:val="clear" w:color="auto" w:fill="auto"/>
            <w:noWrap/>
            <w:vAlign w:val="center"/>
            <w:hideMark/>
          </w:tcPr>
          <w:p w14:paraId="0365B4F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15.58±0.75</w:t>
            </w:r>
          </w:p>
        </w:tc>
        <w:tc>
          <w:tcPr>
            <w:tcW w:w="345" w:type="pct"/>
            <w:tcBorders>
              <w:top w:val="nil"/>
              <w:left w:val="nil"/>
              <w:bottom w:val="nil"/>
              <w:right w:val="nil"/>
            </w:tcBorders>
            <w:shd w:val="clear" w:color="auto" w:fill="auto"/>
            <w:noWrap/>
            <w:vAlign w:val="center"/>
            <w:hideMark/>
          </w:tcPr>
          <w:p w14:paraId="6FDC058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31.56±1.64</w:t>
            </w:r>
          </w:p>
        </w:tc>
        <w:tc>
          <w:tcPr>
            <w:tcW w:w="342" w:type="pct"/>
            <w:tcBorders>
              <w:top w:val="nil"/>
              <w:left w:val="nil"/>
              <w:bottom w:val="nil"/>
              <w:right w:val="nil"/>
            </w:tcBorders>
            <w:shd w:val="clear" w:color="auto" w:fill="auto"/>
            <w:noWrap/>
            <w:vAlign w:val="center"/>
            <w:hideMark/>
          </w:tcPr>
          <w:p w14:paraId="66CDD74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31.56±1.64</w:t>
            </w:r>
          </w:p>
        </w:tc>
      </w:tr>
      <w:tr w:rsidR="00804806" w:rsidRPr="00345428" w14:paraId="4DFA364D" w14:textId="77777777" w:rsidTr="00804806">
        <w:trPr>
          <w:trHeight w:val="320"/>
        </w:trPr>
        <w:tc>
          <w:tcPr>
            <w:tcW w:w="874" w:type="pct"/>
            <w:tcBorders>
              <w:top w:val="nil"/>
              <w:left w:val="nil"/>
              <w:bottom w:val="nil"/>
              <w:right w:val="nil"/>
            </w:tcBorders>
            <w:shd w:val="clear" w:color="auto" w:fill="auto"/>
            <w:noWrap/>
            <w:vAlign w:val="center"/>
            <w:hideMark/>
          </w:tcPr>
          <w:p w14:paraId="2A4680E8" w14:textId="77777777" w:rsidR="00804806" w:rsidRPr="00970B71" w:rsidRDefault="00804806" w:rsidP="00804806">
            <w:pPr>
              <w:ind w:firstLineChars="100" w:firstLine="120"/>
              <w:rPr>
                <w:rFonts w:ascii="Calibri" w:hAnsi="Calibri"/>
                <w:color w:val="000000"/>
                <w:sz w:val="12"/>
                <w:szCs w:val="12"/>
                <w:lang w:val="de-DE"/>
              </w:rPr>
            </w:pPr>
            <w:r w:rsidRPr="00970B71">
              <w:rPr>
                <w:rFonts w:ascii="Calibri" w:hAnsi="Calibri" w:cstheme="minorHAnsi"/>
                <w:color w:val="000000"/>
                <w:sz w:val="12"/>
                <w:szCs w:val="12"/>
                <w:lang w:val="de-DE"/>
              </w:rPr>
              <w:t xml:space="preserve">Adj. serum ferritin, </w:t>
            </w:r>
            <w:r w:rsidRPr="00345428">
              <w:rPr>
                <w:rFonts w:ascii="Calibri" w:hAnsi="Calibri" w:cstheme="minorHAnsi"/>
                <w:color w:val="000000"/>
                <w:sz w:val="12"/>
                <w:szCs w:val="12"/>
              </w:rPr>
              <w:t>μ</w:t>
            </w:r>
            <w:r w:rsidRPr="00970B71">
              <w:rPr>
                <w:rFonts w:ascii="Calibri" w:hAnsi="Calibri" w:cstheme="minorHAnsi"/>
                <w:color w:val="000000"/>
                <w:sz w:val="12"/>
                <w:szCs w:val="12"/>
                <w:lang w:val="de-DE"/>
              </w:rPr>
              <w:t>g/L</w:t>
            </w:r>
          </w:p>
        </w:tc>
        <w:tc>
          <w:tcPr>
            <w:tcW w:w="175" w:type="pct"/>
            <w:tcBorders>
              <w:top w:val="nil"/>
              <w:left w:val="nil"/>
              <w:bottom w:val="nil"/>
              <w:right w:val="nil"/>
            </w:tcBorders>
            <w:shd w:val="clear" w:color="auto" w:fill="auto"/>
            <w:noWrap/>
            <w:vAlign w:val="center"/>
            <w:hideMark/>
          </w:tcPr>
          <w:p w14:paraId="6DCC2038"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896</w:t>
            </w:r>
          </w:p>
        </w:tc>
        <w:tc>
          <w:tcPr>
            <w:tcW w:w="247" w:type="pct"/>
            <w:tcBorders>
              <w:top w:val="nil"/>
              <w:left w:val="nil"/>
              <w:bottom w:val="nil"/>
              <w:right w:val="nil"/>
            </w:tcBorders>
            <w:shd w:val="clear" w:color="auto" w:fill="auto"/>
            <w:noWrap/>
            <w:vAlign w:val="center"/>
            <w:hideMark/>
          </w:tcPr>
          <w:p w14:paraId="4AFCF05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72.4±1.5</w:t>
            </w:r>
          </w:p>
        </w:tc>
        <w:tc>
          <w:tcPr>
            <w:tcW w:w="329" w:type="pct"/>
            <w:tcBorders>
              <w:top w:val="nil"/>
              <w:left w:val="nil"/>
              <w:bottom w:val="nil"/>
              <w:right w:val="nil"/>
            </w:tcBorders>
            <w:shd w:val="clear" w:color="auto" w:fill="auto"/>
            <w:noWrap/>
            <w:vAlign w:val="center"/>
            <w:hideMark/>
          </w:tcPr>
          <w:p w14:paraId="649C238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72.4±1.5</w:t>
            </w:r>
          </w:p>
        </w:tc>
        <w:tc>
          <w:tcPr>
            <w:tcW w:w="321" w:type="pct"/>
            <w:tcBorders>
              <w:top w:val="nil"/>
              <w:left w:val="nil"/>
              <w:bottom w:val="nil"/>
              <w:right w:val="nil"/>
            </w:tcBorders>
            <w:shd w:val="clear" w:color="auto" w:fill="auto"/>
            <w:noWrap/>
            <w:vAlign w:val="center"/>
            <w:hideMark/>
          </w:tcPr>
          <w:p w14:paraId="550BAC3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10.05±0.35</w:t>
            </w:r>
          </w:p>
        </w:tc>
        <w:tc>
          <w:tcPr>
            <w:tcW w:w="329" w:type="pct"/>
            <w:tcBorders>
              <w:top w:val="nil"/>
              <w:left w:val="nil"/>
              <w:bottom w:val="nil"/>
              <w:right w:val="nil"/>
            </w:tcBorders>
            <w:shd w:val="clear" w:color="auto" w:fill="auto"/>
            <w:noWrap/>
            <w:vAlign w:val="center"/>
            <w:hideMark/>
          </w:tcPr>
          <w:p w14:paraId="3BD9857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10.05±0.35</w:t>
            </w:r>
          </w:p>
        </w:tc>
        <w:tc>
          <w:tcPr>
            <w:tcW w:w="369" w:type="pct"/>
            <w:tcBorders>
              <w:top w:val="nil"/>
              <w:left w:val="nil"/>
              <w:bottom w:val="nil"/>
              <w:right w:val="nil"/>
            </w:tcBorders>
            <w:shd w:val="clear" w:color="auto" w:fill="auto"/>
            <w:noWrap/>
            <w:vAlign w:val="center"/>
            <w:hideMark/>
          </w:tcPr>
          <w:p w14:paraId="22E2839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6.57±6.17</w:t>
            </w:r>
          </w:p>
        </w:tc>
        <w:tc>
          <w:tcPr>
            <w:tcW w:w="369" w:type="pct"/>
            <w:tcBorders>
              <w:top w:val="nil"/>
              <w:left w:val="nil"/>
              <w:bottom w:val="nil"/>
              <w:right w:val="nil"/>
            </w:tcBorders>
            <w:shd w:val="clear" w:color="auto" w:fill="auto"/>
            <w:noWrap/>
            <w:vAlign w:val="center"/>
            <w:hideMark/>
          </w:tcPr>
          <w:p w14:paraId="66DE413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6.57±6.17</w:t>
            </w:r>
          </w:p>
        </w:tc>
        <w:tc>
          <w:tcPr>
            <w:tcW w:w="321" w:type="pct"/>
            <w:tcBorders>
              <w:top w:val="nil"/>
              <w:left w:val="nil"/>
              <w:bottom w:val="nil"/>
              <w:right w:val="nil"/>
            </w:tcBorders>
            <w:shd w:val="clear" w:color="auto" w:fill="auto"/>
            <w:noWrap/>
            <w:vAlign w:val="center"/>
            <w:hideMark/>
          </w:tcPr>
          <w:p w14:paraId="7779D31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3.53±0.15</w:t>
            </w:r>
          </w:p>
        </w:tc>
        <w:tc>
          <w:tcPr>
            <w:tcW w:w="329" w:type="pct"/>
            <w:tcBorders>
              <w:top w:val="nil"/>
              <w:left w:val="nil"/>
              <w:bottom w:val="nil"/>
              <w:right w:val="nil"/>
            </w:tcBorders>
            <w:shd w:val="clear" w:color="auto" w:fill="auto"/>
            <w:noWrap/>
            <w:vAlign w:val="center"/>
            <w:hideMark/>
          </w:tcPr>
          <w:p w14:paraId="17A51FC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3.53±0.15</w:t>
            </w:r>
          </w:p>
        </w:tc>
        <w:tc>
          <w:tcPr>
            <w:tcW w:w="321" w:type="pct"/>
            <w:tcBorders>
              <w:top w:val="nil"/>
              <w:left w:val="nil"/>
              <w:bottom w:val="nil"/>
              <w:right w:val="nil"/>
            </w:tcBorders>
            <w:shd w:val="clear" w:color="auto" w:fill="auto"/>
            <w:noWrap/>
            <w:vAlign w:val="center"/>
            <w:hideMark/>
          </w:tcPr>
          <w:p w14:paraId="34C2100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6.74±0.26</w:t>
            </w:r>
          </w:p>
        </w:tc>
        <w:tc>
          <w:tcPr>
            <w:tcW w:w="329" w:type="pct"/>
            <w:tcBorders>
              <w:top w:val="nil"/>
              <w:left w:val="nil"/>
              <w:bottom w:val="nil"/>
              <w:right w:val="nil"/>
            </w:tcBorders>
            <w:shd w:val="clear" w:color="auto" w:fill="auto"/>
            <w:noWrap/>
            <w:vAlign w:val="center"/>
            <w:hideMark/>
          </w:tcPr>
          <w:p w14:paraId="13EECA5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6.74±0.26</w:t>
            </w:r>
          </w:p>
        </w:tc>
        <w:tc>
          <w:tcPr>
            <w:tcW w:w="345" w:type="pct"/>
            <w:tcBorders>
              <w:top w:val="nil"/>
              <w:left w:val="nil"/>
              <w:bottom w:val="nil"/>
              <w:right w:val="nil"/>
            </w:tcBorders>
            <w:shd w:val="clear" w:color="auto" w:fill="auto"/>
            <w:noWrap/>
            <w:vAlign w:val="center"/>
            <w:hideMark/>
          </w:tcPr>
          <w:p w14:paraId="4AD562F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12.97±0.46</w:t>
            </w:r>
          </w:p>
        </w:tc>
        <w:tc>
          <w:tcPr>
            <w:tcW w:w="342" w:type="pct"/>
            <w:tcBorders>
              <w:top w:val="nil"/>
              <w:left w:val="nil"/>
              <w:bottom w:val="nil"/>
              <w:right w:val="nil"/>
            </w:tcBorders>
            <w:shd w:val="clear" w:color="auto" w:fill="auto"/>
            <w:noWrap/>
            <w:vAlign w:val="center"/>
            <w:hideMark/>
          </w:tcPr>
          <w:p w14:paraId="7742852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12.97±0.46</w:t>
            </w:r>
          </w:p>
        </w:tc>
      </w:tr>
      <w:tr w:rsidR="00804806" w:rsidRPr="00345428" w14:paraId="555985DB" w14:textId="77777777" w:rsidTr="00804806">
        <w:trPr>
          <w:trHeight w:val="320"/>
        </w:trPr>
        <w:tc>
          <w:tcPr>
            <w:tcW w:w="874" w:type="pct"/>
            <w:tcBorders>
              <w:top w:val="nil"/>
              <w:left w:val="nil"/>
              <w:bottom w:val="nil"/>
              <w:right w:val="nil"/>
            </w:tcBorders>
            <w:shd w:val="clear" w:color="auto" w:fill="auto"/>
            <w:noWrap/>
            <w:vAlign w:val="center"/>
            <w:hideMark/>
          </w:tcPr>
          <w:p w14:paraId="130216CB" w14:textId="77777777" w:rsidR="00804806" w:rsidRPr="00345428" w:rsidRDefault="00804806" w:rsidP="00804806">
            <w:pPr>
              <w:ind w:firstLineChars="100" w:firstLine="120"/>
              <w:rPr>
                <w:rFonts w:ascii="Calibri" w:hAnsi="Calibri"/>
                <w:color w:val="000000"/>
                <w:sz w:val="12"/>
                <w:szCs w:val="12"/>
              </w:rPr>
            </w:pPr>
            <w:r>
              <w:rPr>
                <w:rFonts w:ascii="Calibri" w:hAnsi="Calibri" w:cstheme="minorHAnsi"/>
                <w:color w:val="000000"/>
                <w:sz w:val="12"/>
                <w:szCs w:val="12"/>
              </w:rPr>
              <w:t>sTfR</w:t>
            </w:r>
            <w:r w:rsidRPr="00345428">
              <w:rPr>
                <w:rFonts w:ascii="Calibri" w:hAnsi="Calibri" w:cstheme="minorHAnsi"/>
                <w:color w:val="000000"/>
                <w:sz w:val="12"/>
                <w:szCs w:val="12"/>
              </w:rPr>
              <w:t>, mg/L</w:t>
            </w:r>
          </w:p>
        </w:tc>
        <w:tc>
          <w:tcPr>
            <w:tcW w:w="175" w:type="pct"/>
            <w:tcBorders>
              <w:top w:val="nil"/>
              <w:left w:val="nil"/>
              <w:bottom w:val="nil"/>
              <w:right w:val="nil"/>
            </w:tcBorders>
            <w:shd w:val="clear" w:color="auto" w:fill="auto"/>
            <w:noWrap/>
            <w:vAlign w:val="center"/>
            <w:hideMark/>
          </w:tcPr>
          <w:p w14:paraId="52313606"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896</w:t>
            </w:r>
          </w:p>
        </w:tc>
        <w:tc>
          <w:tcPr>
            <w:tcW w:w="247" w:type="pct"/>
            <w:tcBorders>
              <w:top w:val="nil"/>
              <w:left w:val="nil"/>
              <w:bottom w:val="nil"/>
              <w:right w:val="nil"/>
            </w:tcBorders>
            <w:shd w:val="clear" w:color="auto" w:fill="auto"/>
            <w:noWrap/>
            <w:vAlign w:val="center"/>
            <w:hideMark/>
          </w:tcPr>
          <w:p w14:paraId="44F25A9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35.5±1.6</w:t>
            </w:r>
          </w:p>
        </w:tc>
        <w:tc>
          <w:tcPr>
            <w:tcW w:w="329" w:type="pct"/>
            <w:tcBorders>
              <w:top w:val="nil"/>
              <w:left w:val="nil"/>
              <w:bottom w:val="nil"/>
              <w:right w:val="nil"/>
            </w:tcBorders>
            <w:shd w:val="clear" w:color="auto" w:fill="auto"/>
            <w:noWrap/>
            <w:vAlign w:val="center"/>
            <w:hideMark/>
          </w:tcPr>
          <w:p w14:paraId="20897D7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35.5±1.6</w:t>
            </w:r>
          </w:p>
        </w:tc>
        <w:tc>
          <w:tcPr>
            <w:tcW w:w="321" w:type="pct"/>
            <w:tcBorders>
              <w:top w:val="nil"/>
              <w:left w:val="nil"/>
              <w:bottom w:val="nil"/>
              <w:right w:val="nil"/>
            </w:tcBorders>
            <w:shd w:val="clear" w:color="auto" w:fill="auto"/>
            <w:noWrap/>
            <w:vAlign w:val="center"/>
            <w:hideMark/>
          </w:tcPr>
          <w:p w14:paraId="559E08D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8.59±0.19</w:t>
            </w:r>
          </w:p>
        </w:tc>
        <w:tc>
          <w:tcPr>
            <w:tcW w:w="329" w:type="pct"/>
            <w:tcBorders>
              <w:top w:val="nil"/>
              <w:left w:val="nil"/>
              <w:bottom w:val="nil"/>
              <w:right w:val="nil"/>
            </w:tcBorders>
            <w:shd w:val="clear" w:color="auto" w:fill="auto"/>
            <w:noWrap/>
            <w:vAlign w:val="center"/>
            <w:hideMark/>
          </w:tcPr>
          <w:p w14:paraId="2AC5905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8.59±0.19</w:t>
            </w:r>
          </w:p>
        </w:tc>
        <w:tc>
          <w:tcPr>
            <w:tcW w:w="369" w:type="pct"/>
            <w:tcBorders>
              <w:top w:val="nil"/>
              <w:left w:val="nil"/>
              <w:bottom w:val="nil"/>
              <w:right w:val="nil"/>
            </w:tcBorders>
            <w:shd w:val="clear" w:color="auto" w:fill="auto"/>
            <w:noWrap/>
            <w:vAlign w:val="center"/>
            <w:hideMark/>
          </w:tcPr>
          <w:p w14:paraId="784060C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7.34±7.07</w:t>
            </w:r>
          </w:p>
        </w:tc>
        <w:tc>
          <w:tcPr>
            <w:tcW w:w="369" w:type="pct"/>
            <w:tcBorders>
              <w:top w:val="nil"/>
              <w:left w:val="nil"/>
              <w:bottom w:val="nil"/>
              <w:right w:val="nil"/>
            </w:tcBorders>
            <w:shd w:val="clear" w:color="auto" w:fill="auto"/>
            <w:noWrap/>
            <w:vAlign w:val="center"/>
            <w:hideMark/>
          </w:tcPr>
          <w:p w14:paraId="58CEA5F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7.34±7.07</w:t>
            </w:r>
          </w:p>
        </w:tc>
        <w:tc>
          <w:tcPr>
            <w:tcW w:w="321" w:type="pct"/>
            <w:tcBorders>
              <w:top w:val="nil"/>
              <w:left w:val="nil"/>
              <w:bottom w:val="nil"/>
              <w:right w:val="nil"/>
            </w:tcBorders>
            <w:shd w:val="clear" w:color="auto" w:fill="auto"/>
            <w:noWrap/>
            <w:vAlign w:val="center"/>
            <w:hideMark/>
          </w:tcPr>
          <w:p w14:paraId="0AC0BFA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5.65±0.10</w:t>
            </w:r>
          </w:p>
        </w:tc>
        <w:tc>
          <w:tcPr>
            <w:tcW w:w="329" w:type="pct"/>
            <w:tcBorders>
              <w:top w:val="nil"/>
              <w:left w:val="nil"/>
              <w:bottom w:val="nil"/>
              <w:right w:val="nil"/>
            </w:tcBorders>
            <w:shd w:val="clear" w:color="auto" w:fill="auto"/>
            <w:noWrap/>
            <w:vAlign w:val="center"/>
            <w:hideMark/>
          </w:tcPr>
          <w:p w14:paraId="1F845C5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5.65±0.10</w:t>
            </w:r>
          </w:p>
        </w:tc>
        <w:tc>
          <w:tcPr>
            <w:tcW w:w="321" w:type="pct"/>
            <w:tcBorders>
              <w:top w:val="nil"/>
              <w:left w:val="nil"/>
              <w:bottom w:val="nil"/>
              <w:right w:val="nil"/>
            </w:tcBorders>
            <w:shd w:val="clear" w:color="auto" w:fill="auto"/>
            <w:noWrap/>
            <w:vAlign w:val="center"/>
            <w:hideMark/>
          </w:tcPr>
          <w:p w14:paraId="33D7D2D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7.09±0.10</w:t>
            </w:r>
          </w:p>
        </w:tc>
        <w:tc>
          <w:tcPr>
            <w:tcW w:w="329" w:type="pct"/>
            <w:tcBorders>
              <w:top w:val="nil"/>
              <w:left w:val="nil"/>
              <w:bottom w:val="nil"/>
              <w:right w:val="nil"/>
            </w:tcBorders>
            <w:shd w:val="clear" w:color="auto" w:fill="auto"/>
            <w:noWrap/>
            <w:vAlign w:val="center"/>
            <w:hideMark/>
          </w:tcPr>
          <w:p w14:paraId="79C1773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7.09±0.10</w:t>
            </w:r>
          </w:p>
        </w:tc>
        <w:tc>
          <w:tcPr>
            <w:tcW w:w="345" w:type="pct"/>
            <w:tcBorders>
              <w:top w:val="nil"/>
              <w:left w:val="nil"/>
              <w:bottom w:val="nil"/>
              <w:right w:val="nil"/>
            </w:tcBorders>
            <w:shd w:val="clear" w:color="auto" w:fill="auto"/>
            <w:noWrap/>
            <w:vAlign w:val="center"/>
            <w:hideMark/>
          </w:tcPr>
          <w:p w14:paraId="0E089B9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9.49±0.22</w:t>
            </w:r>
          </w:p>
        </w:tc>
        <w:tc>
          <w:tcPr>
            <w:tcW w:w="342" w:type="pct"/>
            <w:tcBorders>
              <w:top w:val="nil"/>
              <w:left w:val="nil"/>
              <w:bottom w:val="nil"/>
              <w:right w:val="nil"/>
            </w:tcBorders>
            <w:shd w:val="clear" w:color="auto" w:fill="auto"/>
            <w:noWrap/>
            <w:vAlign w:val="center"/>
            <w:hideMark/>
          </w:tcPr>
          <w:p w14:paraId="7B465C8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9.49±0.22</w:t>
            </w:r>
          </w:p>
        </w:tc>
      </w:tr>
      <w:tr w:rsidR="00804806" w:rsidRPr="00345428" w14:paraId="2652C9B9" w14:textId="77777777" w:rsidTr="00804806">
        <w:trPr>
          <w:trHeight w:val="320"/>
        </w:trPr>
        <w:tc>
          <w:tcPr>
            <w:tcW w:w="874" w:type="pct"/>
            <w:tcBorders>
              <w:top w:val="nil"/>
              <w:left w:val="nil"/>
              <w:bottom w:val="nil"/>
              <w:right w:val="nil"/>
            </w:tcBorders>
            <w:shd w:val="clear" w:color="auto" w:fill="auto"/>
            <w:noWrap/>
            <w:vAlign w:val="center"/>
            <w:hideMark/>
          </w:tcPr>
          <w:p w14:paraId="66710D7B"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stheme="minorHAnsi"/>
                <w:color w:val="000000"/>
                <w:sz w:val="12"/>
                <w:szCs w:val="12"/>
              </w:rPr>
              <w:t xml:space="preserve">Adj. </w:t>
            </w:r>
            <w:r>
              <w:rPr>
                <w:rFonts w:ascii="Calibri" w:hAnsi="Calibri" w:cstheme="minorHAnsi"/>
                <w:color w:val="000000"/>
                <w:sz w:val="12"/>
                <w:szCs w:val="12"/>
              </w:rPr>
              <w:t>sTfR</w:t>
            </w:r>
            <w:r w:rsidRPr="00345428">
              <w:rPr>
                <w:rFonts w:ascii="Calibri" w:hAnsi="Calibri" w:cstheme="minorHAnsi"/>
                <w:color w:val="000000"/>
                <w:sz w:val="12"/>
                <w:szCs w:val="12"/>
              </w:rPr>
              <w:t>, mg/L</w:t>
            </w:r>
          </w:p>
        </w:tc>
        <w:tc>
          <w:tcPr>
            <w:tcW w:w="175" w:type="pct"/>
            <w:tcBorders>
              <w:top w:val="nil"/>
              <w:left w:val="nil"/>
              <w:bottom w:val="nil"/>
              <w:right w:val="nil"/>
            </w:tcBorders>
            <w:shd w:val="clear" w:color="auto" w:fill="auto"/>
            <w:noWrap/>
            <w:vAlign w:val="center"/>
            <w:hideMark/>
          </w:tcPr>
          <w:p w14:paraId="1A1F093E"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896</w:t>
            </w:r>
          </w:p>
        </w:tc>
        <w:tc>
          <w:tcPr>
            <w:tcW w:w="247" w:type="pct"/>
            <w:tcBorders>
              <w:top w:val="nil"/>
              <w:left w:val="nil"/>
              <w:bottom w:val="nil"/>
              <w:right w:val="nil"/>
            </w:tcBorders>
            <w:shd w:val="clear" w:color="auto" w:fill="auto"/>
            <w:noWrap/>
            <w:vAlign w:val="center"/>
            <w:hideMark/>
          </w:tcPr>
          <w:p w14:paraId="33B2560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27.2±1.5</w:t>
            </w:r>
          </w:p>
        </w:tc>
        <w:tc>
          <w:tcPr>
            <w:tcW w:w="329" w:type="pct"/>
            <w:tcBorders>
              <w:top w:val="nil"/>
              <w:left w:val="nil"/>
              <w:bottom w:val="nil"/>
              <w:right w:val="nil"/>
            </w:tcBorders>
            <w:shd w:val="clear" w:color="auto" w:fill="auto"/>
            <w:noWrap/>
            <w:vAlign w:val="center"/>
            <w:hideMark/>
          </w:tcPr>
          <w:p w14:paraId="5B9B47D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27.2±1.5</w:t>
            </w:r>
          </w:p>
        </w:tc>
        <w:tc>
          <w:tcPr>
            <w:tcW w:w="321" w:type="pct"/>
            <w:tcBorders>
              <w:top w:val="nil"/>
              <w:left w:val="nil"/>
              <w:bottom w:val="nil"/>
              <w:right w:val="nil"/>
            </w:tcBorders>
            <w:shd w:val="clear" w:color="auto" w:fill="auto"/>
            <w:noWrap/>
            <w:vAlign w:val="center"/>
            <w:hideMark/>
          </w:tcPr>
          <w:p w14:paraId="6F1F381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7.81±0.17</w:t>
            </w:r>
          </w:p>
        </w:tc>
        <w:tc>
          <w:tcPr>
            <w:tcW w:w="329" w:type="pct"/>
            <w:tcBorders>
              <w:top w:val="nil"/>
              <w:left w:val="nil"/>
              <w:bottom w:val="nil"/>
              <w:right w:val="nil"/>
            </w:tcBorders>
            <w:shd w:val="clear" w:color="auto" w:fill="auto"/>
            <w:noWrap/>
            <w:vAlign w:val="center"/>
            <w:hideMark/>
          </w:tcPr>
          <w:p w14:paraId="1BB81E1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7.81±0.17</w:t>
            </w:r>
          </w:p>
        </w:tc>
        <w:tc>
          <w:tcPr>
            <w:tcW w:w="369" w:type="pct"/>
            <w:tcBorders>
              <w:top w:val="nil"/>
              <w:left w:val="nil"/>
              <w:bottom w:val="nil"/>
              <w:right w:val="nil"/>
            </w:tcBorders>
            <w:shd w:val="clear" w:color="auto" w:fill="auto"/>
            <w:noWrap/>
            <w:vAlign w:val="center"/>
            <w:hideMark/>
          </w:tcPr>
          <w:p w14:paraId="0167B19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6.69±6.45</w:t>
            </w:r>
          </w:p>
        </w:tc>
        <w:tc>
          <w:tcPr>
            <w:tcW w:w="369" w:type="pct"/>
            <w:tcBorders>
              <w:top w:val="nil"/>
              <w:left w:val="nil"/>
              <w:bottom w:val="nil"/>
              <w:right w:val="nil"/>
            </w:tcBorders>
            <w:shd w:val="clear" w:color="auto" w:fill="auto"/>
            <w:noWrap/>
            <w:vAlign w:val="center"/>
            <w:hideMark/>
          </w:tcPr>
          <w:p w14:paraId="02141DF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6.69±6.45</w:t>
            </w:r>
          </w:p>
        </w:tc>
        <w:tc>
          <w:tcPr>
            <w:tcW w:w="321" w:type="pct"/>
            <w:tcBorders>
              <w:top w:val="nil"/>
              <w:left w:val="nil"/>
              <w:bottom w:val="nil"/>
              <w:right w:val="nil"/>
            </w:tcBorders>
            <w:shd w:val="clear" w:color="auto" w:fill="auto"/>
            <w:noWrap/>
            <w:vAlign w:val="center"/>
            <w:hideMark/>
          </w:tcPr>
          <w:p w14:paraId="58CF0E4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5.10±0.10</w:t>
            </w:r>
          </w:p>
        </w:tc>
        <w:tc>
          <w:tcPr>
            <w:tcW w:w="329" w:type="pct"/>
            <w:tcBorders>
              <w:top w:val="nil"/>
              <w:left w:val="nil"/>
              <w:bottom w:val="nil"/>
              <w:right w:val="nil"/>
            </w:tcBorders>
            <w:shd w:val="clear" w:color="auto" w:fill="auto"/>
            <w:noWrap/>
            <w:vAlign w:val="center"/>
            <w:hideMark/>
          </w:tcPr>
          <w:p w14:paraId="1A62EAC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5.10±0.10</w:t>
            </w:r>
          </w:p>
        </w:tc>
        <w:tc>
          <w:tcPr>
            <w:tcW w:w="321" w:type="pct"/>
            <w:tcBorders>
              <w:top w:val="nil"/>
              <w:left w:val="nil"/>
              <w:bottom w:val="nil"/>
              <w:right w:val="nil"/>
            </w:tcBorders>
            <w:shd w:val="clear" w:color="auto" w:fill="auto"/>
            <w:noWrap/>
            <w:vAlign w:val="center"/>
            <w:hideMark/>
          </w:tcPr>
          <w:p w14:paraId="5FD5BBF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6.59±0.08</w:t>
            </w:r>
          </w:p>
        </w:tc>
        <w:tc>
          <w:tcPr>
            <w:tcW w:w="329" w:type="pct"/>
            <w:tcBorders>
              <w:top w:val="nil"/>
              <w:left w:val="nil"/>
              <w:bottom w:val="nil"/>
              <w:right w:val="nil"/>
            </w:tcBorders>
            <w:shd w:val="clear" w:color="auto" w:fill="auto"/>
            <w:noWrap/>
            <w:vAlign w:val="center"/>
            <w:hideMark/>
          </w:tcPr>
          <w:p w14:paraId="2599E81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6.59±0.08</w:t>
            </w:r>
          </w:p>
        </w:tc>
        <w:tc>
          <w:tcPr>
            <w:tcW w:w="345" w:type="pct"/>
            <w:tcBorders>
              <w:top w:val="nil"/>
              <w:left w:val="nil"/>
              <w:bottom w:val="nil"/>
              <w:right w:val="nil"/>
            </w:tcBorders>
            <w:shd w:val="clear" w:color="auto" w:fill="auto"/>
            <w:noWrap/>
            <w:vAlign w:val="center"/>
            <w:hideMark/>
          </w:tcPr>
          <w:p w14:paraId="1C69E55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8.64±0.21</w:t>
            </w:r>
          </w:p>
        </w:tc>
        <w:tc>
          <w:tcPr>
            <w:tcW w:w="342" w:type="pct"/>
            <w:tcBorders>
              <w:top w:val="nil"/>
              <w:left w:val="nil"/>
              <w:bottom w:val="nil"/>
              <w:right w:val="nil"/>
            </w:tcBorders>
            <w:shd w:val="clear" w:color="auto" w:fill="auto"/>
            <w:noWrap/>
            <w:vAlign w:val="center"/>
            <w:hideMark/>
          </w:tcPr>
          <w:p w14:paraId="259027C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8.64±0.21</w:t>
            </w:r>
          </w:p>
        </w:tc>
      </w:tr>
      <w:tr w:rsidR="00804806" w:rsidRPr="00345428" w14:paraId="2C941750" w14:textId="77777777" w:rsidTr="00804806">
        <w:trPr>
          <w:trHeight w:val="320"/>
        </w:trPr>
        <w:tc>
          <w:tcPr>
            <w:tcW w:w="874" w:type="pct"/>
            <w:tcBorders>
              <w:top w:val="nil"/>
              <w:left w:val="nil"/>
              <w:bottom w:val="nil"/>
              <w:right w:val="nil"/>
            </w:tcBorders>
            <w:shd w:val="clear" w:color="auto" w:fill="auto"/>
            <w:noWrap/>
            <w:vAlign w:val="center"/>
            <w:hideMark/>
          </w:tcPr>
          <w:p w14:paraId="51117C2C"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stheme="minorHAnsi"/>
                <w:color w:val="000000"/>
                <w:sz w:val="12"/>
                <w:szCs w:val="12"/>
              </w:rPr>
              <w:t>CRP, mg/L</w:t>
            </w:r>
          </w:p>
        </w:tc>
        <w:tc>
          <w:tcPr>
            <w:tcW w:w="175" w:type="pct"/>
            <w:tcBorders>
              <w:top w:val="nil"/>
              <w:left w:val="nil"/>
              <w:bottom w:val="nil"/>
              <w:right w:val="nil"/>
            </w:tcBorders>
            <w:shd w:val="clear" w:color="auto" w:fill="auto"/>
            <w:noWrap/>
            <w:vAlign w:val="center"/>
            <w:hideMark/>
          </w:tcPr>
          <w:p w14:paraId="26D58624" w14:textId="77777777" w:rsidR="00804806" w:rsidRPr="00345428" w:rsidRDefault="00804806" w:rsidP="00804806">
            <w:pPr>
              <w:jc w:val="center"/>
              <w:rPr>
                <w:rFonts w:ascii="Calibri" w:hAnsi="Calibri"/>
                <w:color w:val="000000"/>
                <w:sz w:val="12"/>
                <w:szCs w:val="12"/>
              </w:rPr>
            </w:pPr>
            <w:r w:rsidRPr="00345428">
              <w:rPr>
                <w:rFonts w:ascii="Calibri" w:hAnsi="Calibri" w:cstheme="minorHAnsi"/>
                <w:color w:val="000000"/>
                <w:sz w:val="12"/>
                <w:szCs w:val="12"/>
              </w:rPr>
              <w:t>896</w:t>
            </w:r>
          </w:p>
        </w:tc>
        <w:tc>
          <w:tcPr>
            <w:tcW w:w="247" w:type="pct"/>
            <w:tcBorders>
              <w:top w:val="nil"/>
              <w:left w:val="nil"/>
              <w:bottom w:val="nil"/>
              <w:right w:val="nil"/>
            </w:tcBorders>
            <w:shd w:val="clear" w:color="auto" w:fill="auto"/>
            <w:noWrap/>
            <w:vAlign w:val="center"/>
            <w:hideMark/>
          </w:tcPr>
          <w:p w14:paraId="6887EAF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27.8±1.5</w:t>
            </w:r>
          </w:p>
        </w:tc>
        <w:tc>
          <w:tcPr>
            <w:tcW w:w="329" w:type="pct"/>
            <w:tcBorders>
              <w:top w:val="nil"/>
              <w:left w:val="nil"/>
              <w:bottom w:val="nil"/>
              <w:right w:val="nil"/>
            </w:tcBorders>
            <w:shd w:val="clear" w:color="auto" w:fill="auto"/>
            <w:noWrap/>
            <w:vAlign w:val="center"/>
            <w:hideMark/>
          </w:tcPr>
          <w:p w14:paraId="414E086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27.8±1.5</w:t>
            </w:r>
          </w:p>
        </w:tc>
        <w:tc>
          <w:tcPr>
            <w:tcW w:w="321" w:type="pct"/>
            <w:tcBorders>
              <w:top w:val="nil"/>
              <w:left w:val="nil"/>
              <w:bottom w:val="nil"/>
              <w:right w:val="nil"/>
            </w:tcBorders>
            <w:shd w:val="clear" w:color="auto" w:fill="auto"/>
            <w:noWrap/>
            <w:vAlign w:val="center"/>
            <w:hideMark/>
          </w:tcPr>
          <w:p w14:paraId="69A54F3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5.22±0.27</w:t>
            </w:r>
          </w:p>
        </w:tc>
        <w:tc>
          <w:tcPr>
            <w:tcW w:w="329" w:type="pct"/>
            <w:tcBorders>
              <w:top w:val="nil"/>
              <w:left w:val="nil"/>
              <w:bottom w:val="nil"/>
              <w:right w:val="nil"/>
            </w:tcBorders>
            <w:shd w:val="clear" w:color="auto" w:fill="auto"/>
            <w:noWrap/>
            <w:vAlign w:val="center"/>
            <w:hideMark/>
          </w:tcPr>
          <w:p w14:paraId="05DD4EE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5.22±0.27</w:t>
            </w:r>
          </w:p>
        </w:tc>
        <w:tc>
          <w:tcPr>
            <w:tcW w:w="369" w:type="pct"/>
            <w:tcBorders>
              <w:top w:val="nil"/>
              <w:left w:val="nil"/>
              <w:bottom w:val="nil"/>
              <w:right w:val="nil"/>
            </w:tcBorders>
            <w:shd w:val="clear" w:color="auto" w:fill="auto"/>
            <w:noWrap/>
            <w:vAlign w:val="center"/>
            <w:hideMark/>
          </w:tcPr>
          <w:p w14:paraId="162967F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1.38±1.21</w:t>
            </w:r>
          </w:p>
        </w:tc>
        <w:tc>
          <w:tcPr>
            <w:tcW w:w="369" w:type="pct"/>
            <w:tcBorders>
              <w:top w:val="nil"/>
              <w:left w:val="nil"/>
              <w:bottom w:val="nil"/>
              <w:right w:val="nil"/>
            </w:tcBorders>
            <w:shd w:val="clear" w:color="auto" w:fill="auto"/>
            <w:noWrap/>
            <w:vAlign w:val="center"/>
            <w:hideMark/>
          </w:tcPr>
          <w:p w14:paraId="4D8612F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1.38±1.21</w:t>
            </w:r>
          </w:p>
        </w:tc>
        <w:tc>
          <w:tcPr>
            <w:tcW w:w="321" w:type="pct"/>
            <w:tcBorders>
              <w:top w:val="nil"/>
              <w:left w:val="nil"/>
              <w:bottom w:val="nil"/>
              <w:right w:val="nil"/>
            </w:tcBorders>
            <w:shd w:val="clear" w:color="auto" w:fill="auto"/>
            <w:noWrap/>
            <w:vAlign w:val="center"/>
            <w:hideMark/>
          </w:tcPr>
          <w:p w14:paraId="2B93972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0.40±0.03</w:t>
            </w:r>
          </w:p>
        </w:tc>
        <w:tc>
          <w:tcPr>
            <w:tcW w:w="329" w:type="pct"/>
            <w:tcBorders>
              <w:top w:val="nil"/>
              <w:left w:val="nil"/>
              <w:bottom w:val="nil"/>
              <w:right w:val="nil"/>
            </w:tcBorders>
            <w:shd w:val="clear" w:color="auto" w:fill="auto"/>
            <w:noWrap/>
            <w:vAlign w:val="center"/>
            <w:hideMark/>
          </w:tcPr>
          <w:p w14:paraId="581B91A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0.40±0.03</w:t>
            </w:r>
          </w:p>
        </w:tc>
        <w:tc>
          <w:tcPr>
            <w:tcW w:w="321" w:type="pct"/>
            <w:tcBorders>
              <w:top w:val="nil"/>
              <w:left w:val="nil"/>
              <w:bottom w:val="nil"/>
              <w:right w:val="nil"/>
            </w:tcBorders>
            <w:shd w:val="clear" w:color="auto" w:fill="auto"/>
            <w:noWrap/>
            <w:vAlign w:val="center"/>
            <w:hideMark/>
          </w:tcPr>
          <w:p w14:paraId="34B0B57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1.53±0.13</w:t>
            </w:r>
          </w:p>
        </w:tc>
        <w:tc>
          <w:tcPr>
            <w:tcW w:w="329" w:type="pct"/>
            <w:tcBorders>
              <w:top w:val="nil"/>
              <w:left w:val="nil"/>
              <w:bottom w:val="nil"/>
              <w:right w:val="nil"/>
            </w:tcBorders>
            <w:shd w:val="clear" w:color="auto" w:fill="auto"/>
            <w:noWrap/>
            <w:vAlign w:val="center"/>
            <w:hideMark/>
          </w:tcPr>
          <w:p w14:paraId="7A2EC70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1.53±0.13</w:t>
            </w:r>
          </w:p>
        </w:tc>
        <w:tc>
          <w:tcPr>
            <w:tcW w:w="345" w:type="pct"/>
            <w:tcBorders>
              <w:top w:val="nil"/>
              <w:left w:val="nil"/>
              <w:bottom w:val="nil"/>
              <w:right w:val="nil"/>
            </w:tcBorders>
            <w:shd w:val="clear" w:color="auto" w:fill="auto"/>
            <w:noWrap/>
            <w:vAlign w:val="center"/>
            <w:hideMark/>
          </w:tcPr>
          <w:p w14:paraId="6F977E1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6.15±0.56</w:t>
            </w:r>
          </w:p>
        </w:tc>
        <w:tc>
          <w:tcPr>
            <w:tcW w:w="342" w:type="pct"/>
            <w:tcBorders>
              <w:top w:val="nil"/>
              <w:left w:val="nil"/>
              <w:bottom w:val="nil"/>
              <w:right w:val="nil"/>
            </w:tcBorders>
            <w:shd w:val="clear" w:color="auto" w:fill="auto"/>
            <w:noWrap/>
            <w:vAlign w:val="center"/>
            <w:hideMark/>
          </w:tcPr>
          <w:p w14:paraId="21CC102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6.15±0.56</w:t>
            </w:r>
          </w:p>
        </w:tc>
      </w:tr>
      <w:tr w:rsidR="00804806" w:rsidRPr="00345428" w14:paraId="4BC5E70E" w14:textId="77777777" w:rsidTr="00804806">
        <w:trPr>
          <w:trHeight w:val="320"/>
        </w:trPr>
        <w:tc>
          <w:tcPr>
            <w:tcW w:w="874" w:type="pct"/>
            <w:tcBorders>
              <w:top w:val="nil"/>
              <w:left w:val="nil"/>
              <w:bottom w:val="nil"/>
              <w:right w:val="nil"/>
            </w:tcBorders>
            <w:shd w:val="clear" w:color="auto" w:fill="auto"/>
            <w:noWrap/>
            <w:vAlign w:val="center"/>
            <w:hideMark/>
          </w:tcPr>
          <w:p w14:paraId="484F108F"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AGP, g/L</w:t>
            </w:r>
          </w:p>
        </w:tc>
        <w:tc>
          <w:tcPr>
            <w:tcW w:w="175" w:type="pct"/>
            <w:tcBorders>
              <w:top w:val="nil"/>
              <w:left w:val="nil"/>
              <w:bottom w:val="nil"/>
              <w:right w:val="nil"/>
            </w:tcBorders>
            <w:shd w:val="clear" w:color="auto" w:fill="auto"/>
            <w:noWrap/>
            <w:vAlign w:val="center"/>
            <w:hideMark/>
          </w:tcPr>
          <w:p w14:paraId="1C3B162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896</w:t>
            </w:r>
          </w:p>
        </w:tc>
        <w:tc>
          <w:tcPr>
            <w:tcW w:w="247" w:type="pct"/>
            <w:tcBorders>
              <w:top w:val="nil"/>
              <w:left w:val="nil"/>
              <w:bottom w:val="nil"/>
              <w:right w:val="nil"/>
            </w:tcBorders>
            <w:shd w:val="clear" w:color="auto" w:fill="auto"/>
            <w:noWrap/>
            <w:vAlign w:val="center"/>
            <w:hideMark/>
          </w:tcPr>
          <w:p w14:paraId="21CD34E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64.2±1.6</w:t>
            </w:r>
          </w:p>
        </w:tc>
        <w:tc>
          <w:tcPr>
            <w:tcW w:w="329" w:type="pct"/>
            <w:tcBorders>
              <w:top w:val="nil"/>
              <w:left w:val="nil"/>
              <w:bottom w:val="nil"/>
              <w:right w:val="nil"/>
            </w:tcBorders>
            <w:shd w:val="clear" w:color="auto" w:fill="auto"/>
            <w:noWrap/>
            <w:vAlign w:val="center"/>
            <w:hideMark/>
          </w:tcPr>
          <w:p w14:paraId="587342E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64.2±1.6</w:t>
            </w:r>
          </w:p>
        </w:tc>
        <w:tc>
          <w:tcPr>
            <w:tcW w:w="321" w:type="pct"/>
            <w:tcBorders>
              <w:top w:val="nil"/>
              <w:left w:val="nil"/>
              <w:bottom w:val="nil"/>
              <w:right w:val="nil"/>
            </w:tcBorders>
            <w:shd w:val="clear" w:color="auto" w:fill="auto"/>
            <w:noWrap/>
            <w:vAlign w:val="center"/>
            <w:hideMark/>
          </w:tcPr>
          <w:p w14:paraId="58D99E1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1.26±0.02</w:t>
            </w:r>
          </w:p>
        </w:tc>
        <w:tc>
          <w:tcPr>
            <w:tcW w:w="329" w:type="pct"/>
            <w:tcBorders>
              <w:top w:val="nil"/>
              <w:left w:val="nil"/>
              <w:bottom w:val="nil"/>
              <w:right w:val="nil"/>
            </w:tcBorders>
            <w:shd w:val="clear" w:color="auto" w:fill="auto"/>
            <w:noWrap/>
            <w:vAlign w:val="center"/>
            <w:hideMark/>
          </w:tcPr>
          <w:p w14:paraId="2F927E7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1.26±0.02</w:t>
            </w:r>
          </w:p>
        </w:tc>
        <w:tc>
          <w:tcPr>
            <w:tcW w:w="369" w:type="pct"/>
            <w:tcBorders>
              <w:top w:val="nil"/>
              <w:left w:val="nil"/>
              <w:bottom w:val="nil"/>
              <w:right w:val="nil"/>
            </w:tcBorders>
            <w:shd w:val="clear" w:color="auto" w:fill="auto"/>
            <w:noWrap/>
            <w:vAlign w:val="center"/>
            <w:hideMark/>
          </w:tcPr>
          <w:p w14:paraId="220B931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1.17±1.14</w:t>
            </w:r>
          </w:p>
        </w:tc>
        <w:tc>
          <w:tcPr>
            <w:tcW w:w="369" w:type="pct"/>
            <w:tcBorders>
              <w:top w:val="nil"/>
              <w:left w:val="nil"/>
              <w:bottom w:val="nil"/>
              <w:right w:val="nil"/>
            </w:tcBorders>
            <w:shd w:val="clear" w:color="auto" w:fill="auto"/>
            <w:noWrap/>
            <w:vAlign w:val="center"/>
            <w:hideMark/>
          </w:tcPr>
          <w:p w14:paraId="3115F79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1.17±1.14</w:t>
            </w:r>
          </w:p>
        </w:tc>
        <w:tc>
          <w:tcPr>
            <w:tcW w:w="321" w:type="pct"/>
            <w:tcBorders>
              <w:top w:val="nil"/>
              <w:left w:val="nil"/>
              <w:bottom w:val="nil"/>
              <w:right w:val="nil"/>
            </w:tcBorders>
            <w:shd w:val="clear" w:color="auto" w:fill="auto"/>
            <w:noWrap/>
            <w:vAlign w:val="center"/>
            <w:hideMark/>
          </w:tcPr>
          <w:p w14:paraId="32C79AA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0.88±0.02</w:t>
            </w:r>
          </w:p>
        </w:tc>
        <w:tc>
          <w:tcPr>
            <w:tcW w:w="329" w:type="pct"/>
            <w:tcBorders>
              <w:top w:val="nil"/>
              <w:left w:val="nil"/>
              <w:bottom w:val="nil"/>
              <w:right w:val="nil"/>
            </w:tcBorders>
            <w:shd w:val="clear" w:color="auto" w:fill="auto"/>
            <w:noWrap/>
            <w:vAlign w:val="center"/>
            <w:hideMark/>
          </w:tcPr>
          <w:p w14:paraId="2E856AE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0.88±0.02</w:t>
            </w:r>
          </w:p>
        </w:tc>
        <w:tc>
          <w:tcPr>
            <w:tcW w:w="321" w:type="pct"/>
            <w:tcBorders>
              <w:top w:val="nil"/>
              <w:left w:val="nil"/>
              <w:bottom w:val="nil"/>
              <w:right w:val="nil"/>
            </w:tcBorders>
            <w:shd w:val="clear" w:color="auto" w:fill="auto"/>
            <w:noWrap/>
            <w:vAlign w:val="center"/>
            <w:hideMark/>
          </w:tcPr>
          <w:p w14:paraId="4F634FD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1.16±0.02</w:t>
            </w:r>
          </w:p>
        </w:tc>
        <w:tc>
          <w:tcPr>
            <w:tcW w:w="329" w:type="pct"/>
            <w:tcBorders>
              <w:top w:val="nil"/>
              <w:left w:val="nil"/>
              <w:bottom w:val="nil"/>
              <w:right w:val="nil"/>
            </w:tcBorders>
            <w:shd w:val="clear" w:color="auto" w:fill="auto"/>
            <w:noWrap/>
            <w:vAlign w:val="center"/>
            <w:hideMark/>
          </w:tcPr>
          <w:p w14:paraId="2FFB248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1.16±0.02</w:t>
            </w:r>
          </w:p>
        </w:tc>
        <w:tc>
          <w:tcPr>
            <w:tcW w:w="345" w:type="pct"/>
            <w:tcBorders>
              <w:top w:val="nil"/>
              <w:left w:val="nil"/>
              <w:bottom w:val="nil"/>
              <w:right w:val="nil"/>
            </w:tcBorders>
            <w:shd w:val="clear" w:color="auto" w:fill="auto"/>
            <w:noWrap/>
            <w:vAlign w:val="center"/>
            <w:hideMark/>
          </w:tcPr>
          <w:p w14:paraId="50B6249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1.60±0.04</w:t>
            </w:r>
          </w:p>
        </w:tc>
        <w:tc>
          <w:tcPr>
            <w:tcW w:w="342" w:type="pct"/>
            <w:tcBorders>
              <w:top w:val="nil"/>
              <w:left w:val="nil"/>
              <w:bottom w:val="nil"/>
              <w:right w:val="nil"/>
            </w:tcBorders>
            <w:shd w:val="clear" w:color="auto" w:fill="auto"/>
            <w:noWrap/>
            <w:vAlign w:val="center"/>
            <w:hideMark/>
          </w:tcPr>
          <w:p w14:paraId="76A5A55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1.60±0.04</w:t>
            </w:r>
          </w:p>
        </w:tc>
      </w:tr>
      <w:tr w:rsidR="00804806" w:rsidRPr="00BA33CE" w14:paraId="694250F8" w14:textId="77777777" w:rsidTr="00804806">
        <w:trPr>
          <w:trHeight w:val="320"/>
        </w:trPr>
        <w:tc>
          <w:tcPr>
            <w:tcW w:w="874" w:type="pct"/>
            <w:tcBorders>
              <w:top w:val="nil"/>
              <w:left w:val="nil"/>
              <w:bottom w:val="nil"/>
              <w:right w:val="nil"/>
            </w:tcBorders>
            <w:shd w:val="clear" w:color="auto" w:fill="auto"/>
            <w:noWrap/>
            <w:vAlign w:val="center"/>
            <w:hideMark/>
          </w:tcPr>
          <w:p w14:paraId="023DF11C" w14:textId="77777777" w:rsidR="00804806" w:rsidRPr="00970B71" w:rsidRDefault="00804806" w:rsidP="00804806">
            <w:pPr>
              <w:rPr>
                <w:rFonts w:ascii="Calibri" w:hAnsi="Calibri"/>
                <w:color w:val="000000"/>
                <w:sz w:val="12"/>
                <w:szCs w:val="12"/>
                <w:lang w:val="fr-FR"/>
              </w:rPr>
            </w:pPr>
            <w:r w:rsidRPr="00970B71">
              <w:rPr>
                <w:rFonts w:ascii="Calibri" w:hAnsi="Calibri"/>
                <w:color w:val="000000"/>
                <w:sz w:val="12"/>
                <w:szCs w:val="12"/>
                <w:lang w:val="fr-FR"/>
              </w:rPr>
              <w:t>NHANES (non-pregnant women 15-49 y)</w:t>
            </w:r>
          </w:p>
        </w:tc>
        <w:tc>
          <w:tcPr>
            <w:tcW w:w="175" w:type="pct"/>
            <w:tcBorders>
              <w:top w:val="nil"/>
              <w:left w:val="nil"/>
              <w:bottom w:val="nil"/>
              <w:right w:val="nil"/>
            </w:tcBorders>
            <w:shd w:val="clear" w:color="auto" w:fill="auto"/>
            <w:noWrap/>
            <w:vAlign w:val="center"/>
            <w:hideMark/>
          </w:tcPr>
          <w:p w14:paraId="1D577DAA" w14:textId="77777777" w:rsidR="00804806" w:rsidRPr="00970B71" w:rsidRDefault="00804806" w:rsidP="00804806">
            <w:pPr>
              <w:jc w:val="center"/>
              <w:rPr>
                <w:rFonts w:ascii="Calibri" w:hAnsi="Calibri"/>
                <w:color w:val="000000"/>
                <w:sz w:val="12"/>
                <w:szCs w:val="12"/>
                <w:lang w:val="fr-FR"/>
              </w:rPr>
            </w:pPr>
          </w:p>
        </w:tc>
        <w:tc>
          <w:tcPr>
            <w:tcW w:w="247" w:type="pct"/>
            <w:tcBorders>
              <w:top w:val="nil"/>
              <w:left w:val="nil"/>
              <w:bottom w:val="nil"/>
              <w:right w:val="nil"/>
            </w:tcBorders>
            <w:shd w:val="clear" w:color="auto" w:fill="auto"/>
            <w:noWrap/>
            <w:vAlign w:val="center"/>
            <w:hideMark/>
          </w:tcPr>
          <w:p w14:paraId="407CA8F8" w14:textId="77777777" w:rsidR="00804806" w:rsidRPr="00970B71" w:rsidRDefault="00804806" w:rsidP="00804806">
            <w:pPr>
              <w:jc w:val="center"/>
              <w:rPr>
                <w:sz w:val="12"/>
                <w:szCs w:val="12"/>
                <w:lang w:val="fr-FR"/>
              </w:rPr>
            </w:pPr>
          </w:p>
        </w:tc>
        <w:tc>
          <w:tcPr>
            <w:tcW w:w="329" w:type="pct"/>
            <w:tcBorders>
              <w:top w:val="nil"/>
              <w:left w:val="nil"/>
              <w:bottom w:val="nil"/>
              <w:right w:val="nil"/>
            </w:tcBorders>
            <w:shd w:val="clear" w:color="auto" w:fill="auto"/>
            <w:noWrap/>
            <w:vAlign w:val="center"/>
            <w:hideMark/>
          </w:tcPr>
          <w:p w14:paraId="096B0425" w14:textId="77777777" w:rsidR="00804806" w:rsidRPr="00970B71" w:rsidRDefault="00804806" w:rsidP="00804806">
            <w:pPr>
              <w:jc w:val="center"/>
              <w:rPr>
                <w:sz w:val="12"/>
                <w:szCs w:val="12"/>
                <w:lang w:val="fr-FR"/>
              </w:rPr>
            </w:pPr>
          </w:p>
        </w:tc>
        <w:tc>
          <w:tcPr>
            <w:tcW w:w="321" w:type="pct"/>
            <w:tcBorders>
              <w:top w:val="nil"/>
              <w:left w:val="nil"/>
              <w:bottom w:val="nil"/>
              <w:right w:val="nil"/>
            </w:tcBorders>
            <w:shd w:val="clear" w:color="auto" w:fill="auto"/>
            <w:noWrap/>
            <w:vAlign w:val="center"/>
            <w:hideMark/>
          </w:tcPr>
          <w:p w14:paraId="698AAEF2" w14:textId="77777777" w:rsidR="00804806" w:rsidRPr="00970B71" w:rsidRDefault="00804806" w:rsidP="00804806">
            <w:pPr>
              <w:jc w:val="center"/>
              <w:rPr>
                <w:sz w:val="12"/>
                <w:szCs w:val="12"/>
                <w:lang w:val="fr-FR"/>
              </w:rPr>
            </w:pPr>
          </w:p>
        </w:tc>
        <w:tc>
          <w:tcPr>
            <w:tcW w:w="329" w:type="pct"/>
            <w:tcBorders>
              <w:top w:val="nil"/>
              <w:left w:val="nil"/>
              <w:bottom w:val="nil"/>
              <w:right w:val="nil"/>
            </w:tcBorders>
            <w:shd w:val="clear" w:color="auto" w:fill="auto"/>
            <w:noWrap/>
            <w:vAlign w:val="center"/>
            <w:hideMark/>
          </w:tcPr>
          <w:p w14:paraId="086659E7" w14:textId="77777777" w:rsidR="00804806" w:rsidRPr="00970B71" w:rsidRDefault="00804806" w:rsidP="00804806">
            <w:pPr>
              <w:jc w:val="center"/>
              <w:rPr>
                <w:sz w:val="12"/>
                <w:szCs w:val="12"/>
                <w:lang w:val="fr-FR"/>
              </w:rPr>
            </w:pPr>
          </w:p>
        </w:tc>
        <w:tc>
          <w:tcPr>
            <w:tcW w:w="369" w:type="pct"/>
            <w:tcBorders>
              <w:top w:val="nil"/>
              <w:left w:val="nil"/>
              <w:bottom w:val="nil"/>
              <w:right w:val="nil"/>
            </w:tcBorders>
            <w:shd w:val="clear" w:color="auto" w:fill="auto"/>
            <w:noWrap/>
            <w:vAlign w:val="center"/>
            <w:hideMark/>
          </w:tcPr>
          <w:p w14:paraId="59939A2E" w14:textId="77777777" w:rsidR="00804806" w:rsidRPr="00970B71" w:rsidRDefault="00804806" w:rsidP="00804806">
            <w:pPr>
              <w:jc w:val="center"/>
              <w:rPr>
                <w:sz w:val="12"/>
                <w:szCs w:val="12"/>
                <w:lang w:val="fr-FR"/>
              </w:rPr>
            </w:pPr>
          </w:p>
        </w:tc>
        <w:tc>
          <w:tcPr>
            <w:tcW w:w="369" w:type="pct"/>
            <w:tcBorders>
              <w:top w:val="nil"/>
              <w:left w:val="nil"/>
              <w:bottom w:val="nil"/>
              <w:right w:val="nil"/>
            </w:tcBorders>
            <w:shd w:val="clear" w:color="auto" w:fill="auto"/>
            <w:noWrap/>
            <w:vAlign w:val="center"/>
            <w:hideMark/>
          </w:tcPr>
          <w:p w14:paraId="0E8EB772" w14:textId="77777777" w:rsidR="00804806" w:rsidRPr="00970B71" w:rsidRDefault="00804806" w:rsidP="00804806">
            <w:pPr>
              <w:jc w:val="center"/>
              <w:rPr>
                <w:sz w:val="12"/>
                <w:szCs w:val="12"/>
                <w:lang w:val="fr-FR"/>
              </w:rPr>
            </w:pPr>
          </w:p>
        </w:tc>
        <w:tc>
          <w:tcPr>
            <w:tcW w:w="321" w:type="pct"/>
            <w:tcBorders>
              <w:top w:val="nil"/>
              <w:left w:val="nil"/>
              <w:bottom w:val="nil"/>
              <w:right w:val="nil"/>
            </w:tcBorders>
            <w:shd w:val="clear" w:color="auto" w:fill="auto"/>
            <w:noWrap/>
            <w:vAlign w:val="center"/>
            <w:hideMark/>
          </w:tcPr>
          <w:p w14:paraId="14205700" w14:textId="77777777" w:rsidR="00804806" w:rsidRPr="00970B71" w:rsidRDefault="00804806" w:rsidP="00804806">
            <w:pPr>
              <w:jc w:val="center"/>
              <w:rPr>
                <w:sz w:val="12"/>
                <w:szCs w:val="12"/>
                <w:lang w:val="fr-FR"/>
              </w:rPr>
            </w:pPr>
          </w:p>
        </w:tc>
        <w:tc>
          <w:tcPr>
            <w:tcW w:w="329" w:type="pct"/>
            <w:tcBorders>
              <w:top w:val="nil"/>
              <w:left w:val="nil"/>
              <w:bottom w:val="nil"/>
              <w:right w:val="nil"/>
            </w:tcBorders>
            <w:shd w:val="clear" w:color="auto" w:fill="auto"/>
            <w:noWrap/>
            <w:vAlign w:val="center"/>
            <w:hideMark/>
          </w:tcPr>
          <w:p w14:paraId="37B65286" w14:textId="77777777" w:rsidR="00804806" w:rsidRPr="00970B71" w:rsidRDefault="00804806" w:rsidP="00804806">
            <w:pPr>
              <w:jc w:val="center"/>
              <w:rPr>
                <w:sz w:val="12"/>
                <w:szCs w:val="12"/>
                <w:lang w:val="fr-FR"/>
              </w:rPr>
            </w:pPr>
          </w:p>
        </w:tc>
        <w:tc>
          <w:tcPr>
            <w:tcW w:w="321" w:type="pct"/>
            <w:tcBorders>
              <w:top w:val="nil"/>
              <w:left w:val="nil"/>
              <w:bottom w:val="nil"/>
              <w:right w:val="nil"/>
            </w:tcBorders>
            <w:shd w:val="clear" w:color="auto" w:fill="auto"/>
            <w:noWrap/>
            <w:vAlign w:val="center"/>
            <w:hideMark/>
          </w:tcPr>
          <w:p w14:paraId="6888A902" w14:textId="77777777" w:rsidR="00804806" w:rsidRPr="00970B71" w:rsidRDefault="00804806" w:rsidP="00804806">
            <w:pPr>
              <w:jc w:val="center"/>
              <w:rPr>
                <w:sz w:val="12"/>
                <w:szCs w:val="12"/>
                <w:lang w:val="fr-FR"/>
              </w:rPr>
            </w:pPr>
          </w:p>
        </w:tc>
        <w:tc>
          <w:tcPr>
            <w:tcW w:w="329" w:type="pct"/>
            <w:tcBorders>
              <w:top w:val="nil"/>
              <w:left w:val="nil"/>
              <w:bottom w:val="nil"/>
              <w:right w:val="nil"/>
            </w:tcBorders>
            <w:shd w:val="clear" w:color="auto" w:fill="auto"/>
            <w:noWrap/>
            <w:vAlign w:val="center"/>
            <w:hideMark/>
          </w:tcPr>
          <w:p w14:paraId="5DC892C2" w14:textId="77777777" w:rsidR="00804806" w:rsidRPr="00970B71" w:rsidRDefault="00804806" w:rsidP="00804806">
            <w:pPr>
              <w:jc w:val="center"/>
              <w:rPr>
                <w:sz w:val="12"/>
                <w:szCs w:val="12"/>
                <w:lang w:val="fr-FR"/>
              </w:rPr>
            </w:pPr>
          </w:p>
        </w:tc>
        <w:tc>
          <w:tcPr>
            <w:tcW w:w="345" w:type="pct"/>
            <w:tcBorders>
              <w:top w:val="nil"/>
              <w:left w:val="nil"/>
              <w:bottom w:val="nil"/>
              <w:right w:val="nil"/>
            </w:tcBorders>
            <w:shd w:val="clear" w:color="auto" w:fill="auto"/>
            <w:noWrap/>
            <w:vAlign w:val="center"/>
            <w:hideMark/>
          </w:tcPr>
          <w:p w14:paraId="72B2FEEE" w14:textId="77777777" w:rsidR="00804806" w:rsidRPr="00970B71" w:rsidRDefault="00804806" w:rsidP="00804806">
            <w:pPr>
              <w:jc w:val="center"/>
              <w:rPr>
                <w:sz w:val="12"/>
                <w:szCs w:val="12"/>
                <w:lang w:val="fr-FR"/>
              </w:rPr>
            </w:pPr>
          </w:p>
        </w:tc>
        <w:tc>
          <w:tcPr>
            <w:tcW w:w="342" w:type="pct"/>
            <w:tcBorders>
              <w:top w:val="nil"/>
              <w:left w:val="nil"/>
              <w:bottom w:val="nil"/>
              <w:right w:val="nil"/>
            </w:tcBorders>
            <w:shd w:val="clear" w:color="auto" w:fill="auto"/>
            <w:noWrap/>
            <w:vAlign w:val="center"/>
            <w:hideMark/>
          </w:tcPr>
          <w:p w14:paraId="57EAE439" w14:textId="77777777" w:rsidR="00804806" w:rsidRPr="00970B71" w:rsidRDefault="00804806" w:rsidP="00804806">
            <w:pPr>
              <w:jc w:val="center"/>
              <w:rPr>
                <w:sz w:val="12"/>
                <w:szCs w:val="12"/>
                <w:lang w:val="fr-FR"/>
              </w:rPr>
            </w:pPr>
          </w:p>
        </w:tc>
      </w:tr>
      <w:tr w:rsidR="00804806" w:rsidRPr="00345428" w14:paraId="4654DDF1" w14:textId="77777777" w:rsidTr="00804806">
        <w:trPr>
          <w:trHeight w:val="320"/>
        </w:trPr>
        <w:tc>
          <w:tcPr>
            <w:tcW w:w="874" w:type="pct"/>
            <w:tcBorders>
              <w:top w:val="nil"/>
              <w:left w:val="nil"/>
              <w:bottom w:val="nil"/>
              <w:right w:val="nil"/>
            </w:tcBorders>
            <w:shd w:val="clear" w:color="auto" w:fill="auto"/>
            <w:noWrap/>
            <w:vAlign w:val="center"/>
          </w:tcPr>
          <w:p w14:paraId="30293A5F"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Serum retinol, nmol/L</w:t>
            </w:r>
          </w:p>
        </w:tc>
        <w:tc>
          <w:tcPr>
            <w:tcW w:w="175" w:type="pct"/>
            <w:tcBorders>
              <w:top w:val="nil"/>
              <w:left w:val="nil"/>
              <w:bottom w:val="nil"/>
              <w:right w:val="nil"/>
            </w:tcBorders>
            <w:shd w:val="clear" w:color="auto" w:fill="auto"/>
            <w:noWrap/>
            <w:vAlign w:val="center"/>
          </w:tcPr>
          <w:p w14:paraId="38B1272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3145</w:t>
            </w:r>
          </w:p>
        </w:tc>
        <w:tc>
          <w:tcPr>
            <w:tcW w:w="247" w:type="pct"/>
            <w:tcBorders>
              <w:top w:val="nil"/>
              <w:left w:val="nil"/>
              <w:bottom w:val="nil"/>
              <w:right w:val="nil"/>
            </w:tcBorders>
            <w:shd w:val="clear" w:color="auto" w:fill="auto"/>
            <w:noWrap/>
            <w:vAlign w:val="center"/>
          </w:tcPr>
          <w:p w14:paraId="7F37D86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0.3±0.1</w:t>
            </w:r>
          </w:p>
        </w:tc>
        <w:tc>
          <w:tcPr>
            <w:tcW w:w="329" w:type="pct"/>
            <w:tcBorders>
              <w:top w:val="nil"/>
              <w:left w:val="nil"/>
              <w:bottom w:val="nil"/>
              <w:right w:val="nil"/>
            </w:tcBorders>
            <w:shd w:val="clear" w:color="auto" w:fill="auto"/>
            <w:noWrap/>
            <w:vAlign w:val="center"/>
          </w:tcPr>
          <w:p w14:paraId="1C770F4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0.3±0.1</w:t>
            </w:r>
          </w:p>
        </w:tc>
        <w:tc>
          <w:tcPr>
            <w:tcW w:w="321" w:type="pct"/>
            <w:tcBorders>
              <w:top w:val="nil"/>
              <w:left w:val="nil"/>
              <w:bottom w:val="nil"/>
              <w:right w:val="nil"/>
            </w:tcBorders>
            <w:shd w:val="clear" w:color="auto" w:fill="auto"/>
            <w:noWrap/>
            <w:vAlign w:val="center"/>
          </w:tcPr>
          <w:p w14:paraId="1E92523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1.84±0.01</w:t>
            </w:r>
          </w:p>
        </w:tc>
        <w:tc>
          <w:tcPr>
            <w:tcW w:w="329" w:type="pct"/>
            <w:tcBorders>
              <w:top w:val="nil"/>
              <w:left w:val="nil"/>
              <w:bottom w:val="nil"/>
              <w:right w:val="nil"/>
            </w:tcBorders>
            <w:shd w:val="clear" w:color="auto" w:fill="auto"/>
            <w:noWrap/>
            <w:vAlign w:val="center"/>
          </w:tcPr>
          <w:p w14:paraId="6E67E02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1.84±0.01</w:t>
            </w:r>
          </w:p>
        </w:tc>
        <w:tc>
          <w:tcPr>
            <w:tcW w:w="369" w:type="pct"/>
            <w:tcBorders>
              <w:top w:val="nil"/>
              <w:left w:val="nil"/>
              <w:bottom w:val="nil"/>
              <w:right w:val="nil"/>
            </w:tcBorders>
            <w:shd w:val="clear" w:color="auto" w:fill="auto"/>
            <w:noWrap/>
            <w:vAlign w:val="center"/>
          </w:tcPr>
          <w:p w14:paraId="220EA3B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1.76±1.74</w:t>
            </w:r>
          </w:p>
        </w:tc>
        <w:tc>
          <w:tcPr>
            <w:tcW w:w="369" w:type="pct"/>
            <w:tcBorders>
              <w:top w:val="nil"/>
              <w:left w:val="nil"/>
              <w:bottom w:val="nil"/>
              <w:right w:val="nil"/>
            </w:tcBorders>
            <w:shd w:val="clear" w:color="auto" w:fill="auto"/>
            <w:noWrap/>
            <w:vAlign w:val="center"/>
          </w:tcPr>
          <w:p w14:paraId="26AB66D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1.74±1.79</w:t>
            </w:r>
          </w:p>
        </w:tc>
        <w:tc>
          <w:tcPr>
            <w:tcW w:w="321" w:type="pct"/>
            <w:tcBorders>
              <w:top w:val="nil"/>
              <w:left w:val="nil"/>
              <w:bottom w:val="nil"/>
              <w:right w:val="nil"/>
            </w:tcBorders>
            <w:shd w:val="clear" w:color="auto" w:fill="auto"/>
            <w:noWrap/>
            <w:vAlign w:val="center"/>
          </w:tcPr>
          <w:p w14:paraId="18952B4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1.46±0.01</w:t>
            </w:r>
          </w:p>
        </w:tc>
        <w:tc>
          <w:tcPr>
            <w:tcW w:w="329" w:type="pct"/>
            <w:tcBorders>
              <w:top w:val="nil"/>
              <w:left w:val="nil"/>
              <w:bottom w:val="nil"/>
              <w:right w:val="nil"/>
            </w:tcBorders>
            <w:shd w:val="clear" w:color="auto" w:fill="auto"/>
            <w:noWrap/>
            <w:vAlign w:val="center"/>
          </w:tcPr>
          <w:p w14:paraId="2DA9650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1.46±0.01</w:t>
            </w:r>
          </w:p>
        </w:tc>
        <w:tc>
          <w:tcPr>
            <w:tcW w:w="321" w:type="pct"/>
            <w:tcBorders>
              <w:top w:val="nil"/>
              <w:left w:val="nil"/>
              <w:bottom w:val="nil"/>
              <w:right w:val="nil"/>
            </w:tcBorders>
            <w:shd w:val="clear" w:color="auto" w:fill="auto"/>
            <w:noWrap/>
            <w:vAlign w:val="center"/>
          </w:tcPr>
          <w:p w14:paraId="5696C15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1.75±0.01</w:t>
            </w:r>
          </w:p>
        </w:tc>
        <w:tc>
          <w:tcPr>
            <w:tcW w:w="329" w:type="pct"/>
            <w:tcBorders>
              <w:top w:val="nil"/>
              <w:left w:val="nil"/>
              <w:bottom w:val="nil"/>
              <w:right w:val="nil"/>
            </w:tcBorders>
            <w:shd w:val="clear" w:color="auto" w:fill="auto"/>
            <w:noWrap/>
            <w:vAlign w:val="center"/>
          </w:tcPr>
          <w:p w14:paraId="708539F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1.75±0.01</w:t>
            </w:r>
          </w:p>
        </w:tc>
        <w:tc>
          <w:tcPr>
            <w:tcW w:w="345" w:type="pct"/>
            <w:tcBorders>
              <w:top w:val="nil"/>
              <w:left w:val="nil"/>
              <w:bottom w:val="nil"/>
              <w:right w:val="nil"/>
            </w:tcBorders>
            <w:shd w:val="clear" w:color="auto" w:fill="auto"/>
            <w:noWrap/>
            <w:vAlign w:val="center"/>
          </w:tcPr>
          <w:p w14:paraId="420CC9F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2.13±0.02</w:t>
            </w:r>
          </w:p>
        </w:tc>
        <w:tc>
          <w:tcPr>
            <w:tcW w:w="342" w:type="pct"/>
            <w:tcBorders>
              <w:top w:val="nil"/>
              <w:left w:val="nil"/>
              <w:bottom w:val="nil"/>
              <w:right w:val="nil"/>
            </w:tcBorders>
            <w:shd w:val="clear" w:color="auto" w:fill="auto"/>
            <w:noWrap/>
            <w:vAlign w:val="center"/>
          </w:tcPr>
          <w:p w14:paraId="7FADB71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2.13±0.02</w:t>
            </w:r>
          </w:p>
        </w:tc>
      </w:tr>
      <w:tr w:rsidR="00804806" w:rsidRPr="00345428" w14:paraId="316A9B27" w14:textId="77777777" w:rsidTr="00804806">
        <w:trPr>
          <w:trHeight w:val="320"/>
        </w:trPr>
        <w:tc>
          <w:tcPr>
            <w:tcW w:w="874" w:type="pct"/>
            <w:tcBorders>
              <w:top w:val="nil"/>
              <w:left w:val="nil"/>
              <w:bottom w:val="nil"/>
              <w:right w:val="nil"/>
            </w:tcBorders>
            <w:shd w:val="clear" w:color="auto" w:fill="auto"/>
            <w:noWrap/>
            <w:vAlign w:val="center"/>
          </w:tcPr>
          <w:p w14:paraId="40D34D94"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Adj. serum retinol, μmol/L</w:t>
            </w:r>
          </w:p>
        </w:tc>
        <w:tc>
          <w:tcPr>
            <w:tcW w:w="175" w:type="pct"/>
            <w:tcBorders>
              <w:top w:val="nil"/>
              <w:left w:val="nil"/>
              <w:bottom w:val="nil"/>
              <w:right w:val="nil"/>
            </w:tcBorders>
            <w:shd w:val="clear" w:color="auto" w:fill="auto"/>
            <w:noWrap/>
            <w:vAlign w:val="center"/>
          </w:tcPr>
          <w:p w14:paraId="0553F73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3145</w:t>
            </w:r>
          </w:p>
        </w:tc>
        <w:tc>
          <w:tcPr>
            <w:tcW w:w="247" w:type="pct"/>
            <w:tcBorders>
              <w:top w:val="nil"/>
              <w:left w:val="nil"/>
              <w:bottom w:val="nil"/>
              <w:right w:val="nil"/>
            </w:tcBorders>
            <w:shd w:val="clear" w:color="auto" w:fill="auto"/>
            <w:noWrap/>
            <w:vAlign w:val="center"/>
          </w:tcPr>
          <w:p w14:paraId="0140BC2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0.5±0.2</w:t>
            </w:r>
          </w:p>
        </w:tc>
        <w:tc>
          <w:tcPr>
            <w:tcW w:w="329" w:type="pct"/>
            <w:tcBorders>
              <w:top w:val="nil"/>
              <w:left w:val="nil"/>
              <w:bottom w:val="nil"/>
              <w:right w:val="nil"/>
            </w:tcBorders>
            <w:shd w:val="clear" w:color="auto" w:fill="auto"/>
            <w:noWrap/>
            <w:vAlign w:val="center"/>
          </w:tcPr>
          <w:p w14:paraId="2B7EC13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0.5±0.2</w:t>
            </w:r>
          </w:p>
        </w:tc>
        <w:tc>
          <w:tcPr>
            <w:tcW w:w="321" w:type="pct"/>
            <w:tcBorders>
              <w:top w:val="nil"/>
              <w:left w:val="nil"/>
              <w:bottom w:val="nil"/>
              <w:right w:val="nil"/>
            </w:tcBorders>
            <w:shd w:val="clear" w:color="auto" w:fill="auto"/>
            <w:noWrap/>
            <w:vAlign w:val="center"/>
          </w:tcPr>
          <w:p w14:paraId="38C82D4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1.77±0.01</w:t>
            </w:r>
          </w:p>
        </w:tc>
        <w:tc>
          <w:tcPr>
            <w:tcW w:w="329" w:type="pct"/>
            <w:tcBorders>
              <w:top w:val="nil"/>
              <w:left w:val="nil"/>
              <w:bottom w:val="nil"/>
              <w:right w:val="nil"/>
            </w:tcBorders>
            <w:shd w:val="clear" w:color="auto" w:fill="auto"/>
            <w:noWrap/>
            <w:vAlign w:val="center"/>
          </w:tcPr>
          <w:p w14:paraId="727E0C9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1.77±0.01</w:t>
            </w:r>
          </w:p>
        </w:tc>
        <w:tc>
          <w:tcPr>
            <w:tcW w:w="369" w:type="pct"/>
            <w:tcBorders>
              <w:top w:val="nil"/>
              <w:left w:val="nil"/>
              <w:bottom w:val="nil"/>
              <w:right w:val="nil"/>
            </w:tcBorders>
            <w:shd w:val="clear" w:color="auto" w:fill="auto"/>
            <w:noWrap/>
            <w:vAlign w:val="center"/>
          </w:tcPr>
          <w:p w14:paraId="68B6E94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1.70±1.68</w:t>
            </w:r>
          </w:p>
        </w:tc>
        <w:tc>
          <w:tcPr>
            <w:tcW w:w="369" w:type="pct"/>
            <w:tcBorders>
              <w:top w:val="nil"/>
              <w:left w:val="nil"/>
              <w:bottom w:val="nil"/>
              <w:right w:val="nil"/>
            </w:tcBorders>
            <w:shd w:val="clear" w:color="auto" w:fill="auto"/>
            <w:noWrap/>
            <w:vAlign w:val="center"/>
          </w:tcPr>
          <w:p w14:paraId="4C21425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1.68±1.73</w:t>
            </w:r>
          </w:p>
        </w:tc>
        <w:tc>
          <w:tcPr>
            <w:tcW w:w="321" w:type="pct"/>
            <w:tcBorders>
              <w:top w:val="nil"/>
              <w:left w:val="nil"/>
              <w:bottom w:val="nil"/>
              <w:right w:val="nil"/>
            </w:tcBorders>
            <w:shd w:val="clear" w:color="auto" w:fill="auto"/>
            <w:noWrap/>
            <w:vAlign w:val="center"/>
          </w:tcPr>
          <w:p w14:paraId="32FB81E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1.42±0.01</w:t>
            </w:r>
          </w:p>
        </w:tc>
        <w:tc>
          <w:tcPr>
            <w:tcW w:w="329" w:type="pct"/>
            <w:tcBorders>
              <w:top w:val="nil"/>
              <w:left w:val="nil"/>
              <w:bottom w:val="nil"/>
              <w:right w:val="nil"/>
            </w:tcBorders>
            <w:shd w:val="clear" w:color="auto" w:fill="auto"/>
            <w:noWrap/>
            <w:vAlign w:val="center"/>
          </w:tcPr>
          <w:p w14:paraId="75B3B43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1.42±0.01</w:t>
            </w:r>
          </w:p>
        </w:tc>
        <w:tc>
          <w:tcPr>
            <w:tcW w:w="321" w:type="pct"/>
            <w:tcBorders>
              <w:top w:val="nil"/>
              <w:left w:val="nil"/>
              <w:bottom w:val="nil"/>
              <w:right w:val="nil"/>
            </w:tcBorders>
            <w:shd w:val="clear" w:color="auto" w:fill="auto"/>
            <w:noWrap/>
            <w:vAlign w:val="center"/>
          </w:tcPr>
          <w:p w14:paraId="0A15836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1.69±0.01</w:t>
            </w:r>
          </w:p>
        </w:tc>
        <w:tc>
          <w:tcPr>
            <w:tcW w:w="329" w:type="pct"/>
            <w:tcBorders>
              <w:top w:val="nil"/>
              <w:left w:val="nil"/>
              <w:bottom w:val="nil"/>
              <w:right w:val="nil"/>
            </w:tcBorders>
            <w:shd w:val="clear" w:color="auto" w:fill="auto"/>
            <w:noWrap/>
            <w:vAlign w:val="center"/>
          </w:tcPr>
          <w:p w14:paraId="765E4BE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1.69±0.01</w:t>
            </w:r>
          </w:p>
        </w:tc>
        <w:tc>
          <w:tcPr>
            <w:tcW w:w="345" w:type="pct"/>
            <w:tcBorders>
              <w:top w:val="nil"/>
              <w:left w:val="nil"/>
              <w:bottom w:val="nil"/>
              <w:right w:val="nil"/>
            </w:tcBorders>
            <w:shd w:val="clear" w:color="auto" w:fill="auto"/>
            <w:noWrap/>
            <w:vAlign w:val="center"/>
          </w:tcPr>
          <w:p w14:paraId="1A9295B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2.06±0.02</w:t>
            </w:r>
          </w:p>
        </w:tc>
        <w:tc>
          <w:tcPr>
            <w:tcW w:w="342" w:type="pct"/>
            <w:tcBorders>
              <w:top w:val="nil"/>
              <w:left w:val="nil"/>
              <w:bottom w:val="nil"/>
              <w:right w:val="nil"/>
            </w:tcBorders>
            <w:shd w:val="clear" w:color="auto" w:fill="auto"/>
            <w:noWrap/>
            <w:vAlign w:val="center"/>
          </w:tcPr>
          <w:p w14:paraId="04865B5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2.06±0.02</w:t>
            </w:r>
          </w:p>
        </w:tc>
      </w:tr>
      <w:tr w:rsidR="00804806" w:rsidRPr="00345428" w14:paraId="6BA51EE6" w14:textId="77777777" w:rsidTr="00804806">
        <w:trPr>
          <w:trHeight w:val="320"/>
        </w:trPr>
        <w:tc>
          <w:tcPr>
            <w:tcW w:w="874" w:type="pct"/>
            <w:tcBorders>
              <w:top w:val="nil"/>
              <w:left w:val="nil"/>
              <w:bottom w:val="nil"/>
              <w:right w:val="nil"/>
            </w:tcBorders>
            <w:shd w:val="clear" w:color="auto" w:fill="auto"/>
            <w:noWrap/>
            <w:vAlign w:val="center"/>
          </w:tcPr>
          <w:p w14:paraId="61CF07C0"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Serum ferritin, μg/L</w:t>
            </w:r>
          </w:p>
        </w:tc>
        <w:tc>
          <w:tcPr>
            <w:tcW w:w="175" w:type="pct"/>
            <w:tcBorders>
              <w:top w:val="nil"/>
              <w:left w:val="nil"/>
              <w:bottom w:val="nil"/>
              <w:right w:val="nil"/>
            </w:tcBorders>
            <w:shd w:val="clear" w:color="auto" w:fill="auto"/>
            <w:noWrap/>
            <w:vAlign w:val="center"/>
          </w:tcPr>
          <w:p w14:paraId="5E692FC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3183</w:t>
            </w:r>
          </w:p>
        </w:tc>
        <w:tc>
          <w:tcPr>
            <w:tcW w:w="247" w:type="pct"/>
            <w:tcBorders>
              <w:top w:val="nil"/>
              <w:left w:val="nil"/>
              <w:bottom w:val="nil"/>
              <w:right w:val="nil"/>
            </w:tcBorders>
            <w:shd w:val="clear" w:color="auto" w:fill="auto"/>
            <w:noWrap/>
            <w:vAlign w:val="center"/>
          </w:tcPr>
          <w:p w14:paraId="045A0B9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13.1±0.8</w:t>
            </w:r>
          </w:p>
        </w:tc>
        <w:tc>
          <w:tcPr>
            <w:tcW w:w="329" w:type="pct"/>
            <w:tcBorders>
              <w:top w:val="nil"/>
              <w:left w:val="nil"/>
              <w:bottom w:val="nil"/>
              <w:right w:val="nil"/>
            </w:tcBorders>
            <w:shd w:val="clear" w:color="auto" w:fill="auto"/>
            <w:noWrap/>
            <w:vAlign w:val="center"/>
          </w:tcPr>
          <w:p w14:paraId="0D7C02E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13.1±0.8</w:t>
            </w:r>
          </w:p>
        </w:tc>
        <w:tc>
          <w:tcPr>
            <w:tcW w:w="321" w:type="pct"/>
            <w:tcBorders>
              <w:top w:val="nil"/>
              <w:left w:val="nil"/>
              <w:bottom w:val="nil"/>
              <w:right w:val="nil"/>
            </w:tcBorders>
            <w:shd w:val="clear" w:color="auto" w:fill="auto"/>
            <w:noWrap/>
            <w:vAlign w:val="center"/>
          </w:tcPr>
          <w:p w14:paraId="6987A68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57.29±1.42</w:t>
            </w:r>
          </w:p>
        </w:tc>
        <w:tc>
          <w:tcPr>
            <w:tcW w:w="329" w:type="pct"/>
            <w:tcBorders>
              <w:top w:val="nil"/>
              <w:left w:val="nil"/>
              <w:bottom w:val="nil"/>
              <w:right w:val="nil"/>
            </w:tcBorders>
            <w:shd w:val="clear" w:color="auto" w:fill="auto"/>
            <w:noWrap/>
            <w:vAlign w:val="center"/>
          </w:tcPr>
          <w:p w14:paraId="140CE17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57.29±1.42</w:t>
            </w:r>
          </w:p>
        </w:tc>
        <w:tc>
          <w:tcPr>
            <w:tcW w:w="369" w:type="pct"/>
            <w:tcBorders>
              <w:top w:val="nil"/>
              <w:left w:val="nil"/>
              <w:bottom w:val="nil"/>
              <w:right w:val="nil"/>
            </w:tcBorders>
            <w:shd w:val="clear" w:color="auto" w:fill="auto"/>
            <w:noWrap/>
            <w:vAlign w:val="center"/>
          </w:tcPr>
          <w:p w14:paraId="4D314F5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38.94±37.27</w:t>
            </w:r>
          </w:p>
        </w:tc>
        <w:tc>
          <w:tcPr>
            <w:tcW w:w="369" w:type="pct"/>
            <w:tcBorders>
              <w:top w:val="nil"/>
              <w:left w:val="nil"/>
              <w:bottom w:val="nil"/>
              <w:right w:val="nil"/>
            </w:tcBorders>
            <w:shd w:val="clear" w:color="auto" w:fill="auto"/>
            <w:noWrap/>
            <w:vAlign w:val="center"/>
          </w:tcPr>
          <w:p w14:paraId="77BDABA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37.27±40.68</w:t>
            </w:r>
          </w:p>
        </w:tc>
        <w:tc>
          <w:tcPr>
            <w:tcW w:w="321" w:type="pct"/>
            <w:tcBorders>
              <w:top w:val="nil"/>
              <w:left w:val="nil"/>
              <w:bottom w:val="nil"/>
              <w:right w:val="nil"/>
            </w:tcBorders>
            <w:shd w:val="clear" w:color="auto" w:fill="auto"/>
            <w:noWrap/>
            <w:vAlign w:val="center"/>
          </w:tcPr>
          <w:p w14:paraId="426EE07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24.00±0.98</w:t>
            </w:r>
          </w:p>
        </w:tc>
        <w:tc>
          <w:tcPr>
            <w:tcW w:w="329" w:type="pct"/>
            <w:tcBorders>
              <w:top w:val="nil"/>
              <w:left w:val="nil"/>
              <w:bottom w:val="nil"/>
              <w:right w:val="nil"/>
            </w:tcBorders>
            <w:shd w:val="clear" w:color="auto" w:fill="auto"/>
            <w:noWrap/>
            <w:vAlign w:val="center"/>
          </w:tcPr>
          <w:p w14:paraId="32A6E58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24.00±0.98</w:t>
            </w:r>
          </w:p>
        </w:tc>
        <w:tc>
          <w:tcPr>
            <w:tcW w:w="321" w:type="pct"/>
            <w:tcBorders>
              <w:top w:val="nil"/>
              <w:left w:val="nil"/>
              <w:bottom w:val="nil"/>
              <w:right w:val="nil"/>
            </w:tcBorders>
            <w:shd w:val="clear" w:color="auto" w:fill="auto"/>
            <w:noWrap/>
            <w:vAlign w:val="center"/>
          </w:tcPr>
          <w:p w14:paraId="47BFC51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41.00±0.73</w:t>
            </w:r>
          </w:p>
        </w:tc>
        <w:tc>
          <w:tcPr>
            <w:tcW w:w="329" w:type="pct"/>
            <w:tcBorders>
              <w:top w:val="nil"/>
              <w:left w:val="nil"/>
              <w:bottom w:val="nil"/>
              <w:right w:val="nil"/>
            </w:tcBorders>
            <w:shd w:val="clear" w:color="auto" w:fill="auto"/>
            <w:noWrap/>
            <w:vAlign w:val="center"/>
          </w:tcPr>
          <w:p w14:paraId="22F87F1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41.00±0.73</w:t>
            </w:r>
          </w:p>
        </w:tc>
        <w:tc>
          <w:tcPr>
            <w:tcW w:w="345" w:type="pct"/>
            <w:tcBorders>
              <w:top w:val="nil"/>
              <w:left w:val="nil"/>
              <w:bottom w:val="nil"/>
              <w:right w:val="nil"/>
            </w:tcBorders>
            <w:shd w:val="clear" w:color="auto" w:fill="auto"/>
            <w:noWrap/>
            <w:vAlign w:val="center"/>
          </w:tcPr>
          <w:p w14:paraId="32303B4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70.00±1.71</w:t>
            </w:r>
          </w:p>
        </w:tc>
        <w:tc>
          <w:tcPr>
            <w:tcW w:w="342" w:type="pct"/>
            <w:tcBorders>
              <w:top w:val="nil"/>
              <w:left w:val="nil"/>
              <w:bottom w:val="nil"/>
              <w:right w:val="nil"/>
            </w:tcBorders>
            <w:shd w:val="clear" w:color="auto" w:fill="auto"/>
            <w:noWrap/>
            <w:vAlign w:val="center"/>
          </w:tcPr>
          <w:p w14:paraId="7F5E9C7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70.00±1.71</w:t>
            </w:r>
          </w:p>
        </w:tc>
      </w:tr>
      <w:tr w:rsidR="00804806" w:rsidRPr="00345428" w14:paraId="1A0F354A" w14:textId="77777777" w:rsidTr="00804806">
        <w:trPr>
          <w:trHeight w:val="320"/>
        </w:trPr>
        <w:tc>
          <w:tcPr>
            <w:tcW w:w="874" w:type="pct"/>
            <w:tcBorders>
              <w:top w:val="nil"/>
              <w:left w:val="nil"/>
              <w:bottom w:val="nil"/>
              <w:right w:val="nil"/>
            </w:tcBorders>
            <w:shd w:val="clear" w:color="auto" w:fill="auto"/>
            <w:noWrap/>
            <w:vAlign w:val="center"/>
          </w:tcPr>
          <w:p w14:paraId="389F5B0F" w14:textId="77777777" w:rsidR="00804806" w:rsidRPr="00970B71" w:rsidRDefault="00804806" w:rsidP="00804806">
            <w:pPr>
              <w:ind w:firstLineChars="100" w:firstLine="120"/>
              <w:rPr>
                <w:rFonts w:ascii="Calibri" w:hAnsi="Calibri"/>
                <w:color w:val="000000"/>
                <w:sz w:val="12"/>
                <w:szCs w:val="12"/>
                <w:lang w:val="de-DE"/>
              </w:rPr>
            </w:pPr>
            <w:r w:rsidRPr="00970B71">
              <w:rPr>
                <w:rFonts w:ascii="Calibri" w:hAnsi="Calibri"/>
                <w:color w:val="000000"/>
                <w:sz w:val="12"/>
                <w:szCs w:val="12"/>
                <w:lang w:val="de-DE"/>
              </w:rPr>
              <w:t xml:space="preserve">Adj. serum ferritin, </w:t>
            </w:r>
            <w:r w:rsidRPr="00345428">
              <w:rPr>
                <w:rFonts w:ascii="Calibri" w:hAnsi="Calibri"/>
                <w:color w:val="000000"/>
                <w:sz w:val="12"/>
                <w:szCs w:val="12"/>
              </w:rPr>
              <w:t>μ</w:t>
            </w:r>
            <w:r w:rsidRPr="00970B71">
              <w:rPr>
                <w:rFonts w:ascii="Calibri" w:hAnsi="Calibri"/>
                <w:color w:val="000000"/>
                <w:sz w:val="12"/>
                <w:szCs w:val="12"/>
                <w:lang w:val="de-DE"/>
              </w:rPr>
              <w:t>g/L</w:t>
            </w:r>
          </w:p>
        </w:tc>
        <w:tc>
          <w:tcPr>
            <w:tcW w:w="175" w:type="pct"/>
            <w:tcBorders>
              <w:top w:val="nil"/>
              <w:left w:val="nil"/>
              <w:bottom w:val="nil"/>
              <w:right w:val="nil"/>
            </w:tcBorders>
            <w:shd w:val="clear" w:color="auto" w:fill="auto"/>
            <w:noWrap/>
            <w:vAlign w:val="center"/>
          </w:tcPr>
          <w:p w14:paraId="547531E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3183</w:t>
            </w:r>
          </w:p>
        </w:tc>
        <w:tc>
          <w:tcPr>
            <w:tcW w:w="247" w:type="pct"/>
            <w:tcBorders>
              <w:top w:val="nil"/>
              <w:left w:val="nil"/>
              <w:bottom w:val="nil"/>
              <w:right w:val="nil"/>
            </w:tcBorders>
            <w:shd w:val="clear" w:color="auto" w:fill="auto"/>
            <w:noWrap/>
            <w:vAlign w:val="center"/>
          </w:tcPr>
          <w:p w14:paraId="2F07600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20.7±1.0</w:t>
            </w:r>
          </w:p>
        </w:tc>
        <w:tc>
          <w:tcPr>
            <w:tcW w:w="329" w:type="pct"/>
            <w:tcBorders>
              <w:top w:val="nil"/>
              <w:left w:val="nil"/>
              <w:bottom w:val="nil"/>
              <w:right w:val="nil"/>
            </w:tcBorders>
            <w:shd w:val="clear" w:color="auto" w:fill="auto"/>
            <w:noWrap/>
            <w:vAlign w:val="center"/>
          </w:tcPr>
          <w:p w14:paraId="48FAC2F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20.7±1.0</w:t>
            </w:r>
          </w:p>
        </w:tc>
        <w:tc>
          <w:tcPr>
            <w:tcW w:w="321" w:type="pct"/>
            <w:tcBorders>
              <w:top w:val="nil"/>
              <w:left w:val="nil"/>
              <w:bottom w:val="nil"/>
              <w:right w:val="nil"/>
            </w:tcBorders>
            <w:shd w:val="clear" w:color="auto" w:fill="auto"/>
            <w:noWrap/>
            <w:vAlign w:val="center"/>
          </w:tcPr>
          <w:p w14:paraId="5716EF0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41.47±0.98</w:t>
            </w:r>
          </w:p>
        </w:tc>
        <w:tc>
          <w:tcPr>
            <w:tcW w:w="329" w:type="pct"/>
            <w:tcBorders>
              <w:top w:val="nil"/>
              <w:left w:val="nil"/>
              <w:bottom w:val="nil"/>
              <w:right w:val="nil"/>
            </w:tcBorders>
            <w:shd w:val="clear" w:color="auto" w:fill="auto"/>
            <w:noWrap/>
            <w:vAlign w:val="center"/>
          </w:tcPr>
          <w:p w14:paraId="25DBA85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41.47±0.98</w:t>
            </w:r>
          </w:p>
        </w:tc>
        <w:tc>
          <w:tcPr>
            <w:tcW w:w="369" w:type="pct"/>
            <w:tcBorders>
              <w:top w:val="nil"/>
              <w:left w:val="nil"/>
              <w:bottom w:val="nil"/>
              <w:right w:val="nil"/>
            </w:tcBorders>
            <w:shd w:val="clear" w:color="auto" w:fill="auto"/>
            <w:noWrap/>
            <w:vAlign w:val="center"/>
          </w:tcPr>
          <w:p w14:paraId="76D60D8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28.75±27.60</w:t>
            </w:r>
          </w:p>
        </w:tc>
        <w:tc>
          <w:tcPr>
            <w:tcW w:w="369" w:type="pct"/>
            <w:tcBorders>
              <w:top w:val="nil"/>
              <w:left w:val="nil"/>
              <w:bottom w:val="nil"/>
              <w:right w:val="nil"/>
            </w:tcBorders>
            <w:shd w:val="clear" w:color="auto" w:fill="auto"/>
            <w:noWrap/>
            <w:vAlign w:val="center"/>
          </w:tcPr>
          <w:p w14:paraId="0CD22B3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27.60±29.96</w:t>
            </w:r>
          </w:p>
        </w:tc>
        <w:tc>
          <w:tcPr>
            <w:tcW w:w="321" w:type="pct"/>
            <w:tcBorders>
              <w:top w:val="nil"/>
              <w:left w:val="nil"/>
              <w:bottom w:val="nil"/>
              <w:right w:val="nil"/>
            </w:tcBorders>
            <w:shd w:val="clear" w:color="auto" w:fill="auto"/>
            <w:noWrap/>
            <w:vAlign w:val="center"/>
          </w:tcPr>
          <w:p w14:paraId="75D1C7B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17.51±0.54</w:t>
            </w:r>
          </w:p>
        </w:tc>
        <w:tc>
          <w:tcPr>
            <w:tcW w:w="329" w:type="pct"/>
            <w:tcBorders>
              <w:top w:val="nil"/>
              <w:left w:val="nil"/>
              <w:bottom w:val="nil"/>
              <w:right w:val="nil"/>
            </w:tcBorders>
            <w:shd w:val="clear" w:color="auto" w:fill="auto"/>
            <w:noWrap/>
            <w:vAlign w:val="center"/>
          </w:tcPr>
          <w:p w14:paraId="0BE750F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17.51±0.54</w:t>
            </w:r>
          </w:p>
        </w:tc>
        <w:tc>
          <w:tcPr>
            <w:tcW w:w="321" w:type="pct"/>
            <w:tcBorders>
              <w:top w:val="nil"/>
              <w:left w:val="nil"/>
              <w:bottom w:val="nil"/>
              <w:right w:val="nil"/>
            </w:tcBorders>
            <w:shd w:val="clear" w:color="auto" w:fill="auto"/>
            <w:noWrap/>
            <w:vAlign w:val="center"/>
          </w:tcPr>
          <w:p w14:paraId="4419978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30.34±0.68</w:t>
            </w:r>
          </w:p>
        </w:tc>
        <w:tc>
          <w:tcPr>
            <w:tcW w:w="329" w:type="pct"/>
            <w:tcBorders>
              <w:top w:val="nil"/>
              <w:left w:val="nil"/>
              <w:bottom w:val="nil"/>
              <w:right w:val="nil"/>
            </w:tcBorders>
            <w:shd w:val="clear" w:color="auto" w:fill="auto"/>
            <w:noWrap/>
            <w:vAlign w:val="center"/>
          </w:tcPr>
          <w:p w14:paraId="24D7E02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30.34±0.68</w:t>
            </w:r>
          </w:p>
        </w:tc>
        <w:tc>
          <w:tcPr>
            <w:tcW w:w="345" w:type="pct"/>
            <w:tcBorders>
              <w:top w:val="nil"/>
              <w:left w:val="nil"/>
              <w:bottom w:val="nil"/>
              <w:right w:val="nil"/>
            </w:tcBorders>
            <w:shd w:val="clear" w:color="auto" w:fill="auto"/>
            <w:noWrap/>
            <w:vAlign w:val="center"/>
          </w:tcPr>
          <w:p w14:paraId="08C0040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51.55±0.91</w:t>
            </w:r>
          </w:p>
        </w:tc>
        <w:tc>
          <w:tcPr>
            <w:tcW w:w="342" w:type="pct"/>
            <w:tcBorders>
              <w:top w:val="nil"/>
              <w:left w:val="nil"/>
              <w:bottom w:val="nil"/>
              <w:right w:val="nil"/>
            </w:tcBorders>
            <w:shd w:val="clear" w:color="auto" w:fill="auto"/>
            <w:noWrap/>
            <w:vAlign w:val="center"/>
          </w:tcPr>
          <w:p w14:paraId="496746A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51.55±0.91</w:t>
            </w:r>
          </w:p>
        </w:tc>
      </w:tr>
      <w:tr w:rsidR="00804806" w:rsidRPr="00345428" w14:paraId="397F0433" w14:textId="77777777" w:rsidTr="00804806">
        <w:trPr>
          <w:trHeight w:val="320"/>
        </w:trPr>
        <w:tc>
          <w:tcPr>
            <w:tcW w:w="874" w:type="pct"/>
            <w:tcBorders>
              <w:top w:val="nil"/>
              <w:left w:val="nil"/>
              <w:bottom w:val="nil"/>
              <w:right w:val="nil"/>
            </w:tcBorders>
            <w:shd w:val="clear" w:color="auto" w:fill="auto"/>
            <w:noWrap/>
            <w:vAlign w:val="center"/>
          </w:tcPr>
          <w:p w14:paraId="547C1493" w14:textId="77777777" w:rsidR="00804806" w:rsidRPr="00345428" w:rsidRDefault="00804806" w:rsidP="00804806">
            <w:pPr>
              <w:ind w:firstLineChars="100" w:firstLine="120"/>
              <w:rPr>
                <w:rFonts w:ascii="Calibri" w:hAnsi="Calibri"/>
                <w:color w:val="000000"/>
                <w:sz w:val="12"/>
                <w:szCs w:val="12"/>
              </w:rPr>
            </w:pPr>
            <w:r>
              <w:rPr>
                <w:rFonts w:ascii="Calibri" w:hAnsi="Calibri" w:cstheme="minorHAnsi"/>
                <w:color w:val="000000"/>
                <w:sz w:val="12"/>
                <w:szCs w:val="12"/>
              </w:rPr>
              <w:t>sTfR</w:t>
            </w:r>
            <w:r w:rsidRPr="00345428">
              <w:rPr>
                <w:rFonts w:ascii="Calibri" w:hAnsi="Calibri" w:cstheme="minorHAnsi"/>
                <w:color w:val="000000"/>
                <w:sz w:val="12"/>
                <w:szCs w:val="12"/>
              </w:rPr>
              <w:t>, mg/L</w:t>
            </w:r>
          </w:p>
        </w:tc>
        <w:tc>
          <w:tcPr>
            <w:tcW w:w="175" w:type="pct"/>
            <w:tcBorders>
              <w:top w:val="nil"/>
              <w:left w:val="nil"/>
              <w:bottom w:val="nil"/>
              <w:right w:val="nil"/>
            </w:tcBorders>
            <w:shd w:val="clear" w:color="auto" w:fill="auto"/>
            <w:noWrap/>
            <w:vAlign w:val="center"/>
          </w:tcPr>
          <w:p w14:paraId="372E2A3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3148</w:t>
            </w:r>
          </w:p>
        </w:tc>
        <w:tc>
          <w:tcPr>
            <w:tcW w:w="247" w:type="pct"/>
            <w:tcBorders>
              <w:top w:val="nil"/>
              <w:left w:val="nil"/>
              <w:bottom w:val="nil"/>
              <w:right w:val="nil"/>
            </w:tcBorders>
            <w:shd w:val="clear" w:color="auto" w:fill="auto"/>
            <w:noWrap/>
            <w:vAlign w:val="center"/>
          </w:tcPr>
          <w:p w14:paraId="011544A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9.7±0.8</w:t>
            </w:r>
          </w:p>
        </w:tc>
        <w:tc>
          <w:tcPr>
            <w:tcW w:w="329" w:type="pct"/>
            <w:tcBorders>
              <w:top w:val="nil"/>
              <w:left w:val="nil"/>
              <w:bottom w:val="nil"/>
              <w:right w:val="nil"/>
            </w:tcBorders>
            <w:shd w:val="clear" w:color="auto" w:fill="auto"/>
            <w:noWrap/>
            <w:vAlign w:val="center"/>
          </w:tcPr>
          <w:p w14:paraId="27F7DD5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9.7±0.8</w:t>
            </w:r>
          </w:p>
        </w:tc>
        <w:tc>
          <w:tcPr>
            <w:tcW w:w="321" w:type="pct"/>
            <w:tcBorders>
              <w:top w:val="nil"/>
              <w:left w:val="nil"/>
              <w:bottom w:val="nil"/>
              <w:right w:val="nil"/>
            </w:tcBorders>
            <w:shd w:val="clear" w:color="auto" w:fill="auto"/>
            <w:noWrap/>
            <w:vAlign w:val="center"/>
          </w:tcPr>
          <w:p w14:paraId="6AF3133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5.89±0.06</w:t>
            </w:r>
          </w:p>
        </w:tc>
        <w:tc>
          <w:tcPr>
            <w:tcW w:w="329" w:type="pct"/>
            <w:tcBorders>
              <w:top w:val="nil"/>
              <w:left w:val="nil"/>
              <w:bottom w:val="nil"/>
              <w:right w:val="nil"/>
            </w:tcBorders>
            <w:shd w:val="clear" w:color="auto" w:fill="auto"/>
            <w:noWrap/>
            <w:vAlign w:val="center"/>
          </w:tcPr>
          <w:p w14:paraId="0A343A2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5.89±0.06</w:t>
            </w:r>
          </w:p>
        </w:tc>
        <w:tc>
          <w:tcPr>
            <w:tcW w:w="369" w:type="pct"/>
            <w:tcBorders>
              <w:top w:val="nil"/>
              <w:left w:val="nil"/>
              <w:bottom w:val="nil"/>
              <w:right w:val="nil"/>
            </w:tcBorders>
            <w:shd w:val="clear" w:color="auto" w:fill="auto"/>
            <w:noWrap/>
            <w:vAlign w:val="center"/>
          </w:tcPr>
          <w:p w14:paraId="10A8737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5.54±5.44</w:t>
            </w:r>
          </w:p>
        </w:tc>
        <w:tc>
          <w:tcPr>
            <w:tcW w:w="369" w:type="pct"/>
            <w:tcBorders>
              <w:top w:val="nil"/>
              <w:left w:val="nil"/>
              <w:bottom w:val="nil"/>
              <w:right w:val="nil"/>
            </w:tcBorders>
            <w:shd w:val="clear" w:color="auto" w:fill="auto"/>
            <w:noWrap/>
            <w:vAlign w:val="center"/>
          </w:tcPr>
          <w:p w14:paraId="2963638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5.44±5.64</w:t>
            </w:r>
          </w:p>
        </w:tc>
        <w:tc>
          <w:tcPr>
            <w:tcW w:w="321" w:type="pct"/>
            <w:tcBorders>
              <w:top w:val="nil"/>
              <w:left w:val="nil"/>
              <w:bottom w:val="nil"/>
              <w:right w:val="nil"/>
            </w:tcBorders>
            <w:shd w:val="clear" w:color="auto" w:fill="auto"/>
            <w:noWrap/>
            <w:vAlign w:val="center"/>
          </w:tcPr>
          <w:p w14:paraId="64EDA86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4.48±0.04</w:t>
            </w:r>
          </w:p>
        </w:tc>
        <w:tc>
          <w:tcPr>
            <w:tcW w:w="329" w:type="pct"/>
            <w:tcBorders>
              <w:top w:val="nil"/>
              <w:left w:val="nil"/>
              <w:bottom w:val="nil"/>
              <w:right w:val="nil"/>
            </w:tcBorders>
            <w:shd w:val="clear" w:color="auto" w:fill="auto"/>
            <w:noWrap/>
            <w:vAlign w:val="center"/>
          </w:tcPr>
          <w:p w14:paraId="0C615A8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4.48±0.04</w:t>
            </w:r>
          </w:p>
        </w:tc>
        <w:tc>
          <w:tcPr>
            <w:tcW w:w="321" w:type="pct"/>
            <w:tcBorders>
              <w:top w:val="nil"/>
              <w:left w:val="nil"/>
              <w:bottom w:val="nil"/>
              <w:right w:val="nil"/>
            </w:tcBorders>
            <w:shd w:val="clear" w:color="auto" w:fill="auto"/>
            <w:noWrap/>
            <w:vAlign w:val="center"/>
          </w:tcPr>
          <w:p w14:paraId="0DDA6C8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5.28±0.04</w:t>
            </w:r>
          </w:p>
        </w:tc>
        <w:tc>
          <w:tcPr>
            <w:tcW w:w="329" w:type="pct"/>
            <w:tcBorders>
              <w:top w:val="nil"/>
              <w:left w:val="nil"/>
              <w:bottom w:val="nil"/>
              <w:right w:val="nil"/>
            </w:tcBorders>
            <w:shd w:val="clear" w:color="auto" w:fill="auto"/>
            <w:noWrap/>
            <w:vAlign w:val="center"/>
          </w:tcPr>
          <w:p w14:paraId="0F81F9B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5.28±0.04</w:t>
            </w:r>
          </w:p>
        </w:tc>
        <w:tc>
          <w:tcPr>
            <w:tcW w:w="345" w:type="pct"/>
            <w:tcBorders>
              <w:top w:val="nil"/>
              <w:left w:val="nil"/>
              <w:bottom w:val="nil"/>
              <w:right w:val="nil"/>
            </w:tcBorders>
            <w:shd w:val="clear" w:color="auto" w:fill="auto"/>
            <w:noWrap/>
            <w:vAlign w:val="center"/>
          </w:tcPr>
          <w:p w14:paraId="0856B62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6.56±0.12</w:t>
            </w:r>
          </w:p>
        </w:tc>
        <w:tc>
          <w:tcPr>
            <w:tcW w:w="342" w:type="pct"/>
            <w:tcBorders>
              <w:top w:val="nil"/>
              <w:left w:val="nil"/>
              <w:bottom w:val="nil"/>
              <w:right w:val="nil"/>
            </w:tcBorders>
            <w:shd w:val="clear" w:color="auto" w:fill="auto"/>
            <w:noWrap/>
            <w:vAlign w:val="center"/>
          </w:tcPr>
          <w:p w14:paraId="0197D97B"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6.56±0.12</w:t>
            </w:r>
          </w:p>
        </w:tc>
      </w:tr>
      <w:tr w:rsidR="00804806" w:rsidRPr="00345428" w14:paraId="042F70FF" w14:textId="77777777" w:rsidTr="00804806">
        <w:trPr>
          <w:trHeight w:val="320"/>
        </w:trPr>
        <w:tc>
          <w:tcPr>
            <w:tcW w:w="874" w:type="pct"/>
            <w:tcBorders>
              <w:top w:val="nil"/>
              <w:left w:val="nil"/>
              <w:bottom w:val="nil"/>
              <w:right w:val="nil"/>
            </w:tcBorders>
            <w:shd w:val="clear" w:color="auto" w:fill="auto"/>
            <w:noWrap/>
            <w:vAlign w:val="center"/>
          </w:tcPr>
          <w:p w14:paraId="58D0DB10"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stheme="minorHAnsi"/>
                <w:color w:val="000000"/>
                <w:sz w:val="12"/>
                <w:szCs w:val="12"/>
              </w:rPr>
              <w:t xml:space="preserve">Adj. </w:t>
            </w:r>
            <w:r>
              <w:rPr>
                <w:rFonts w:ascii="Calibri" w:hAnsi="Calibri" w:cstheme="minorHAnsi"/>
                <w:color w:val="000000"/>
                <w:sz w:val="12"/>
                <w:szCs w:val="12"/>
              </w:rPr>
              <w:t>sTfR</w:t>
            </w:r>
            <w:r w:rsidRPr="00345428">
              <w:rPr>
                <w:rFonts w:ascii="Calibri" w:hAnsi="Calibri" w:cstheme="minorHAnsi"/>
                <w:color w:val="000000"/>
                <w:sz w:val="12"/>
                <w:szCs w:val="12"/>
              </w:rPr>
              <w:t>, mg/L</w:t>
            </w:r>
            <w:r w:rsidRPr="004102D0">
              <w:rPr>
                <w:rFonts w:ascii="Calibri" w:hAnsi="Calibri" w:cstheme="minorHAnsi"/>
                <w:color w:val="000000"/>
                <w:sz w:val="12"/>
                <w:szCs w:val="12"/>
                <w:vertAlign w:val="superscript"/>
              </w:rPr>
              <w:t>2</w:t>
            </w:r>
          </w:p>
        </w:tc>
        <w:tc>
          <w:tcPr>
            <w:tcW w:w="175" w:type="pct"/>
            <w:tcBorders>
              <w:top w:val="nil"/>
              <w:left w:val="nil"/>
              <w:bottom w:val="nil"/>
              <w:right w:val="nil"/>
            </w:tcBorders>
            <w:shd w:val="clear" w:color="auto" w:fill="auto"/>
            <w:noWrap/>
            <w:vAlign w:val="center"/>
          </w:tcPr>
          <w:p w14:paraId="5F70E58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3148</w:t>
            </w:r>
          </w:p>
        </w:tc>
        <w:tc>
          <w:tcPr>
            <w:tcW w:w="247" w:type="pct"/>
            <w:tcBorders>
              <w:top w:val="nil"/>
              <w:left w:val="nil"/>
              <w:bottom w:val="nil"/>
              <w:right w:val="nil"/>
            </w:tcBorders>
            <w:shd w:val="clear" w:color="auto" w:fill="auto"/>
            <w:noWrap/>
            <w:vAlign w:val="center"/>
          </w:tcPr>
          <w:p w14:paraId="092166E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9.7±0.8</w:t>
            </w:r>
          </w:p>
        </w:tc>
        <w:tc>
          <w:tcPr>
            <w:tcW w:w="329" w:type="pct"/>
            <w:tcBorders>
              <w:top w:val="nil"/>
              <w:left w:val="nil"/>
              <w:bottom w:val="nil"/>
              <w:right w:val="nil"/>
            </w:tcBorders>
            <w:shd w:val="clear" w:color="auto" w:fill="auto"/>
            <w:noWrap/>
            <w:vAlign w:val="center"/>
          </w:tcPr>
          <w:p w14:paraId="617541A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9.7±0.8</w:t>
            </w:r>
          </w:p>
        </w:tc>
        <w:tc>
          <w:tcPr>
            <w:tcW w:w="321" w:type="pct"/>
            <w:tcBorders>
              <w:top w:val="nil"/>
              <w:left w:val="nil"/>
              <w:bottom w:val="nil"/>
              <w:right w:val="nil"/>
            </w:tcBorders>
            <w:shd w:val="clear" w:color="auto" w:fill="auto"/>
            <w:noWrap/>
            <w:vAlign w:val="center"/>
          </w:tcPr>
          <w:p w14:paraId="6A644AB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5.89±0.06</w:t>
            </w:r>
          </w:p>
        </w:tc>
        <w:tc>
          <w:tcPr>
            <w:tcW w:w="329" w:type="pct"/>
            <w:tcBorders>
              <w:top w:val="nil"/>
              <w:left w:val="nil"/>
              <w:bottom w:val="nil"/>
              <w:right w:val="nil"/>
            </w:tcBorders>
            <w:shd w:val="clear" w:color="auto" w:fill="auto"/>
            <w:noWrap/>
            <w:vAlign w:val="center"/>
          </w:tcPr>
          <w:p w14:paraId="2492CD9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5.89±0.06</w:t>
            </w:r>
          </w:p>
        </w:tc>
        <w:tc>
          <w:tcPr>
            <w:tcW w:w="369" w:type="pct"/>
            <w:tcBorders>
              <w:top w:val="nil"/>
              <w:left w:val="nil"/>
              <w:bottom w:val="nil"/>
              <w:right w:val="nil"/>
            </w:tcBorders>
            <w:shd w:val="clear" w:color="auto" w:fill="auto"/>
            <w:noWrap/>
            <w:vAlign w:val="center"/>
          </w:tcPr>
          <w:p w14:paraId="2EE5A01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5.54±5.44</w:t>
            </w:r>
          </w:p>
        </w:tc>
        <w:tc>
          <w:tcPr>
            <w:tcW w:w="369" w:type="pct"/>
            <w:tcBorders>
              <w:top w:val="nil"/>
              <w:left w:val="nil"/>
              <w:bottom w:val="nil"/>
              <w:right w:val="nil"/>
            </w:tcBorders>
            <w:shd w:val="clear" w:color="auto" w:fill="auto"/>
            <w:noWrap/>
            <w:vAlign w:val="center"/>
          </w:tcPr>
          <w:p w14:paraId="3A3AD5A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5.44±5.64</w:t>
            </w:r>
          </w:p>
        </w:tc>
        <w:tc>
          <w:tcPr>
            <w:tcW w:w="321" w:type="pct"/>
            <w:tcBorders>
              <w:top w:val="nil"/>
              <w:left w:val="nil"/>
              <w:bottom w:val="nil"/>
              <w:right w:val="nil"/>
            </w:tcBorders>
            <w:shd w:val="clear" w:color="auto" w:fill="auto"/>
            <w:noWrap/>
            <w:vAlign w:val="center"/>
          </w:tcPr>
          <w:p w14:paraId="7E23AFA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4.48±0.04</w:t>
            </w:r>
          </w:p>
        </w:tc>
        <w:tc>
          <w:tcPr>
            <w:tcW w:w="329" w:type="pct"/>
            <w:tcBorders>
              <w:top w:val="nil"/>
              <w:left w:val="nil"/>
              <w:bottom w:val="nil"/>
              <w:right w:val="nil"/>
            </w:tcBorders>
            <w:shd w:val="clear" w:color="auto" w:fill="auto"/>
            <w:noWrap/>
            <w:vAlign w:val="center"/>
          </w:tcPr>
          <w:p w14:paraId="3A166BC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4.48±0.04</w:t>
            </w:r>
          </w:p>
        </w:tc>
        <w:tc>
          <w:tcPr>
            <w:tcW w:w="321" w:type="pct"/>
            <w:tcBorders>
              <w:top w:val="nil"/>
              <w:left w:val="nil"/>
              <w:bottom w:val="nil"/>
              <w:right w:val="nil"/>
            </w:tcBorders>
            <w:shd w:val="clear" w:color="auto" w:fill="auto"/>
            <w:noWrap/>
            <w:vAlign w:val="center"/>
          </w:tcPr>
          <w:p w14:paraId="0932013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5.28±0.04</w:t>
            </w:r>
          </w:p>
        </w:tc>
        <w:tc>
          <w:tcPr>
            <w:tcW w:w="329" w:type="pct"/>
            <w:tcBorders>
              <w:top w:val="nil"/>
              <w:left w:val="nil"/>
              <w:bottom w:val="nil"/>
              <w:right w:val="nil"/>
            </w:tcBorders>
            <w:shd w:val="clear" w:color="auto" w:fill="auto"/>
            <w:noWrap/>
            <w:vAlign w:val="center"/>
          </w:tcPr>
          <w:p w14:paraId="5E659D3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5.28±0.04</w:t>
            </w:r>
          </w:p>
        </w:tc>
        <w:tc>
          <w:tcPr>
            <w:tcW w:w="345" w:type="pct"/>
            <w:tcBorders>
              <w:top w:val="nil"/>
              <w:left w:val="nil"/>
              <w:bottom w:val="nil"/>
              <w:right w:val="nil"/>
            </w:tcBorders>
            <w:shd w:val="clear" w:color="auto" w:fill="auto"/>
            <w:noWrap/>
            <w:vAlign w:val="center"/>
          </w:tcPr>
          <w:p w14:paraId="7B4CC84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6.56±0.12</w:t>
            </w:r>
          </w:p>
        </w:tc>
        <w:tc>
          <w:tcPr>
            <w:tcW w:w="342" w:type="pct"/>
            <w:tcBorders>
              <w:top w:val="nil"/>
              <w:left w:val="nil"/>
              <w:bottom w:val="nil"/>
              <w:right w:val="nil"/>
            </w:tcBorders>
            <w:shd w:val="clear" w:color="auto" w:fill="auto"/>
            <w:noWrap/>
            <w:vAlign w:val="center"/>
          </w:tcPr>
          <w:p w14:paraId="4BAB42D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6.56±0.12</w:t>
            </w:r>
          </w:p>
        </w:tc>
      </w:tr>
      <w:tr w:rsidR="00804806" w:rsidRPr="00345428" w14:paraId="5596EF98" w14:textId="77777777" w:rsidTr="00804806">
        <w:trPr>
          <w:trHeight w:val="320"/>
        </w:trPr>
        <w:tc>
          <w:tcPr>
            <w:tcW w:w="874" w:type="pct"/>
            <w:tcBorders>
              <w:top w:val="nil"/>
              <w:left w:val="nil"/>
              <w:bottom w:val="nil"/>
              <w:right w:val="nil"/>
            </w:tcBorders>
            <w:shd w:val="clear" w:color="auto" w:fill="auto"/>
            <w:noWrap/>
            <w:vAlign w:val="center"/>
            <w:hideMark/>
          </w:tcPr>
          <w:p w14:paraId="2B0EA009" w14:textId="170D7880"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Serum B</w:t>
            </w:r>
            <w:r w:rsidR="008020C7">
              <w:rPr>
                <w:rFonts w:ascii="Calibri" w:hAnsi="Calibri"/>
                <w:color w:val="000000"/>
                <w:sz w:val="12"/>
                <w:szCs w:val="12"/>
              </w:rPr>
              <w:t>-</w:t>
            </w:r>
            <w:r w:rsidRPr="00345428">
              <w:rPr>
                <w:rFonts w:ascii="Calibri" w:hAnsi="Calibri"/>
                <w:color w:val="000000"/>
                <w:sz w:val="12"/>
                <w:szCs w:val="12"/>
              </w:rPr>
              <w:t>12, pmol/L</w:t>
            </w:r>
          </w:p>
        </w:tc>
        <w:tc>
          <w:tcPr>
            <w:tcW w:w="175" w:type="pct"/>
            <w:tcBorders>
              <w:top w:val="nil"/>
              <w:left w:val="nil"/>
              <w:bottom w:val="nil"/>
              <w:right w:val="nil"/>
            </w:tcBorders>
            <w:shd w:val="clear" w:color="auto" w:fill="auto"/>
            <w:noWrap/>
            <w:vAlign w:val="center"/>
            <w:hideMark/>
          </w:tcPr>
          <w:p w14:paraId="6B1E31F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3166</w:t>
            </w:r>
          </w:p>
        </w:tc>
        <w:tc>
          <w:tcPr>
            <w:tcW w:w="247" w:type="pct"/>
            <w:tcBorders>
              <w:top w:val="nil"/>
              <w:left w:val="nil"/>
              <w:bottom w:val="nil"/>
              <w:right w:val="nil"/>
            </w:tcBorders>
            <w:shd w:val="clear" w:color="auto" w:fill="auto"/>
            <w:noWrap/>
            <w:vAlign w:val="center"/>
            <w:hideMark/>
          </w:tcPr>
          <w:p w14:paraId="0070A40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2.8±0.5</w:t>
            </w:r>
          </w:p>
        </w:tc>
        <w:tc>
          <w:tcPr>
            <w:tcW w:w="329" w:type="pct"/>
            <w:tcBorders>
              <w:top w:val="nil"/>
              <w:left w:val="nil"/>
              <w:bottom w:val="nil"/>
              <w:right w:val="nil"/>
            </w:tcBorders>
            <w:shd w:val="clear" w:color="auto" w:fill="auto"/>
            <w:noWrap/>
            <w:vAlign w:val="center"/>
            <w:hideMark/>
          </w:tcPr>
          <w:p w14:paraId="7C50A62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2.8±0.5</w:t>
            </w:r>
          </w:p>
        </w:tc>
        <w:tc>
          <w:tcPr>
            <w:tcW w:w="321" w:type="pct"/>
            <w:tcBorders>
              <w:top w:val="nil"/>
              <w:left w:val="nil"/>
              <w:bottom w:val="nil"/>
              <w:right w:val="nil"/>
            </w:tcBorders>
            <w:shd w:val="clear" w:color="auto" w:fill="auto"/>
            <w:noWrap/>
            <w:vAlign w:val="center"/>
            <w:hideMark/>
          </w:tcPr>
          <w:p w14:paraId="3D04418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383.95±9.61</w:t>
            </w:r>
          </w:p>
        </w:tc>
        <w:tc>
          <w:tcPr>
            <w:tcW w:w="329" w:type="pct"/>
            <w:tcBorders>
              <w:top w:val="nil"/>
              <w:left w:val="nil"/>
              <w:bottom w:val="nil"/>
              <w:right w:val="nil"/>
            </w:tcBorders>
            <w:shd w:val="clear" w:color="auto" w:fill="auto"/>
            <w:noWrap/>
            <w:vAlign w:val="center"/>
            <w:hideMark/>
          </w:tcPr>
          <w:p w14:paraId="67529EF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383.95±9.61</w:t>
            </w:r>
          </w:p>
        </w:tc>
        <w:tc>
          <w:tcPr>
            <w:tcW w:w="369" w:type="pct"/>
            <w:tcBorders>
              <w:top w:val="nil"/>
              <w:left w:val="nil"/>
              <w:bottom w:val="nil"/>
              <w:right w:val="nil"/>
            </w:tcBorders>
            <w:shd w:val="clear" w:color="auto" w:fill="auto"/>
            <w:noWrap/>
            <w:vAlign w:val="center"/>
            <w:hideMark/>
          </w:tcPr>
          <w:p w14:paraId="67AA9D5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335.65±325.19</w:t>
            </w:r>
          </w:p>
        </w:tc>
        <w:tc>
          <w:tcPr>
            <w:tcW w:w="369" w:type="pct"/>
            <w:tcBorders>
              <w:top w:val="nil"/>
              <w:left w:val="nil"/>
              <w:bottom w:val="nil"/>
              <w:right w:val="nil"/>
            </w:tcBorders>
            <w:shd w:val="clear" w:color="auto" w:fill="auto"/>
            <w:noWrap/>
            <w:vAlign w:val="center"/>
            <w:hideMark/>
          </w:tcPr>
          <w:p w14:paraId="1763D4E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325.19±346.45</w:t>
            </w:r>
          </w:p>
        </w:tc>
        <w:tc>
          <w:tcPr>
            <w:tcW w:w="321" w:type="pct"/>
            <w:tcBorders>
              <w:top w:val="nil"/>
              <w:left w:val="nil"/>
              <w:bottom w:val="nil"/>
              <w:right w:val="nil"/>
            </w:tcBorders>
            <w:shd w:val="clear" w:color="auto" w:fill="auto"/>
            <w:noWrap/>
            <w:vAlign w:val="center"/>
            <w:hideMark/>
          </w:tcPr>
          <w:p w14:paraId="6BEA51E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253.13±3.84</w:t>
            </w:r>
          </w:p>
        </w:tc>
        <w:tc>
          <w:tcPr>
            <w:tcW w:w="329" w:type="pct"/>
            <w:tcBorders>
              <w:top w:val="nil"/>
              <w:left w:val="nil"/>
              <w:bottom w:val="nil"/>
              <w:right w:val="nil"/>
            </w:tcBorders>
            <w:shd w:val="clear" w:color="auto" w:fill="auto"/>
            <w:noWrap/>
            <w:vAlign w:val="center"/>
            <w:hideMark/>
          </w:tcPr>
          <w:p w14:paraId="1755753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253.13±3.84</w:t>
            </w:r>
          </w:p>
        </w:tc>
        <w:tc>
          <w:tcPr>
            <w:tcW w:w="321" w:type="pct"/>
            <w:tcBorders>
              <w:top w:val="nil"/>
              <w:left w:val="nil"/>
              <w:bottom w:val="nil"/>
              <w:right w:val="nil"/>
            </w:tcBorders>
            <w:shd w:val="clear" w:color="auto" w:fill="auto"/>
            <w:noWrap/>
            <w:vAlign w:val="center"/>
            <w:hideMark/>
          </w:tcPr>
          <w:p w14:paraId="447EBEE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328.41±5.24</w:t>
            </w:r>
          </w:p>
        </w:tc>
        <w:tc>
          <w:tcPr>
            <w:tcW w:w="329" w:type="pct"/>
            <w:tcBorders>
              <w:top w:val="nil"/>
              <w:left w:val="nil"/>
              <w:bottom w:val="nil"/>
              <w:right w:val="nil"/>
            </w:tcBorders>
            <w:shd w:val="clear" w:color="auto" w:fill="auto"/>
            <w:noWrap/>
            <w:vAlign w:val="center"/>
            <w:hideMark/>
          </w:tcPr>
          <w:p w14:paraId="4D6DC04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328.41±5.24</w:t>
            </w:r>
          </w:p>
        </w:tc>
        <w:tc>
          <w:tcPr>
            <w:tcW w:w="345" w:type="pct"/>
            <w:tcBorders>
              <w:top w:val="nil"/>
              <w:left w:val="nil"/>
              <w:bottom w:val="nil"/>
              <w:right w:val="nil"/>
            </w:tcBorders>
            <w:shd w:val="clear" w:color="auto" w:fill="auto"/>
            <w:noWrap/>
            <w:vAlign w:val="center"/>
            <w:hideMark/>
          </w:tcPr>
          <w:p w14:paraId="0675B43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436.84±6.71</w:t>
            </w:r>
          </w:p>
        </w:tc>
        <w:tc>
          <w:tcPr>
            <w:tcW w:w="342" w:type="pct"/>
            <w:tcBorders>
              <w:top w:val="nil"/>
              <w:left w:val="nil"/>
              <w:bottom w:val="nil"/>
              <w:right w:val="nil"/>
            </w:tcBorders>
            <w:shd w:val="clear" w:color="auto" w:fill="auto"/>
            <w:noWrap/>
            <w:vAlign w:val="center"/>
            <w:hideMark/>
          </w:tcPr>
          <w:p w14:paraId="6C8F6EB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436.84±6.71</w:t>
            </w:r>
          </w:p>
        </w:tc>
      </w:tr>
      <w:tr w:rsidR="00804806" w:rsidRPr="00345428" w14:paraId="02913674" w14:textId="77777777" w:rsidTr="00804806">
        <w:trPr>
          <w:trHeight w:val="320"/>
        </w:trPr>
        <w:tc>
          <w:tcPr>
            <w:tcW w:w="874" w:type="pct"/>
            <w:tcBorders>
              <w:top w:val="nil"/>
              <w:left w:val="nil"/>
              <w:bottom w:val="nil"/>
              <w:right w:val="nil"/>
            </w:tcBorders>
            <w:shd w:val="clear" w:color="auto" w:fill="auto"/>
            <w:noWrap/>
            <w:vAlign w:val="center"/>
            <w:hideMark/>
          </w:tcPr>
          <w:p w14:paraId="1A726BF8"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RBC folate, nmol/L</w:t>
            </w:r>
          </w:p>
        </w:tc>
        <w:tc>
          <w:tcPr>
            <w:tcW w:w="175" w:type="pct"/>
            <w:tcBorders>
              <w:top w:val="nil"/>
              <w:left w:val="nil"/>
              <w:bottom w:val="nil"/>
              <w:right w:val="nil"/>
            </w:tcBorders>
            <w:shd w:val="clear" w:color="auto" w:fill="auto"/>
            <w:noWrap/>
            <w:vAlign w:val="center"/>
            <w:hideMark/>
          </w:tcPr>
          <w:p w14:paraId="32A4C31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3210</w:t>
            </w:r>
          </w:p>
        </w:tc>
        <w:tc>
          <w:tcPr>
            <w:tcW w:w="247" w:type="pct"/>
            <w:tcBorders>
              <w:top w:val="nil"/>
              <w:left w:val="nil"/>
              <w:bottom w:val="nil"/>
              <w:right w:val="nil"/>
            </w:tcBorders>
            <w:shd w:val="clear" w:color="auto" w:fill="auto"/>
            <w:noWrap/>
            <w:vAlign w:val="center"/>
            <w:hideMark/>
          </w:tcPr>
          <w:p w14:paraId="75DD137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7.6±0.5</w:t>
            </w:r>
          </w:p>
        </w:tc>
        <w:tc>
          <w:tcPr>
            <w:tcW w:w="329" w:type="pct"/>
            <w:tcBorders>
              <w:top w:val="nil"/>
              <w:left w:val="nil"/>
              <w:bottom w:val="nil"/>
              <w:right w:val="nil"/>
            </w:tcBorders>
            <w:shd w:val="clear" w:color="auto" w:fill="auto"/>
            <w:noWrap/>
            <w:vAlign w:val="center"/>
            <w:hideMark/>
          </w:tcPr>
          <w:p w14:paraId="3D4061F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7.6±0.5</w:t>
            </w:r>
          </w:p>
        </w:tc>
        <w:tc>
          <w:tcPr>
            <w:tcW w:w="321" w:type="pct"/>
            <w:tcBorders>
              <w:top w:val="nil"/>
              <w:left w:val="nil"/>
              <w:bottom w:val="nil"/>
              <w:right w:val="nil"/>
            </w:tcBorders>
            <w:shd w:val="clear" w:color="auto" w:fill="auto"/>
            <w:noWrap/>
            <w:vAlign w:val="center"/>
            <w:hideMark/>
          </w:tcPr>
          <w:p w14:paraId="69FC3C1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603.60±8.33</w:t>
            </w:r>
          </w:p>
        </w:tc>
        <w:tc>
          <w:tcPr>
            <w:tcW w:w="329" w:type="pct"/>
            <w:tcBorders>
              <w:top w:val="nil"/>
              <w:left w:val="nil"/>
              <w:bottom w:val="nil"/>
              <w:right w:val="nil"/>
            </w:tcBorders>
            <w:shd w:val="clear" w:color="auto" w:fill="auto"/>
            <w:noWrap/>
            <w:vAlign w:val="center"/>
            <w:hideMark/>
          </w:tcPr>
          <w:p w14:paraId="0C9A310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603.60±8.33</w:t>
            </w:r>
          </w:p>
        </w:tc>
        <w:tc>
          <w:tcPr>
            <w:tcW w:w="369" w:type="pct"/>
            <w:tcBorders>
              <w:top w:val="nil"/>
              <w:left w:val="nil"/>
              <w:bottom w:val="nil"/>
              <w:right w:val="nil"/>
            </w:tcBorders>
            <w:shd w:val="clear" w:color="auto" w:fill="auto"/>
            <w:noWrap/>
            <w:vAlign w:val="center"/>
            <w:hideMark/>
          </w:tcPr>
          <w:p w14:paraId="12567D0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565.37±551.43</w:t>
            </w:r>
          </w:p>
        </w:tc>
        <w:tc>
          <w:tcPr>
            <w:tcW w:w="369" w:type="pct"/>
            <w:tcBorders>
              <w:top w:val="nil"/>
              <w:left w:val="nil"/>
              <w:bottom w:val="nil"/>
              <w:right w:val="nil"/>
            </w:tcBorders>
            <w:shd w:val="clear" w:color="auto" w:fill="auto"/>
            <w:noWrap/>
            <w:vAlign w:val="center"/>
            <w:hideMark/>
          </w:tcPr>
          <w:p w14:paraId="1B075FF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551.43±579.66</w:t>
            </w:r>
          </w:p>
        </w:tc>
        <w:tc>
          <w:tcPr>
            <w:tcW w:w="321" w:type="pct"/>
            <w:tcBorders>
              <w:top w:val="nil"/>
              <w:left w:val="nil"/>
              <w:bottom w:val="nil"/>
              <w:right w:val="nil"/>
            </w:tcBorders>
            <w:shd w:val="clear" w:color="auto" w:fill="auto"/>
            <w:noWrap/>
            <w:vAlign w:val="center"/>
            <w:hideMark/>
          </w:tcPr>
          <w:p w14:paraId="04F877B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448.50±6.12</w:t>
            </w:r>
          </w:p>
        </w:tc>
        <w:tc>
          <w:tcPr>
            <w:tcW w:w="329" w:type="pct"/>
            <w:tcBorders>
              <w:top w:val="nil"/>
              <w:left w:val="nil"/>
              <w:bottom w:val="nil"/>
              <w:right w:val="nil"/>
            </w:tcBorders>
            <w:shd w:val="clear" w:color="auto" w:fill="auto"/>
            <w:noWrap/>
            <w:vAlign w:val="center"/>
            <w:hideMark/>
          </w:tcPr>
          <w:p w14:paraId="4B14A4A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448.50±6.12</w:t>
            </w:r>
          </w:p>
        </w:tc>
        <w:tc>
          <w:tcPr>
            <w:tcW w:w="321" w:type="pct"/>
            <w:tcBorders>
              <w:top w:val="nil"/>
              <w:left w:val="nil"/>
              <w:bottom w:val="nil"/>
              <w:right w:val="nil"/>
            </w:tcBorders>
            <w:shd w:val="clear" w:color="auto" w:fill="auto"/>
            <w:noWrap/>
            <w:vAlign w:val="center"/>
            <w:hideMark/>
          </w:tcPr>
          <w:p w14:paraId="71FD955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564.00±7.22</w:t>
            </w:r>
          </w:p>
        </w:tc>
        <w:tc>
          <w:tcPr>
            <w:tcW w:w="329" w:type="pct"/>
            <w:tcBorders>
              <w:top w:val="nil"/>
              <w:left w:val="nil"/>
              <w:bottom w:val="nil"/>
              <w:right w:val="nil"/>
            </w:tcBorders>
            <w:shd w:val="clear" w:color="auto" w:fill="auto"/>
            <w:noWrap/>
            <w:vAlign w:val="center"/>
            <w:hideMark/>
          </w:tcPr>
          <w:p w14:paraId="2856784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564.00±7.22</w:t>
            </w:r>
          </w:p>
        </w:tc>
        <w:tc>
          <w:tcPr>
            <w:tcW w:w="345" w:type="pct"/>
            <w:tcBorders>
              <w:top w:val="nil"/>
              <w:left w:val="nil"/>
              <w:bottom w:val="nil"/>
              <w:right w:val="nil"/>
            </w:tcBorders>
            <w:shd w:val="clear" w:color="auto" w:fill="auto"/>
            <w:noWrap/>
            <w:vAlign w:val="center"/>
            <w:hideMark/>
          </w:tcPr>
          <w:p w14:paraId="18502D0F"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707.57±10.60</w:t>
            </w:r>
          </w:p>
        </w:tc>
        <w:tc>
          <w:tcPr>
            <w:tcW w:w="342" w:type="pct"/>
            <w:tcBorders>
              <w:top w:val="nil"/>
              <w:left w:val="nil"/>
              <w:bottom w:val="nil"/>
              <w:right w:val="nil"/>
            </w:tcBorders>
            <w:shd w:val="clear" w:color="auto" w:fill="auto"/>
            <w:noWrap/>
            <w:vAlign w:val="center"/>
            <w:hideMark/>
          </w:tcPr>
          <w:p w14:paraId="56DD4AF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707.57±10.60</w:t>
            </w:r>
          </w:p>
        </w:tc>
      </w:tr>
      <w:tr w:rsidR="00804806" w:rsidRPr="00345428" w14:paraId="627D18C1" w14:textId="77777777" w:rsidTr="00804806">
        <w:trPr>
          <w:trHeight w:val="320"/>
        </w:trPr>
        <w:tc>
          <w:tcPr>
            <w:tcW w:w="874" w:type="pct"/>
            <w:tcBorders>
              <w:top w:val="nil"/>
              <w:left w:val="nil"/>
              <w:bottom w:val="nil"/>
              <w:right w:val="nil"/>
            </w:tcBorders>
            <w:shd w:val="clear" w:color="auto" w:fill="auto"/>
            <w:noWrap/>
            <w:vAlign w:val="center"/>
            <w:hideMark/>
          </w:tcPr>
          <w:p w14:paraId="17E2C261"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Serum folate, nmol/L</w:t>
            </w:r>
          </w:p>
        </w:tc>
        <w:tc>
          <w:tcPr>
            <w:tcW w:w="175" w:type="pct"/>
            <w:tcBorders>
              <w:top w:val="nil"/>
              <w:left w:val="nil"/>
              <w:bottom w:val="nil"/>
              <w:right w:val="nil"/>
            </w:tcBorders>
            <w:shd w:val="clear" w:color="auto" w:fill="auto"/>
            <w:noWrap/>
            <w:vAlign w:val="center"/>
            <w:hideMark/>
          </w:tcPr>
          <w:p w14:paraId="7147CC98"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3186</w:t>
            </w:r>
          </w:p>
        </w:tc>
        <w:tc>
          <w:tcPr>
            <w:tcW w:w="247" w:type="pct"/>
            <w:tcBorders>
              <w:top w:val="nil"/>
              <w:left w:val="nil"/>
              <w:bottom w:val="nil"/>
              <w:right w:val="nil"/>
            </w:tcBorders>
            <w:shd w:val="clear" w:color="auto" w:fill="auto"/>
            <w:noWrap/>
            <w:vAlign w:val="center"/>
            <w:hideMark/>
          </w:tcPr>
          <w:p w14:paraId="6A80CD6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2.8±0.4</w:t>
            </w:r>
          </w:p>
        </w:tc>
        <w:tc>
          <w:tcPr>
            <w:tcW w:w="329" w:type="pct"/>
            <w:tcBorders>
              <w:top w:val="nil"/>
              <w:left w:val="nil"/>
              <w:bottom w:val="nil"/>
              <w:right w:val="nil"/>
            </w:tcBorders>
            <w:shd w:val="clear" w:color="auto" w:fill="auto"/>
            <w:noWrap/>
            <w:vAlign w:val="center"/>
            <w:hideMark/>
          </w:tcPr>
          <w:p w14:paraId="6A545E0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2.8±0.4</w:t>
            </w:r>
          </w:p>
        </w:tc>
        <w:tc>
          <w:tcPr>
            <w:tcW w:w="321" w:type="pct"/>
            <w:tcBorders>
              <w:top w:val="nil"/>
              <w:left w:val="nil"/>
              <w:bottom w:val="nil"/>
              <w:right w:val="nil"/>
            </w:tcBorders>
            <w:shd w:val="clear" w:color="auto" w:fill="auto"/>
            <w:noWrap/>
            <w:vAlign w:val="center"/>
            <w:hideMark/>
          </w:tcPr>
          <w:p w14:paraId="41A71CB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28.48±0.63</w:t>
            </w:r>
          </w:p>
        </w:tc>
        <w:tc>
          <w:tcPr>
            <w:tcW w:w="329" w:type="pct"/>
            <w:tcBorders>
              <w:top w:val="nil"/>
              <w:left w:val="nil"/>
              <w:bottom w:val="nil"/>
              <w:right w:val="nil"/>
            </w:tcBorders>
            <w:shd w:val="clear" w:color="auto" w:fill="auto"/>
            <w:noWrap/>
            <w:vAlign w:val="center"/>
            <w:hideMark/>
          </w:tcPr>
          <w:p w14:paraId="43045AF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28.48±0.63</w:t>
            </w:r>
          </w:p>
        </w:tc>
        <w:tc>
          <w:tcPr>
            <w:tcW w:w="369" w:type="pct"/>
            <w:tcBorders>
              <w:top w:val="nil"/>
              <w:left w:val="nil"/>
              <w:bottom w:val="nil"/>
              <w:right w:val="nil"/>
            </w:tcBorders>
            <w:shd w:val="clear" w:color="auto" w:fill="auto"/>
            <w:noWrap/>
            <w:vAlign w:val="center"/>
            <w:hideMark/>
          </w:tcPr>
          <w:p w14:paraId="1923679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24.87±24.17</w:t>
            </w:r>
          </w:p>
        </w:tc>
        <w:tc>
          <w:tcPr>
            <w:tcW w:w="369" w:type="pct"/>
            <w:tcBorders>
              <w:top w:val="nil"/>
              <w:left w:val="nil"/>
              <w:bottom w:val="nil"/>
              <w:right w:val="nil"/>
            </w:tcBorders>
            <w:shd w:val="clear" w:color="auto" w:fill="auto"/>
            <w:noWrap/>
            <w:vAlign w:val="center"/>
            <w:hideMark/>
          </w:tcPr>
          <w:p w14:paraId="7E49D0D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24.17±25.60</w:t>
            </w:r>
          </w:p>
        </w:tc>
        <w:tc>
          <w:tcPr>
            <w:tcW w:w="321" w:type="pct"/>
            <w:tcBorders>
              <w:top w:val="nil"/>
              <w:left w:val="nil"/>
              <w:bottom w:val="nil"/>
              <w:right w:val="nil"/>
            </w:tcBorders>
            <w:shd w:val="clear" w:color="auto" w:fill="auto"/>
            <w:noWrap/>
            <w:vAlign w:val="center"/>
            <w:hideMark/>
          </w:tcPr>
          <w:p w14:paraId="70DE934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18.60±0.27</w:t>
            </w:r>
          </w:p>
        </w:tc>
        <w:tc>
          <w:tcPr>
            <w:tcW w:w="329" w:type="pct"/>
            <w:tcBorders>
              <w:top w:val="nil"/>
              <w:left w:val="nil"/>
              <w:bottom w:val="nil"/>
              <w:right w:val="nil"/>
            </w:tcBorders>
            <w:shd w:val="clear" w:color="auto" w:fill="auto"/>
            <w:noWrap/>
            <w:vAlign w:val="center"/>
            <w:hideMark/>
          </w:tcPr>
          <w:p w14:paraId="25C5520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18.60±0.27</w:t>
            </w:r>
          </w:p>
        </w:tc>
        <w:tc>
          <w:tcPr>
            <w:tcW w:w="321" w:type="pct"/>
            <w:tcBorders>
              <w:top w:val="nil"/>
              <w:left w:val="nil"/>
              <w:bottom w:val="nil"/>
              <w:right w:val="nil"/>
            </w:tcBorders>
            <w:shd w:val="clear" w:color="auto" w:fill="auto"/>
            <w:noWrap/>
            <w:vAlign w:val="center"/>
            <w:hideMark/>
          </w:tcPr>
          <w:p w14:paraId="1DE8AFC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25.10±0.32</w:t>
            </w:r>
          </w:p>
        </w:tc>
        <w:tc>
          <w:tcPr>
            <w:tcW w:w="329" w:type="pct"/>
            <w:tcBorders>
              <w:top w:val="nil"/>
              <w:left w:val="nil"/>
              <w:bottom w:val="nil"/>
              <w:right w:val="nil"/>
            </w:tcBorders>
            <w:shd w:val="clear" w:color="auto" w:fill="auto"/>
            <w:noWrap/>
            <w:vAlign w:val="center"/>
            <w:hideMark/>
          </w:tcPr>
          <w:p w14:paraId="02AC725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25.10±0.32</w:t>
            </w:r>
          </w:p>
        </w:tc>
        <w:tc>
          <w:tcPr>
            <w:tcW w:w="345" w:type="pct"/>
            <w:tcBorders>
              <w:top w:val="nil"/>
              <w:left w:val="nil"/>
              <w:bottom w:val="nil"/>
              <w:right w:val="nil"/>
            </w:tcBorders>
            <w:shd w:val="clear" w:color="auto" w:fill="auto"/>
            <w:noWrap/>
            <w:vAlign w:val="center"/>
            <w:hideMark/>
          </w:tcPr>
          <w:p w14:paraId="2CAA14B2"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32.80±0.49</w:t>
            </w:r>
          </w:p>
        </w:tc>
        <w:tc>
          <w:tcPr>
            <w:tcW w:w="342" w:type="pct"/>
            <w:tcBorders>
              <w:top w:val="nil"/>
              <w:left w:val="nil"/>
              <w:bottom w:val="nil"/>
              <w:right w:val="nil"/>
            </w:tcBorders>
            <w:shd w:val="clear" w:color="auto" w:fill="auto"/>
            <w:noWrap/>
            <w:vAlign w:val="center"/>
            <w:hideMark/>
          </w:tcPr>
          <w:p w14:paraId="13E8BBE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32.80±0.49</w:t>
            </w:r>
          </w:p>
        </w:tc>
      </w:tr>
      <w:tr w:rsidR="00804806" w:rsidRPr="00345428" w14:paraId="74CCBDEB" w14:textId="77777777" w:rsidTr="00804806">
        <w:trPr>
          <w:trHeight w:val="320"/>
        </w:trPr>
        <w:tc>
          <w:tcPr>
            <w:tcW w:w="874" w:type="pct"/>
            <w:tcBorders>
              <w:top w:val="nil"/>
              <w:left w:val="nil"/>
              <w:bottom w:val="nil"/>
              <w:right w:val="nil"/>
            </w:tcBorders>
            <w:shd w:val="clear" w:color="auto" w:fill="auto"/>
            <w:noWrap/>
            <w:vAlign w:val="center"/>
            <w:hideMark/>
          </w:tcPr>
          <w:p w14:paraId="742B98C6"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CRP, mg/L</w:t>
            </w:r>
          </w:p>
        </w:tc>
        <w:tc>
          <w:tcPr>
            <w:tcW w:w="175" w:type="pct"/>
            <w:tcBorders>
              <w:top w:val="nil"/>
              <w:left w:val="nil"/>
              <w:bottom w:val="nil"/>
              <w:right w:val="nil"/>
            </w:tcBorders>
            <w:shd w:val="clear" w:color="auto" w:fill="auto"/>
            <w:noWrap/>
            <w:vAlign w:val="center"/>
            <w:hideMark/>
          </w:tcPr>
          <w:p w14:paraId="4790DD0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3197</w:t>
            </w:r>
          </w:p>
        </w:tc>
        <w:tc>
          <w:tcPr>
            <w:tcW w:w="247" w:type="pct"/>
            <w:tcBorders>
              <w:top w:val="nil"/>
              <w:left w:val="nil"/>
              <w:bottom w:val="nil"/>
              <w:right w:val="nil"/>
            </w:tcBorders>
            <w:shd w:val="clear" w:color="auto" w:fill="auto"/>
            <w:noWrap/>
            <w:vAlign w:val="center"/>
            <w:hideMark/>
          </w:tcPr>
          <w:p w14:paraId="1B7BAA5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25.6±1.0</w:t>
            </w:r>
          </w:p>
        </w:tc>
        <w:tc>
          <w:tcPr>
            <w:tcW w:w="329" w:type="pct"/>
            <w:tcBorders>
              <w:top w:val="nil"/>
              <w:left w:val="nil"/>
              <w:bottom w:val="nil"/>
              <w:right w:val="nil"/>
            </w:tcBorders>
            <w:shd w:val="clear" w:color="auto" w:fill="auto"/>
            <w:noWrap/>
            <w:vAlign w:val="center"/>
            <w:hideMark/>
          </w:tcPr>
          <w:p w14:paraId="724179F4"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25.6±1.0</w:t>
            </w:r>
          </w:p>
        </w:tc>
        <w:tc>
          <w:tcPr>
            <w:tcW w:w="321" w:type="pct"/>
            <w:tcBorders>
              <w:top w:val="nil"/>
              <w:left w:val="nil"/>
              <w:bottom w:val="nil"/>
              <w:right w:val="nil"/>
            </w:tcBorders>
            <w:shd w:val="clear" w:color="auto" w:fill="auto"/>
            <w:noWrap/>
            <w:vAlign w:val="center"/>
            <w:hideMark/>
          </w:tcPr>
          <w:p w14:paraId="54F07D00"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4.39±0.18</w:t>
            </w:r>
          </w:p>
        </w:tc>
        <w:tc>
          <w:tcPr>
            <w:tcW w:w="329" w:type="pct"/>
            <w:tcBorders>
              <w:top w:val="nil"/>
              <w:left w:val="nil"/>
              <w:bottom w:val="nil"/>
              <w:right w:val="nil"/>
            </w:tcBorders>
            <w:shd w:val="clear" w:color="auto" w:fill="auto"/>
            <w:noWrap/>
            <w:vAlign w:val="center"/>
            <w:hideMark/>
          </w:tcPr>
          <w:p w14:paraId="28F8507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4.39±0.18</w:t>
            </w:r>
          </w:p>
        </w:tc>
        <w:tc>
          <w:tcPr>
            <w:tcW w:w="369" w:type="pct"/>
            <w:tcBorders>
              <w:top w:val="nil"/>
              <w:left w:val="nil"/>
              <w:bottom w:val="nil"/>
              <w:right w:val="nil"/>
            </w:tcBorders>
            <w:shd w:val="clear" w:color="auto" w:fill="auto"/>
            <w:noWrap/>
            <w:vAlign w:val="center"/>
            <w:hideMark/>
          </w:tcPr>
          <w:p w14:paraId="59342C3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1.74±1.61</w:t>
            </w:r>
          </w:p>
        </w:tc>
        <w:tc>
          <w:tcPr>
            <w:tcW w:w="369" w:type="pct"/>
            <w:tcBorders>
              <w:top w:val="nil"/>
              <w:left w:val="nil"/>
              <w:bottom w:val="nil"/>
              <w:right w:val="nil"/>
            </w:tcBorders>
            <w:shd w:val="clear" w:color="auto" w:fill="auto"/>
            <w:noWrap/>
            <w:vAlign w:val="center"/>
            <w:hideMark/>
          </w:tcPr>
          <w:p w14:paraId="41920AC9"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1.61±1.89</w:t>
            </w:r>
          </w:p>
        </w:tc>
        <w:tc>
          <w:tcPr>
            <w:tcW w:w="321" w:type="pct"/>
            <w:tcBorders>
              <w:top w:val="nil"/>
              <w:left w:val="nil"/>
              <w:bottom w:val="nil"/>
              <w:right w:val="nil"/>
            </w:tcBorders>
            <w:shd w:val="clear" w:color="auto" w:fill="auto"/>
            <w:noWrap/>
            <w:vAlign w:val="center"/>
            <w:hideMark/>
          </w:tcPr>
          <w:p w14:paraId="1AB486B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0.60±0.05</w:t>
            </w:r>
          </w:p>
        </w:tc>
        <w:tc>
          <w:tcPr>
            <w:tcW w:w="329" w:type="pct"/>
            <w:tcBorders>
              <w:top w:val="nil"/>
              <w:left w:val="nil"/>
              <w:bottom w:val="nil"/>
              <w:right w:val="nil"/>
            </w:tcBorders>
            <w:shd w:val="clear" w:color="auto" w:fill="auto"/>
            <w:noWrap/>
            <w:vAlign w:val="center"/>
            <w:hideMark/>
          </w:tcPr>
          <w:p w14:paraId="1AA07E6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0.60±0.05</w:t>
            </w:r>
          </w:p>
        </w:tc>
        <w:tc>
          <w:tcPr>
            <w:tcW w:w="321" w:type="pct"/>
            <w:tcBorders>
              <w:top w:val="nil"/>
              <w:left w:val="nil"/>
              <w:bottom w:val="nil"/>
              <w:right w:val="nil"/>
            </w:tcBorders>
            <w:shd w:val="clear" w:color="auto" w:fill="auto"/>
            <w:noWrap/>
            <w:vAlign w:val="center"/>
            <w:hideMark/>
          </w:tcPr>
          <w:p w14:paraId="1A1D4B0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1.90±0.10</w:t>
            </w:r>
          </w:p>
        </w:tc>
        <w:tc>
          <w:tcPr>
            <w:tcW w:w="329" w:type="pct"/>
            <w:tcBorders>
              <w:top w:val="nil"/>
              <w:left w:val="nil"/>
              <w:bottom w:val="nil"/>
              <w:right w:val="nil"/>
            </w:tcBorders>
            <w:shd w:val="clear" w:color="auto" w:fill="auto"/>
            <w:noWrap/>
            <w:vAlign w:val="center"/>
            <w:hideMark/>
          </w:tcPr>
          <w:p w14:paraId="70D3DB5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1.90±0.10</w:t>
            </w:r>
          </w:p>
        </w:tc>
        <w:tc>
          <w:tcPr>
            <w:tcW w:w="345" w:type="pct"/>
            <w:tcBorders>
              <w:top w:val="nil"/>
              <w:left w:val="nil"/>
              <w:bottom w:val="nil"/>
              <w:right w:val="nil"/>
            </w:tcBorders>
            <w:shd w:val="clear" w:color="auto" w:fill="auto"/>
            <w:noWrap/>
            <w:vAlign w:val="center"/>
            <w:hideMark/>
          </w:tcPr>
          <w:p w14:paraId="0A92F20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5.15±0.22</w:t>
            </w:r>
          </w:p>
        </w:tc>
        <w:tc>
          <w:tcPr>
            <w:tcW w:w="342" w:type="pct"/>
            <w:tcBorders>
              <w:top w:val="nil"/>
              <w:left w:val="nil"/>
              <w:bottom w:val="nil"/>
              <w:right w:val="nil"/>
            </w:tcBorders>
            <w:shd w:val="clear" w:color="auto" w:fill="auto"/>
            <w:noWrap/>
            <w:vAlign w:val="center"/>
            <w:hideMark/>
          </w:tcPr>
          <w:p w14:paraId="425C94F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5.15±0.22</w:t>
            </w:r>
          </w:p>
        </w:tc>
      </w:tr>
      <w:tr w:rsidR="00804806" w:rsidRPr="00345428" w14:paraId="5D1C0B60" w14:textId="77777777" w:rsidTr="00804806">
        <w:trPr>
          <w:trHeight w:val="320"/>
        </w:trPr>
        <w:tc>
          <w:tcPr>
            <w:tcW w:w="874" w:type="pct"/>
            <w:tcBorders>
              <w:top w:val="nil"/>
              <w:left w:val="nil"/>
              <w:bottom w:val="single" w:sz="4" w:space="0" w:color="auto"/>
              <w:right w:val="nil"/>
            </w:tcBorders>
            <w:shd w:val="clear" w:color="auto" w:fill="auto"/>
            <w:noWrap/>
            <w:vAlign w:val="center"/>
            <w:hideMark/>
          </w:tcPr>
          <w:p w14:paraId="6D9EE4EB" w14:textId="77777777" w:rsidR="00804806" w:rsidRPr="00345428" w:rsidRDefault="00804806" w:rsidP="00804806">
            <w:pPr>
              <w:ind w:firstLineChars="100" w:firstLine="120"/>
              <w:rPr>
                <w:rFonts w:ascii="Calibri" w:hAnsi="Calibri"/>
                <w:color w:val="000000"/>
                <w:sz w:val="12"/>
                <w:szCs w:val="12"/>
              </w:rPr>
            </w:pPr>
            <w:r w:rsidRPr="00345428">
              <w:rPr>
                <w:rFonts w:ascii="Calibri" w:hAnsi="Calibri"/>
                <w:color w:val="000000"/>
                <w:sz w:val="12"/>
                <w:szCs w:val="12"/>
              </w:rPr>
              <w:t>Hemoglobin, g/L</w:t>
            </w:r>
          </w:p>
        </w:tc>
        <w:tc>
          <w:tcPr>
            <w:tcW w:w="175" w:type="pct"/>
            <w:tcBorders>
              <w:top w:val="nil"/>
              <w:left w:val="nil"/>
              <w:bottom w:val="single" w:sz="4" w:space="0" w:color="auto"/>
              <w:right w:val="nil"/>
            </w:tcBorders>
            <w:shd w:val="clear" w:color="auto" w:fill="auto"/>
            <w:noWrap/>
            <w:vAlign w:val="center"/>
            <w:hideMark/>
          </w:tcPr>
          <w:p w14:paraId="03C0F1A7"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3226</w:t>
            </w:r>
          </w:p>
        </w:tc>
        <w:tc>
          <w:tcPr>
            <w:tcW w:w="247" w:type="pct"/>
            <w:tcBorders>
              <w:top w:val="nil"/>
              <w:left w:val="nil"/>
              <w:bottom w:val="single" w:sz="4" w:space="0" w:color="auto"/>
              <w:right w:val="nil"/>
            </w:tcBorders>
            <w:shd w:val="clear" w:color="auto" w:fill="auto"/>
            <w:noWrap/>
            <w:vAlign w:val="center"/>
            <w:hideMark/>
          </w:tcPr>
          <w:p w14:paraId="1C0344E6"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6.4±0.5</w:t>
            </w:r>
          </w:p>
        </w:tc>
        <w:tc>
          <w:tcPr>
            <w:tcW w:w="329" w:type="pct"/>
            <w:tcBorders>
              <w:top w:val="nil"/>
              <w:left w:val="nil"/>
              <w:bottom w:val="single" w:sz="4" w:space="0" w:color="auto"/>
              <w:right w:val="nil"/>
            </w:tcBorders>
            <w:shd w:val="clear" w:color="auto" w:fill="auto"/>
            <w:noWrap/>
            <w:vAlign w:val="center"/>
            <w:hideMark/>
          </w:tcPr>
          <w:p w14:paraId="4476EBF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6.4±0.5</w:t>
            </w:r>
          </w:p>
        </w:tc>
        <w:tc>
          <w:tcPr>
            <w:tcW w:w="321" w:type="pct"/>
            <w:tcBorders>
              <w:top w:val="nil"/>
              <w:left w:val="nil"/>
              <w:bottom w:val="single" w:sz="4" w:space="0" w:color="auto"/>
              <w:right w:val="nil"/>
            </w:tcBorders>
            <w:shd w:val="clear" w:color="auto" w:fill="auto"/>
            <w:noWrap/>
            <w:vAlign w:val="center"/>
            <w:hideMark/>
          </w:tcPr>
          <w:p w14:paraId="2148513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136.10±0.50</w:t>
            </w:r>
          </w:p>
        </w:tc>
        <w:tc>
          <w:tcPr>
            <w:tcW w:w="329" w:type="pct"/>
            <w:tcBorders>
              <w:top w:val="nil"/>
              <w:left w:val="nil"/>
              <w:bottom w:val="single" w:sz="4" w:space="0" w:color="auto"/>
              <w:right w:val="nil"/>
            </w:tcBorders>
            <w:shd w:val="clear" w:color="auto" w:fill="auto"/>
            <w:noWrap/>
            <w:vAlign w:val="center"/>
            <w:hideMark/>
          </w:tcPr>
          <w:p w14:paraId="6E60213D"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136.10±0.50</w:t>
            </w:r>
          </w:p>
        </w:tc>
        <w:tc>
          <w:tcPr>
            <w:tcW w:w="369" w:type="pct"/>
            <w:tcBorders>
              <w:top w:val="nil"/>
              <w:left w:val="nil"/>
              <w:bottom w:val="single" w:sz="4" w:space="0" w:color="auto"/>
              <w:right w:val="nil"/>
            </w:tcBorders>
            <w:shd w:val="clear" w:color="auto" w:fill="auto"/>
            <w:noWrap/>
            <w:vAlign w:val="center"/>
            <w:hideMark/>
          </w:tcPr>
          <w:p w14:paraId="78E809D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135.60±134.63</w:t>
            </w:r>
          </w:p>
        </w:tc>
        <w:tc>
          <w:tcPr>
            <w:tcW w:w="369" w:type="pct"/>
            <w:tcBorders>
              <w:top w:val="nil"/>
              <w:left w:val="nil"/>
              <w:bottom w:val="single" w:sz="4" w:space="0" w:color="auto"/>
              <w:right w:val="nil"/>
            </w:tcBorders>
            <w:shd w:val="clear" w:color="auto" w:fill="auto"/>
            <w:noWrap/>
            <w:vAlign w:val="center"/>
            <w:hideMark/>
          </w:tcPr>
          <w:p w14:paraId="78CE2723"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134.63±136.57</w:t>
            </w:r>
          </w:p>
        </w:tc>
        <w:tc>
          <w:tcPr>
            <w:tcW w:w="321" w:type="pct"/>
            <w:tcBorders>
              <w:top w:val="nil"/>
              <w:left w:val="nil"/>
              <w:bottom w:val="single" w:sz="4" w:space="0" w:color="auto"/>
              <w:right w:val="nil"/>
            </w:tcBorders>
            <w:shd w:val="clear" w:color="auto" w:fill="auto"/>
            <w:noWrap/>
            <w:vAlign w:val="center"/>
            <w:hideMark/>
          </w:tcPr>
          <w:p w14:paraId="17C0662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130.00±0.49</w:t>
            </w:r>
          </w:p>
        </w:tc>
        <w:tc>
          <w:tcPr>
            <w:tcW w:w="329" w:type="pct"/>
            <w:tcBorders>
              <w:top w:val="nil"/>
              <w:left w:val="nil"/>
              <w:bottom w:val="single" w:sz="4" w:space="0" w:color="auto"/>
              <w:right w:val="nil"/>
            </w:tcBorders>
            <w:shd w:val="clear" w:color="auto" w:fill="auto"/>
            <w:noWrap/>
            <w:vAlign w:val="center"/>
            <w:hideMark/>
          </w:tcPr>
          <w:p w14:paraId="4B1C7495"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130.00±0.49</w:t>
            </w:r>
          </w:p>
        </w:tc>
        <w:tc>
          <w:tcPr>
            <w:tcW w:w="321" w:type="pct"/>
            <w:tcBorders>
              <w:top w:val="nil"/>
              <w:left w:val="nil"/>
              <w:bottom w:val="single" w:sz="4" w:space="0" w:color="auto"/>
              <w:right w:val="nil"/>
            </w:tcBorders>
            <w:shd w:val="clear" w:color="auto" w:fill="auto"/>
            <w:noWrap/>
            <w:vAlign w:val="center"/>
            <w:hideMark/>
          </w:tcPr>
          <w:p w14:paraId="1DB166BA"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137.00±0.49</w:t>
            </w:r>
          </w:p>
        </w:tc>
        <w:tc>
          <w:tcPr>
            <w:tcW w:w="329" w:type="pct"/>
            <w:tcBorders>
              <w:top w:val="nil"/>
              <w:left w:val="nil"/>
              <w:bottom w:val="single" w:sz="4" w:space="0" w:color="auto"/>
              <w:right w:val="nil"/>
            </w:tcBorders>
            <w:shd w:val="clear" w:color="auto" w:fill="auto"/>
            <w:noWrap/>
            <w:vAlign w:val="center"/>
            <w:hideMark/>
          </w:tcPr>
          <w:p w14:paraId="39BEA4F1"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137.00±0.49</w:t>
            </w:r>
          </w:p>
        </w:tc>
        <w:tc>
          <w:tcPr>
            <w:tcW w:w="345" w:type="pct"/>
            <w:tcBorders>
              <w:top w:val="nil"/>
              <w:left w:val="nil"/>
              <w:bottom w:val="single" w:sz="4" w:space="0" w:color="auto"/>
              <w:right w:val="nil"/>
            </w:tcBorders>
            <w:shd w:val="clear" w:color="auto" w:fill="auto"/>
            <w:noWrap/>
            <w:vAlign w:val="center"/>
            <w:hideMark/>
          </w:tcPr>
          <w:p w14:paraId="61CA944E"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143.00±0.51</w:t>
            </w:r>
          </w:p>
        </w:tc>
        <w:tc>
          <w:tcPr>
            <w:tcW w:w="342" w:type="pct"/>
            <w:tcBorders>
              <w:top w:val="nil"/>
              <w:left w:val="nil"/>
              <w:bottom w:val="single" w:sz="4" w:space="0" w:color="auto"/>
              <w:right w:val="nil"/>
            </w:tcBorders>
            <w:shd w:val="clear" w:color="auto" w:fill="auto"/>
            <w:noWrap/>
            <w:vAlign w:val="center"/>
            <w:hideMark/>
          </w:tcPr>
          <w:p w14:paraId="33A85D9C" w14:textId="77777777" w:rsidR="00804806" w:rsidRPr="00345428" w:rsidRDefault="00804806" w:rsidP="00804806">
            <w:pPr>
              <w:jc w:val="center"/>
              <w:rPr>
                <w:rFonts w:ascii="Calibri" w:hAnsi="Calibri"/>
                <w:color w:val="000000"/>
                <w:sz w:val="12"/>
                <w:szCs w:val="12"/>
              </w:rPr>
            </w:pPr>
            <w:r w:rsidRPr="00345428">
              <w:rPr>
                <w:rFonts w:ascii="Calibri" w:hAnsi="Calibri"/>
                <w:color w:val="000000"/>
                <w:sz w:val="12"/>
                <w:szCs w:val="12"/>
              </w:rPr>
              <w:t>143.00±0.51</w:t>
            </w:r>
          </w:p>
        </w:tc>
      </w:tr>
    </w:tbl>
    <w:p w14:paraId="17ED5CAF" w14:textId="7EBCC63D" w:rsidR="00804806" w:rsidRPr="00804806" w:rsidRDefault="00804806" w:rsidP="00804806">
      <w:pPr>
        <w:pStyle w:val="Caption"/>
        <w:keepNext/>
        <w:spacing w:after="0"/>
        <w:rPr>
          <w:rFonts w:ascii="Calibri" w:hAnsi="Calibri" w:cs="Calibri"/>
          <w:i w:val="0"/>
          <w:color w:val="000000" w:themeColor="text1"/>
          <w:sz w:val="24"/>
          <w:szCs w:val="24"/>
        </w:rPr>
      </w:pPr>
      <w:r w:rsidRPr="00804806">
        <w:rPr>
          <w:rFonts w:ascii="Calibri" w:hAnsi="Calibri" w:cs="Calibri"/>
          <w:i w:val="0"/>
          <w:color w:val="000000" w:themeColor="text1"/>
          <w:sz w:val="24"/>
          <w:szCs w:val="24"/>
          <w:vertAlign w:val="superscript"/>
        </w:rPr>
        <w:lastRenderedPageBreak/>
        <w:t>1</w:t>
      </w:r>
      <w:r w:rsidRPr="00804806">
        <w:rPr>
          <w:rFonts w:ascii="Calibri" w:hAnsi="Calibri" w:cs="Calibri"/>
          <w:i w:val="0"/>
          <w:color w:val="000000" w:themeColor="text1"/>
          <w:sz w:val="24"/>
          <w:szCs w:val="24"/>
        </w:rPr>
        <w:t xml:space="preserve"> Values are in mean±SE; Adj. Adjusted by the BRINDA method; AGP, Alpha(1)-acid glycoprotein; BRINDA, Biomarkers Reflecting Inflammation and Nutritional Determinants of Anemia; CRP, C-reactive protein; NHANES, National Health and Nutrition Examination Survey; RBC, Red Blood Cell, SAMBA, Statistical Apparatus of Micronutrient Biomarker Analysis, </w:t>
      </w:r>
      <w:r w:rsidRPr="00804806">
        <w:rPr>
          <w:rFonts w:ascii="Calibri" w:eastAsia="Times New Roman" w:hAnsi="Calibri" w:cs="Calibri"/>
          <w:i w:val="0"/>
          <w:color w:val="000000" w:themeColor="text1"/>
          <w:sz w:val="24"/>
          <w:szCs w:val="24"/>
        </w:rPr>
        <w:t>sTfR, Soluble Transferrin Receptor</w:t>
      </w:r>
      <w:r w:rsidRPr="00804806">
        <w:rPr>
          <w:rFonts w:ascii="Calibri" w:hAnsi="Calibri" w:cs="Calibri"/>
          <w:i w:val="0"/>
          <w:color w:val="000000" w:themeColor="text1"/>
          <w:sz w:val="24"/>
          <w:szCs w:val="24"/>
        </w:rPr>
        <w:t>. Vitamin A deficiency defined as</w:t>
      </w:r>
      <w:r>
        <w:rPr>
          <w:rFonts w:ascii="Calibri" w:hAnsi="Calibri" w:cs="Calibri"/>
          <w:i w:val="0"/>
          <w:color w:val="000000" w:themeColor="text1"/>
          <w:sz w:val="24"/>
          <w:szCs w:val="24"/>
        </w:rPr>
        <w:t xml:space="preserve"> </w:t>
      </w:r>
      <w:r w:rsidRPr="00804806">
        <w:rPr>
          <w:rFonts w:ascii="Calibri" w:hAnsi="Calibri" w:cs="Calibri"/>
          <w:i w:val="0"/>
          <w:color w:val="000000" w:themeColor="text1"/>
          <w:sz w:val="24"/>
          <w:szCs w:val="24"/>
        </w:rPr>
        <w:t xml:space="preserve">serum retinol or retinol binding protein &lt; 0.7 </w:t>
      </w:r>
      <w:r w:rsidRPr="00804806">
        <w:rPr>
          <w:rFonts w:ascii="Calibri" w:eastAsia="Times New Roman" w:hAnsi="Calibri" w:cs="Calibri"/>
          <w:i w:val="0"/>
          <w:color w:val="000000" w:themeColor="text1"/>
          <w:sz w:val="24"/>
          <w:szCs w:val="24"/>
        </w:rPr>
        <w:t xml:space="preserve">μmol/L; B-12 deficiency defined as serum </w:t>
      </w:r>
      <w:r w:rsidR="008020C7">
        <w:rPr>
          <w:rFonts w:ascii="Calibri" w:eastAsia="Times New Roman" w:hAnsi="Calibri" w:cs="Calibri"/>
          <w:i w:val="0"/>
          <w:color w:val="000000" w:themeColor="text1"/>
          <w:sz w:val="24"/>
          <w:szCs w:val="24"/>
        </w:rPr>
        <w:t>B-12</w:t>
      </w:r>
      <w:r w:rsidRPr="00804806">
        <w:rPr>
          <w:rFonts w:ascii="Calibri" w:eastAsia="Times New Roman" w:hAnsi="Calibri" w:cs="Calibri"/>
          <w:i w:val="0"/>
          <w:color w:val="000000" w:themeColor="text1"/>
          <w:sz w:val="24"/>
          <w:szCs w:val="24"/>
        </w:rPr>
        <w:t xml:space="preserve"> &lt; 150 pmol/L; folate deficiency defined as RBC folate &lt; 340 nmol/L or serum folate &lt; 10 nmol/L; iron deficiency defined as serum ferritin &lt; 12 μg/L and </w:t>
      </w:r>
      <w:r>
        <w:rPr>
          <w:rFonts w:ascii="Calibri" w:eastAsia="Times New Roman" w:hAnsi="Calibri" w:cs="Calibri"/>
          <w:i w:val="0"/>
          <w:color w:val="000000" w:themeColor="text1"/>
          <w:sz w:val="24"/>
          <w:szCs w:val="24"/>
        </w:rPr>
        <w:t>&lt;</w:t>
      </w:r>
      <w:r w:rsidRPr="00804806">
        <w:rPr>
          <w:rFonts w:ascii="Calibri" w:eastAsia="Times New Roman" w:hAnsi="Calibri" w:cs="Calibri"/>
          <w:i w:val="0"/>
          <w:color w:val="000000" w:themeColor="text1"/>
          <w:sz w:val="24"/>
          <w:szCs w:val="24"/>
        </w:rPr>
        <w:t>15 μg/L for children and non-pregnant women 15-49 y, respectively</w:t>
      </w:r>
      <w:r>
        <w:rPr>
          <w:rFonts w:ascii="Calibri" w:eastAsia="Times New Roman" w:hAnsi="Calibri" w:cs="Calibri"/>
          <w:i w:val="0"/>
          <w:color w:val="000000" w:themeColor="text1"/>
          <w:sz w:val="24"/>
          <w:szCs w:val="24"/>
        </w:rPr>
        <w:t>, or sTfR &lt; 8.3 mg/L</w:t>
      </w:r>
      <w:r w:rsidR="00717DF3">
        <w:rPr>
          <w:rFonts w:ascii="Calibri" w:eastAsia="Times New Roman" w:hAnsi="Calibri" w:cs="Calibri"/>
          <w:i w:val="0"/>
          <w:color w:val="000000" w:themeColor="text1"/>
          <w:sz w:val="24"/>
          <w:szCs w:val="24"/>
        </w:rPr>
        <w:t xml:space="preserve"> for both groups</w:t>
      </w:r>
      <w:r w:rsidRPr="00804806">
        <w:rPr>
          <w:rFonts w:ascii="Calibri" w:eastAsia="Times New Roman" w:hAnsi="Calibri" w:cs="Calibri"/>
          <w:i w:val="0"/>
          <w:color w:val="000000" w:themeColor="text1"/>
          <w:sz w:val="24"/>
          <w:szCs w:val="24"/>
        </w:rPr>
        <w:t>; anemia defined as hemoglobin &lt; 110 g/L and &lt;120 for children and</w:t>
      </w:r>
      <w:r>
        <w:rPr>
          <w:rFonts w:ascii="Calibri" w:eastAsia="Times New Roman" w:hAnsi="Calibri" w:cs="Calibri"/>
          <w:i w:val="0"/>
          <w:color w:val="000000" w:themeColor="text1"/>
          <w:sz w:val="24"/>
          <w:szCs w:val="24"/>
        </w:rPr>
        <w:t xml:space="preserve"> </w:t>
      </w:r>
      <w:r w:rsidRPr="00804806">
        <w:rPr>
          <w:rFonts w:ascii="Calibri" w:eastAsia="Times New Roman" w:hAnsi="Calibri" w:cs="Calibri"/>
          <w:i w:val="0"/>
          <w:color w:val="000000" w:themeColor="text1"/>
          <w:sz w:val="24"/>
          <w:szCs w:val="24"/>
        </w:rPr>
        <w:t>non-pregnant women 15-49 y, respectively</w:t>
      </w:r>
      <w:r w:rsidRPr="00804806">
        <w:rPr>
          <w:rFonts w:ascii="Calibri" w:hAnsi="Calibri" w:cs="Calibri"/>
          <w:i w:val="0"/>
          <w:color w:val="000000" w:themeColor="text1"/>
          <w:sz w:val="24"/>
          <w:szCs w:val="24"/>
        </w:rPr>
        <w:t>; inflammation defined as CRP &gt;5 mg/L and AGP &gt;1 g/L.</w:t>
      </w:r>
    </w:p>
    <w:p w14:paraId="08097441" w14:textId="57F5C100" w:rsidR="00804806" w:rsidRPr="00804806" w:rsidRDefault="00804806" w:rsidP="00804806">
      <w:pPr>
        <w:rPr>
          <w:rFonts w:ascii="Calibri" w:hAnsi="Calibri" w:cs="Calibri"/>
          <w:color w:val="000000" w:themeColor="text1"/>
        </w:rPr>
      </w:pPr>
      <w:r w:rsidRPr="00804806">
        <w:rPr>
          <w:rFonts w:ascii="Calibri" w:hAnsi="Calibri" w:cs="Calibri"/>
          <w:color w:val="000000" w:themeColor="text1"/>
          <w:vertAlign w:val="superscript"/>
        </w:rPr>
        <w:t>2</w:t>
      </w:r>
      <w:r>
        <w:rPr>
          <w:rFonts w:ascii="Calibri" w:hAnsi="Calibri" w:cs="Calibri"/>
          <w:color w:val="000000" w:themeColor="text1"/>
        </w:rPr>
        <w:t>sTfR</w:t>
      </w:r>
      <w:r w:rsidRPr="00804806">
        <w:rPr>
          <w:rFonts w:ascii="Calibri" w:hAnsi="Calibri" w:cs="Calibri"/>
          <w:color w:val="000000" w:themeColor="text1"/>
        </w:rPr>
        <w:t xml:space="preserve"> is adjusted by only AGP. Because AGP is unavailable in NHANES, the </w:t>
      </w:r>
      <w:r>
        <w:rPr>
          <w:rFonts w:ascii="Calibri" w:hAnsi="Calibri" w:cs="Calibri"/>
          <w:color w:val="000000" w:themeColor="text1"/>
        </w:rPr>
        <w:t xml:space="preserve">results of </w:t>
      </w:r>
      <w:r w:rsidRPr="00804806">
        <w:rPr>
          <w:rFonts w:ascii="Calibri" w:hAnsi="Calibri" w:cs="Calibri"/>
          <w:color w:val="000000" w:themeColor="text1"/>
        </w:rPr>
        <w:t xml:space="preserve">adjusted </w:t>
      </w:r>
      <w:r>
        <w:rPr>
          <w:rFonts w:ascii="Calibri" w:hAnsi="Calibri" w:cs="Calibri"/>
          <w:color w:val="000000" w:themeColor="text1"/>
        </w:rPr>
        <w:t>sTfR</w:t>
      </w:r>
      <w:r w:rsidRPr="00804806">
        <w:rPr>
          <w:rFonts w:ascii="Calibri" w:hAnsi="Calibri" w:cs="Calibri"/>
          <w:color w:val="000000" w:themeColor="text1"/>
        </w:rPr>
        <w:t xml:space="preserve"> </w:t>
      </w:r>
      <w:r>
        <w:rPr>
          <w:rFonts w:ascii="Calibri" w:hAnsi="Calibri" w:cs="Calibri"/>
          <w:color w:val="000000" w:themeColor="text1"/>
        </w:rPr>
        <w:t>are</w:t>
      </w:r>
      <w:r w:rsidRPr="00804806">
        <w:rPr>
          <w:rFonts w:ascii="Calibri" w:hAnsi="Calibri" w:cs="Calibri"/>
          <w:color w:val="000000" w:themeColor="text1"/>
        </w:rPr>
        <w:t xml:space="preserve"> the same as the unadjusted </w:t>
      </w:r>
      <w:r>
        <w:rPr>
          <w:rFonts w:ascii="Calibri" w:hAnsi="Calibri" w:cs="Calibri"/>
          <w:color w:val="000000" w:themeColor="text1"/>
        </w:rPr>
        <w:t>results</w:t>
      </w:r>
      <w:r w:rsidRPr="00804806">
        <w:rPr>
          <w:rFonts w:ascii="Calibri" w:hAnsi="Calibri" w:cs="Calibri"/>
          <w:color w:val="000000" w:themeColor="text1"/>
        </w:rPr>
        <w:t xml:space="preserve">. </w:t>
      </w:r>
    </w:p>
    <w:p w14:paraId="7C2D580A" w14:textId="77777777" w:rsidR="00804806" w:rsidRDefault="00804806" w:rsidP="009F6A95">
      <w:pPr>
        <w:spacing w:line="480" w:lineRule="auto"/>
        <w:jc w:val="center"/>
        <w:rPr>
          <w:rFonts w:ascii="Calibri" w:hAnsi="Calibri" w:cs="Calibri"/>
          <w:b/>
          <w:bCs/>
        </w:rPr>
      </w:pPr>
    </w:p>
    <w:p w14:paraId="55E6E31F" w14:textId="77777777" w:rsidR="00804806" w:rsidRDefault="00804806" w:rsidP="009F6A95">
      <w:pPr>
        <w:spacing w:line="480" w:lineRule="auto"/>
        <w:jc w:val="center"/>
        <w:rPr>
          <w:rFonts w:ascii="Calibri" w:hAnsi="Calibri" w:cs="Calibri"/>
          <w:b/>
          <w:bCs/>
        </w:rPr>
        <w:sectPr w:rsidR="00804806" w:rsidSect="00804806">
          <w:pgSz w:w="16840" w:h="11900" w:orient="landscape"/>
          <w:pgMar w:top="1440" w:right="1440" w:bottom="1440" w:left="1440" w:header="720" w:footer="720" w:gutter="0"/>
          <w:cols w:space="720"/>
          <w:docGrid w:linePitch="360"/>
        </w:sectPr>
      </w:pPr>
    </w:p>
    <w:p w14:paraId="5D7AD956" w14:textId="08466DF3" w:rsidR="00134250" w:rsidRPr="00134250" w:rsidRDefault="00134250" w:rsidP="00134250">
      <w:pPr>
        <w:spacing w:line="480" w:lineRule="auto"/>
        <w:rPr>
          <w:rFonts w:ascii="Calibri" w:hAnsi="Calibri" w:cs="Calibri"/>
        </w:rPr>
      </w:pPr>
      <w:r w:rsidRPr="00134250">
        <w:rPr>
          <w:rFonts w:ascii="Calibri" w:hAnsi="Calibri" w:cs="Calibri"/>
        </w:rPr>
        <w:lastRenderedPageBreak/>
        <w:t xml:space="preserve">Figure </w:t>
      </w:r>
      <w:r w:rsidRPr="00134250">
        <w:rPr>
          <w:rFonts w:ascii="Calibri" w:hAnsi="Calibri" w:cs="Calibri"/>
        </w:rPr>
        <w:fldChar w:fldCharType="begin"/>
      </w:r>
      <w:r w:rsidRPr="00134250">
        <w:rPr>
          <w:rFonts w:ascii="Calibri" w:hAnsi="Calibri" w:cs="Calibri"/>
        </w:rPr>
        <w:instrText xml:space="preserve"> SEQ Figure \* ARABIC </w:instrText>
      </w:r>
      <w:r w:rsidRPr="00134250">
        <w:rPr>
          <w:rFonts w:ascii="Calibri" w:hAnsi="Calibri" w:cs="Calibri"/>
        </w:rPr>
        <w:fldChar w:fldCharType="separate"/>
      </w:r>
      <w:r w:rsidR="00B7592F">
        <w:rPr>
          <w:rFonts w:ascii="Calibri" w:hAnsi="Calibri" w:cs="Calibri"/>
          <w:noProof/>
        </w:rPr>
        <w:t>1</w:t>
      </w:r>
      <w:r w:rsidRPr="00134250">
        <w:rPr>
          <w:rFonts w:ascii="Calibri" w:hAnsi="Calibri" w:cs="Calibri"/>
        </w:rPr>
        <w:fldChar w:fldCharType="end"/>
      </w:r>
      <w:r w:rsidRPr="00134250">
        <w:rPr>
          <w:rFonts w:ascii="Calibri" w:hAnsi="Calibri" w:cs="Calibri"/>
        </w:rPr>
        <w:t>: Challenges in micronutrient biomarker analysis</w:t>
      </w:r>
    </w:p>
    <w:p w14:paraId="076B7B76" w14:textId="04BECC48" w:rsidR="00134250" w:rsidRDefault="00134250" w:rsidP="00B7592F">
      <w:pPr>
        <w:spacing w:line="480" w:lineRule="auto"/>
        <w:jc w:val="center"/>
        <w:rPr>
          <w:rFonts w:ascii="Calibri" w:hAnsi="Calibri" w:cs="Calibri"/>
          <w:b/>
          <w:bCs/>
        </w:rPr>
        <w:sectPr w:rsidR="00134250" w:rsidSect="00B7592F">
          <w:pgSz w:w="16840" w:h="11900" w:orient="landscape"/>
          <w:pgMar w:top="1440" w:right="1440" w:bottom="1440" w:left="1440" w:header="720" w:footer="720" w:gutter="0"/>
          <w:cols w:space="720"/>
          <w:docGrid w:linePitch="360"/>
        </w:sectPr>
      </w:pPr>
      <w:r>
        <w:rPr>
          <w:rFonts w:ascii="Calibri" w:hAnsi="Calibri" w:cs="Calibri"/>
          <w:b/>
          <w:bCs/>
          <w:noProof/>
        </w:rPr>
        <w:drawing>
          <wp:inline distT="0" distB="0" distL="0" distR="0" wp14:anchorId="4C8364C8" wp14:editId="21FBA3AD">
            <wp:extent cx="8864600" cy="3618865"/>
            <wp:effectExtent l="12700" t="12700" r="12700" b="133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864600" cy="3618865"/>
                    </a:xfrm>
                    <a:prstGeom prst="rect">
                      <a:avLst/>
                    </a:prstGeom>
                    <a:ln>
                      <a:solidFill>
                        <a:schemeClr val="tx1"/>
                      </a:solidFill>
                    </a:ln>
                  </pic:spPr>
                </pic:pic>
              </a:graphicData>
            </a:graphic>
          </wp:inline>
        </w:drawing>
      </w:r>
    </w:p>
    <w:p w14:paraId="642F158A" w14:textId="7AB7648F" w:rsidR="00B7592F" w:rsidRPr="00A16505" w:rsidRDefault="00B7592F" w:rsidP="00B7592F">
      <w:pPr>
        <w:pStyle w:val="Caption"/>
        <w:keepNext/>
        <w:rPr>
          <w:rFonts w:ascii="Calibri" w:hAnsi="Calibri" w:cs="Calibri"/>
          <w:i w:val="0"/>
          <w:iCs w:val="0"/>
          <w:color w:val="000000" w:themeColor="text1"/>
          <w:sz w:val="24"/>
          <w:szCs w:val="24"/>
        </w:rPr>
      </w:pPr>
      <w:r w:rsidRPr="00A16505">
        <w:rPr>
          <w:rFonts w:ascii="Calibri" w:hAnsi="Calibri" w:cs="Calibri"/>
          <w:i w:val="0"/>
          <w:iCs w:val="0"/>
          <w:color w:val="000000" w:themeColor="text1"/>
          <w:sz w:val="24"/>
          <w:szCs w:val="24"/>
        </w:rPr>
        <w:lastRenderedPageBreak/>
        <w:t xml:space="preserve">Figure </w:t>
      </w:r>
      <w:r w:rsidRPr="00A16505">
        <w:rPr>
          <w:rFonts w:ascii="Calibri" w:hAnsi="Calibri" w:cs="Calibri"/>
          <w:i w:val="0"/>
          <w:iCs w:val="0"/>
          <w:color w:val="000000" w:themeColor="text1"/>
          <w:sz w:val="24"/>
          <w:szCs w:val="24"/>
        </w:rPr>
        <w:fldChar w:fldCharType="begin"/>
      </w:r>
      <w:r w:rsidRPr="00A16505">
        <w:rPr>
          <w:rFonts w:ascii="Calibri" w:hAnsi="Calibri" w:cs="Calibri"/>
          <w:i w:val="0"/>
          <w:iCs w:val="0"/>
          <w:color w:val="000000" w:themeColor="text1"/>
          <w:sz w:val="24"/>
          <w:szCs w:val="24"/>
        </w:rPr>
        <w:instrText xml:space="preserve"> SEQ Figure \* ARABIC </w:instrText>
      </w:r>
      <w:r w:rsidRPr="00A16505">
        <w:rPr>
          <w:rFonts w:ascii="Calibri" w:hAnsi="Calibri" w:cs="Calibri"/>
          <w:i w:val="0"/>
          <w:iCs w:val="0"/>
          <w:color w:val="000000" w:themeColor="text1"/>
          <w:sz w:val="24"/>
          <w:szCs w:val="24"/>
        </w:rPr>
        <w:fldChar w:fldCharType="separate"/>
      </w:r>
      <w:r w:rsidRPr="00A16505">
        <w:rPr>
          <w:rFonts w:ascii="Calibri" w:hAnsi="Calibri" w:cs="Calibri"/>
          <w:i w:val="0"/>
          <w:iCs w:val="0"/>
          <w:noProof/>
          <w:color w:val="000000" w:themeColor="text1"/>
          <w:sz w:val="24"/>
          <w:szCs w:val="24"/>
        </w:rPr>
        <w:t>2</w:t>
      </w:r>
      <w:r w:rsidRPr="00A16505">
        <w:rPr>
          <w:rFonts w:ascii="Calibri" w:hAnsi="Calibri" w:cs="Calibri"/>
          <w:i w:val="0"/>
          <w:iCs w:val="0"/>
          <w:color w:val="000000" w:themeColor="text1"/>
          <w:sz w:val="24"/>
          <w:szCs w:val="24"/>
        </w:rPr>
        <w:fldChar w:fldCharType="end"/>
      </w:r>
      <w:r w:rsidRPr="00A16505">
        <w:rPr>
          <w:rFonts w:ascii="Calibri" w:hAnsi="Calibri" w:cs="Calibri"/>
          <w:i w:val="0"/>
          <w:iCs w:val="0"/>
          <w:color w:val="000000" w:themeColor="text1"/>
          <w:sz w:val="24"/>
          <w:szCs w:val="24"/>
        </w:rPr>
        <w:t>:</w:t>
      </w:r>
      <w:r w:rsidR="00A16505" w:rsidRPr="00A16505">
        <w:rPr>
          <w:rFonts w:ascii="Calibri" w:eastAsia="Times New Roman" w:hAnsi="Calibri" w:cs="Calibri"/>
          <w:i w:val="0"/>
          <w:iCs w:val="0"/>
          <w:color w:val="000000" w:themeColor="text1"/>
          <w:sz w:val="24"/>
          <w:szCs w:val="24"/>
        </w:rPr>
        <w:t xml:space="preserve"> </w:t>
      </w:r>
      <w:r w:rsidR="00A16505">
        <w:rPr>
          <w:rFonts w:ascii="Calibri" w:hAnsi="Calibri" w:cs="Calibri"/>
          <w:i w:val="0"/>
          <w:iCs w:val="0"/>
          <w:color w:val="000000" w:themeColor="text1"/>
          <w:sz w:val="24"/>
          <w:szCs w:val="24"/>
        </w:rPr>
        <w:t>O</w:t>
      </w:r>
      <w:r w:rsidR="00A16505" w:rsidRPr="00A16505">
        <w:rPr>
          <w:rFonts w:ascii="Calibri" w:hAnsi="Calibri" w:cs="Calibri"/>
          <w:i w:val="0"/>
          <w:iCs w:val="0"/>
          <w:color w:val="000000" w:themeColor="text1"/>
          <w:sz w:val="24"/>
          <w:szCs w:val="24"/>
        </w:rPr>
        <w:t>verview of the SAMBA package inputs, core contents, and outputs</w:t>
      </w:r>
    </w:p>
    <w:p w14:paraId="1AAEFF73" w14:textId="632BB3F0" w:rsidR="00B7592F" w:rsidRDefault="00B7592F" w:rsidP="00134250">
      <w:pPr>
        <w:spacing w:line="480" w:lineRule="auto"/>
        <w:rPr>
          <w:rFonts w:ascii="Calibri" w:hAnsi="Calibri" w:cs="Calibri"/>
          <w:b/>
          <w:bCs/>
        </w:rPr>
      </w:pPr>
      <w:r>
        <w:rPr>
          <w:rFonts w:ascii="Calibri" w:hAnsi="Calibri" w:cs="Calibri"/>
          <w:b/>
          <w:bCs/>
          <w:noProof/>
        </w:rPr>
        <w:drawing>
          <wp:inline distT="0" distB="0" distL="0" distR="0" wp14:anchorId="1EA2E4FE" wp14:editId="449AE137">
            <wp:extent cx="5727700" cy="8423275"/>
            <wp:effectExtent l="12700" t="12700" r="1270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8423275"/>
                    </a:xfrm>
                    <a:prstGeom prst="rect">
                      <a:avLst/>
                    </a:prstGeom>
                    <a:ln>
                      <a:solidFill>
                        <a:schemeClr val="tx1"/>
                      </a:solidFill>
                    </a:ln>
                  </pic:spPr>
                </pic:pic>
              </a:graphicData>
            </a:graphic>
          </wp:inline>
        </w:drawing>
      </w:r>
    </w:p>
    <w:p w14:paraId="5C66E336" w14:textId="193E5629" w:rsidR="00345E03" w:rsidRPr="008A08EA" w:rsidRDefault="00E2447B" w:rsidP="00134250">
      <w:pPr>
        <w:spacing w:line="480" w:lineRule="auto"/>
        <w:rPr>
          <w:rFonts w:ascii="Calibri" w:hAnsi="Calibri" w:cs="Calibri"/>
          <w:b/>
          <w:bCs/>
        </w:rPr>
      </w:pPr>
      <w:r w:rsidRPr="008A08EA">
        <w:rPr>
          <w:rFonts w:ascii="Calibri" w:hAnsi="Calibri" w:cs="Calibri"/>
          <w:b/>
          <w:bCs/>
        </w:rPr>
        <w:lastRenderedPageBreak/>
        <w:t>Reference</w:t>
      </w:r>
      <w:r w:rsidR="00134250">
        <w:rPr>
          <w:rFonts w:ascii="Calibri" w:hAnsi="Calibri" w:cs="Calibri"/>
          <w:b/>
          <w:bCs/>
        </w:rPr>
        <w:t>s</w:t>
      </w:r>
    </w:p>
    <w:p w14:paraId="2595F171" w14:textId="77777777" w:rsidR="00C056ED" w:rsidRPr="00C056ED" w:rsidRDefault="00345E03" w:rsidP="00C056ED">
      <w:pPr>
        <w:pStyle w:val="Bibliography"/>
        <w:rPr>
          <w:rFonts w:ascii="Calibri" w:hAnsi="Calibri" w:cs="Calibri"/>
        </w:rPr>
      </w:pPr>
      <w:r w:rsidRPr="008A08EA">
        <w:rPr>
          <w:rFonts w:ascii="Calibri" w:hAnsi="Calibri" w:cs="Calibri"/>
        </w:rPr>
        <w:fldChar w:fldCharType="begin"/>
      </w:r>
      <w:r w:rsidRPr="008A08EA">
        <w:rPr>
          <w:rFonts w:ascii="Calibri" w:hAnsi="Calibri" w:cs="Calibri"/>
        </w:rPr>
        <w:instrText xml:space="preserve"> ADDIN ZOTERO_BIBL {"uncited":[],"omitted":[],"custom":[]} CSL_BIBLIOGRAPHY </w:instrText>
      </w:r>
      <w:r w:rsidRPr="008A08EA">
        <w:rPr>
          <w:rFonts w:ascii="Calibri" w:hAnsi="Calibri" w:cs="Calibri"/>
        </w:rPr>
        <w:fldChar w:fldCharType="separate"/>
      </w:r>
      <w:r w:rsidR="00C056ED" w:rsidRPr="00C056ED">
        <w:rPr>
          <w:rFonts w:ascii="Calibri" w:hAnsi="Calibri" w:cs="Calibri"/>
        </w:rPr>
        <w:t xml:space="preserve">1. </w:t>
      </w:r>
      <w:r w:rsidR="00C056ED" w:rsidRPr="00C056ED">
        <w:rPr>
          <w:rFonts w:ascii="Calibri" w:hAnsi="Calibri" w:cs="Calibri"/>
        </w:rPr>
        <w:tab/>
        <w:t>FAO, WFP, IFAD. The State of Food Insecurity in the World 2012. Economic growth is necessary but not sufficient to accelerate reduction of hunger and malnutrition. [Internet]. Rome: FAO; Available from: http://www.fao.org/3/i3027e/i3027e00.htm</w:t>
      </w:r>
    </w:p>
    <w:p w14:paraId="045C48B5" w14:textId="77777777" w:rsidR="00C056ED" w:rsidRPr="00C056ED" w:rsidRDefault="00C056ED" w:rsidP="00C056ED">
      <w:pPr>
        <w:pStyle w:val="Bibliography"/>
        <w:rPr>
          <w:rFonts w:ascii="Calibri" w:hAnsi="Calibri" w:cs="Calibri"/>
        </w:rPr>
      </w:pPr>
      <w:r w:rsidRPr="00C056ED">
        <w:rPr>
          <w:rFonts w:ascii="Calibri" w:hAnsi="Calibri" w:cs="Calibri"/>
        </w:rPr>
        <w:t xml:space="preserve">2. </w:t>
      </w:r>
      <w:r w:rsidRPr="00C056ED">
        <w:rPr>
          <w:rFonts w:ascii="Calibri" w:hAnsi="Calibri" w:cs="Calibri"/>
        </w:rPr>
        <w:tab/>
        <w:t xml:space="preserve">Bailey RL, West Jr. KP, Black RE. The Epidemiology of Global Micronutrient Deficiencies. Ann Nutr Metab. 2015;66:22–33. </w:t>
      </w:r>
    </w:p>
    <w:p w14:paraId="635DF442" w14:textId="77777777" w:rsidR="00C056ED" w:rsidRPr="00C056ED" w:rsidRDefault="00C056ED" w:rsidP="00C056ED">
      <w:pPr>
        <w:pStyle w:val="Bibliography"/>
        <w:rPr>
          <w:rFonts w:ascii="Calibri" w:hAnsi="Calibri" w:cs="Calibri"/>
        </w:rPr>
      </w:pPr>
      <w:r w:rsidRPr="00C056ED">
        <w:rPr>
          <w:rFonts w:ascii="Calibri" w:hAnsi="Calibri" w:cs="Calibri"/>
        </w:rPr>
        <w:t xml:space="preserve">3. </w:t>
      </w:r>
      <w:r w:rsidRPr="00C056ED">
        <w:rPr>
          <w:rFonts w:ascii="Calibri" w:hAnsi="Calibri" w:cs="Calibri"/>
        </w:rPr>
        <w:tab/>
        <w:t>Brown KH. Future needs and challenges for generating better data on micronutrient status [Internet]. Online; 2020 [cited 2021 Jan 21]. Available from: https://www.eventscribe.com/2020/MNF-CONNECTED/fsPopup.asp?efp=QU9WU1BJREMxMzcwMQ&amp;PresentationID=780929&amp;rnd=5.262113E-02&amp;mode=presinfo</w:t>
      </w:r>
    </w:p>
    <w:p w14:paraId="26708422" w14:textId="77777777" w:rsidR="00C056ED" w:rsidRPr="00C056ED" w:rsidRDefault="00C056ED" w:rsidP="00C056ED">
      <w:pPr>
        <w:pStyle w:val="Bibliography"/>
        <w:rPr>
          <w:rFonts w:ascii="Calibri" w:hAnsi="Calibri" w:cs="Calibri"/>
        </w:rPr>
      </w:pPr>
      <w:r w:rsidRPr="00C056ED">
        <w:rPr>
          <w:rFonts w:ascii="Calibri" w:hAnsi="Calibri" w:cs="Calibri"/>
        </w:rPr>
        <w:t xml:space="preserve">4. </w:t>
      </w:r>
      <w:r w:rsidRPr="00C056ED">
        <w:rPr>
          <w:rFonts w:ascii="Calibri" w:hAnsi="Calibri" w:cs="Calibri"/>
        </w:rPr>
        <w:tab/>
        <w:t xml:space="preserve">Development Initiatives. 2018 Global Nutrition Report: Shining a light to spur action on nutrition. Bristol, UK; 2018. </w:t>
      </w:r>
    </w:p>
    <w:p w14:paraId="4589E55E" w14:textId="77777777" w:rsidR="00C056ED" w:rsidRPr="00C056ED" w:rsidRDefault="00C056ED" w:rsidP="00C056ED">
      <w:pPr>
        <w:pStyle w:val="Bibliography"/>
        <w:rPr>
          <w:rFonts w:ascii="Calibri" w:hAnsi="Calibri" w:cs="Calibri"/>
        </w:rPr>
      </w:pPr>
      <w:r w:rsidRPr="00C056ED">
        <w:rPr>
          <w:rFonts w:ascii="Calibri" w:hAnsi="Calibri" w:cs="Calibri"/>
        </w:rPr>
        <w:t xml:space="preserve">5. </w:t>
      </w:r>
      <w:r w:rsidRPr="00C056ED">
        <w:rPr>
          <w:rFonts w:ascii="Calibri" w:hAnsi="Calibri" w:cs="Calibri"/>
        </w:rPr>
        <w:tab/>
        <w:t xml:space="preserve">Piwoz E, Rawat R, Fracassi P, Kim D. Strengthening the Nutrition Data Value Chain for Accountability and Action. Sight and Life. 2019;33:6. </w:t>
      </w:r>
    </w:p>
    <w:p w14:paraId="563118E5" w14:textId="77777777" w:rsidR="00C056ED" w:rsidRPr="00C056ED" w:rsidRDefault="00C056ED" w:rsidP="00C056ED">
      <w:pPr>
        <w:pStyle w:val="Bibliography"/>
        <w:rPr>
          <w:rFonts w:ascii="Calibri" w:hAnsi="Calibri" w:cs="Calibri"/>
        </w:rPr>
      </w:pPr>
      <w:r w:rsidRPr="00C056ED">
        <w:rPr>
          <w:rFonts w:ascii="Calibri" w:hAnsi="Calibri" w:cs="Calibri"/>
        </w:rPr>
        <w:t xml:space="preserve">6. </w:t>
      </w:r>
      <w:r w:rsidRPr="00C056ED">
        <w:rPr>
          <w:rFonts w:ascii="Calibri" w:hAnsi="Calibri" w:cs="Calibri"/>
        </w:rPr>
        <w:tab/>
        <w:t>CDC, Nutrition International, UNICEF. Micronutrient Survey Manual &amp; Toolkit [Internet]. 2020 [cited 2021 Jan 22]. Available from: https://mnsurvey.nutritionintl.org/</w:t>
      </w:r>
    </w:p>
    <w:p w14:paraId="3494E98D" w14:textId="77777777" w:rsidR="00C056ED" w:rsidRPr="00C056ED" w:rsidRDefault="00C056ED" w:rsidP="00C056ED">
      <w:pPr>
        <w:pStyle w:val="Bibliography"/>
        <w:rPr>
          <w:rFonts w:ascii="Calibri" w:hAnsi="Calibri" w:cs="Calibri"/>
        </w:rPr>
      </w:pPr>
      <w:r w:rsidRPr="00C056ED">
        <w:rPr>
          <w:rFonts w:ascii="Calibri" w:hAnsi="Calibri" w:cs="Calibri"/>
        </w:rPr>
        <w:t xml:space="preserve">7. </w:t>
      </w:r>
      <w:r w:rsidRPr="00C056ED">
        <w:rPr>
          <w:rFonts w:ascii="Calibri" w:hAnsi="Calibri" w:cs="Calibri"/>
        </w:rPr>
        <w:tab/>
        <w:t>USAID Advancing Nutrition. Protocol for Comparative Evaluation of Blood Sampling Methods and Analytical Devices in the Measurement of Hemoglobin in Population Surveys—A Laboratory Study [Internet]. Arlington, VA: USAID Advancing Nutrition; Available from: https://www.advancingnutrition.org/sites/default/files/2020-06/py2_deliverable_24d_hemeprotocol_laboratory_20200430_submitted.pdf</w:t>
      </w:r>
    </w:p>
    <w:p w14:paraId="4FD09053" w14:textId="77777777" w:rsidR="00C056ED" w:rsidRPr="00C056ED" w:rsidRDefault="00C056ED" w:rsidP="00C056ED">
      <w:pPr>
        <w:pStyle w:val="Bibliography"/>
        <w:rPr>
          <w:rFonts w:ascii="Calibri" w:hAnsi="Calibri" w:cs="Calibri"/>
        </w:rPr>
      </w:pPr>
      <w:r w:rsidRPr="00C056ED">
        <w:rPr>
          <w:rFonts w:ascii="Calibri" w:hAnsi="Calibri" w:cs="Calibri"/>
        </w:rPr>
        <w:t xml:space="preserve">8. </w:t>
      </w:r>
      <w:r w:rsidRPr="00C056ED">
        <w:rPr>
          <w:rFonts w:ascii="Calibri" w:hAnsi="Calibri" w:cs="Calibri"/>
        </w:rPr>
        <w:tab/>
        <w:t xml:space="preserve">O’Callaghan KM, Roth DE. Standardization of laboratory practices and reporting of biomarker data in clinical nutrition research. The American Journal of Clinical Nutrition. 2020;112:453S-457S. </w:t>
      </w:r>
    </w:p>
    <w:p w14:paraId="0F3DB2A5" w14:textId="77777777" w:rsidR="00C056ED" w:rsidRPr="00C056ED" w:rsidRDefault="00C056ED" w:rsidP="00C056ED">
      <w:pPr>
        <w:pStyle w:val="Bibliography"/>
        <w:rPr>
          <w:rFonts w:ascii="Calibri" w:hAnsi="Calibri" w:cs="Calibri"/>
        </w:rPr>
      </w:pPr>
      <w:r w:rsidRPr="00C056ED">
        <w:rPr>
          <w:rFonts w:ascii="Calibri" w:hAnsi="Calibri" w:cs="Calibri"/>
        </w:rPr>
        <w:t xml:space="preserve">9. </w:t>
      </w:r>
      <w:r w:rsidRPr="00C056ED">
        <w:rPr>
          <w:rFonts w:ascii="Calibri" w:hAnsi="Calibri" w:cs="Calibri"/>
        </w:rPr>
        <w:tab/>
        <w:t xml:space="preserve">Suchdev PS, Namaste SM, Aaron GJ, Raiten DJ, Brown KH, Flores-Ayala R, on behalf of the BRINDA Working Group. Overview of the Biomarkers Reflecting Inflammation and Nutritional Determinants of Anemia (BRINDA) Project. Advances in Nutrition. 2016;7:349–56. </w:t>
      </w:r>
    </w:p>
    <w:p w14:paraId="4CFB2C66" w14:textId="77777777" w:rsidR="00C056ED" w:rsidRPr="00C056ED" w:rsidRDefault="00C056ED" w:rsidP="00C056ED">
      <w:pPr>
        <w:pStyle w:val="Bibliography"/>
        <w:rPr>
          <w:rFonts w:ascii="Calibri" w:hAnsi="Calibri" w:cs="Calibri"/>
        </w:rPr>
      </w:pPr>
      <w:r w:rsidRPr="00C056ED">
        <w:rPr>
          <w:rFonts w:ascii="Calibri" w:hAnsi="Calibri" w:cs="Calibri"/>
        </w:rPr>
        <w:t xml:space="preserve">10. </w:t>
      </w:r>
      <w:r w:rsidRPr="00C056ED">
        <w:rPr>
          <w:rFonts w:ascii="Calibri" w:hAnsi="Calibri" w:cs="Calibri"/>
        </w:rPr>
        <w:tab/>
        <w:t xml:space="preserve">Centers for Disease Control and Prevention (CDC). Baseline data from the Nyando Integrated Child Health and Education Project--Kenya, 2007. MMWR Morb Mortal Wkly Rep. 2007;56:1109–13. </w:t>
      </w:r>
    </w:p>
    <w:p w14:paraId="5AE31155" w14:textId="77777777" w:rsidR="00C056ED" w:rsidRPr="00C056ED" w:rsidRDefault="00C056ED" w:rsidP="00C056ED">
      <w:pPr>
        <w:pStyle w:val="Bibliography"/>
        <w:rPr>
          <w:rFonts w:ascii="Calibri" w:hAnsi="Calibri" w:cs="Calibri"/>
        </w:rPr>
      </w:pPr>
      <w:r w:rsidRPr="00C056ED">
        <w:rPr>
          <w:rFonts w:ascii="Calibri" w:hAnsi="Calibri" w:cs="Calibri"/>
        </w:rPr>
        <w:t xml:space="preserve">11. </w:t>
      </w:r>
      <w:r w:rsidRPr="00C056ED">
        <w:rPr>
          <w:rFonts w:ascii="Calibri" w:hAnsi="Calibri" w:cs="Calibri"/>
        </w:rPr>
        <w:tab/>
        <w:t>National Center for Health Statistics, CDC. NHANES - National Health and Nutrition Examination Survey Homepage [Internet]. 2020 [cited 2020 Sep 24]. Available from: https://www.cdc.gov/nchs/nhanes/index.htm</w:t>
      </w:r>
    </w:p>
    <w:p w14:paraId="541CC045" w14:textId="77777777" w:rsidR="00C056ED" w:rsidRPr="00C056ED" w:rsidRDefault="00C056ED" w:rsidP="00C056ED">
      <w:pPr>
        <w:pStyle w:val="Bibliography"/>
        <w:rPr>
          <w:rFonts w:ascii="Calibri" w:hAnsi="Calibri" w:cs="Calibri"/>
        </w:rPr>
      </w:pPr>
      <w:r w:rsidRPr="00C056ED">
        <w:rPr>
          <w:rFonts w:ascii="Calibri" w:hAnsi="Calibri" w:cs="Calibri"/>
        </w:rPr>
        <w:t xml:space="preserve">12. </w:t>
      </w:r>
      <w:r w:rsidRPr="00C056ED">
        <w:rPr>
          <w:rFonts w:ascii="Calibri" w:hAnsi="Calibri" w:cs="Calibri"/>
        </w:rPr>
        <w:tab/>
        <w:t xml:space="preserve">Newell DB, Tiesinga E. The international system of units (SI):: 2019 edition [Internet]. Gaithersburg, MD: National Institute of Standards and Technology; 2019 Aug p. NIST SP </w:t>
      </w:r>
      <w:r w:rsidRPr="00C056ED">
        <w:rPr>
          <w:rFonts w:ascii="Calibri" w:hAnsi="Calibri" w:cs="Calibri"/>
        </w:rPr>
        <w:lastRenderedPageBreak/>
        <w:t>330-2019. Report No.: NIST SP 330-2019. Available from: https://nvlpubs.nist.gov/nistpubs/SpecialPublications/NIST.SP.330-2019.pdf</w:t>
      </w:r>
    </w:p>
    <w:p w14:paraId="6E090176" w14:textId="77777777" w:rsidR="00C056ED" w:rsidRPr="00C056ED" w:rsidRDefault="00C056ED" w:rsidP="00C056ED">
      <w:pPr>
        <w:pStyle w:val="Bibliography"/>
        <w:rPr>
          <w:rFonts w:ascii="Calibri" w:hAnsi="Calibri" w:cs="Calibri"/>
        </w:rPr>
      </w:pPr>
      <w:r w:rsidRPr="00C056ED">
        <w:rPr>
          <w:rFonts w:ascii="Calibri" w:hAnsi="Calibri" w:cs="Calibri"/>
        </w:rPr>
        <w:t xml:space="preserve">13. </w:t>
      </w:r>
      <w:r w:rsidRPr="00C056ED">
        <w:rPr>
          <w:rFonts w:ascii="Calibri" w:hAnsi="Calibri" w:cs="Calibri"/>
        </w:rPr>
        <w:tab/>
        <w:t xml:space="preserve">Thurnham DI, Northrop-Clewes CA, Knowles J. The Use of Adjustment Factors to Address the Impact of Inflammation on Vitamin A and Iron Status in Humans. The Journal of Nutrition. 2015;145:1137S-1143S. </w:t>
      </w:r>
    </w:p>
    <w:p w14:paraId="6A8A095F" w14:textId="77777777" w:rsidR="00C056ED" w:rsidRPr="00C056ED" w:rsidRDefault="00C056ED" w:rsidP="00C056ED">
      <w:pPr>
        <w:pStyle w:val="Bibliography"/>
        <w:rPr>
          <w:rFonts w:ascii="Calibri" w:hAnsi="Calibri" w:cs="Calibri"/>
        </w:rPr>
      </w:pPr>
      <w:r w:rsidRPr="00C056ED">
        <w:rPr>
          <w:rFonts w:ascii="Calibri" w:hAnsi="Calibri" w:cs="Calibri"/>
        </w:rPr>
        <w:t xml:space="preserve">14. </w:t>
      </w:r>
      <w:r w:rsidRPr="00C056ED">
        <w:rPr>
          <w:rFonts w:ascii="Calibri" w:hAnsi="Calibri" w:cs="Calibri"/>
        </w:rPr>
        <w:tab/>
        <w:t xml:space="preserve">Nordenberg D. The Effect of Cigarette Smoking on Hemoglobin Levels and Anemia Screening. JAMA. 1990;264:1556. </w:t>
      </w:r>
    </w:p>
    <w:p w14:paraId="4C9664F1" w14:textId="77777777" w:rsidR="00C056ED" w:rsidRPr="00C056ED" w:rsidRDefault="00C056ED" w:rsidP="00C056ED">
      <w:pPr>
        <w:pStyle w:val="Bibliography"/>
        <w:rPr>
          <w:rFonts w:ascii="Calibri" w:hAnsi="Calibri" w:cs="Calibri"/>
        </w:rPr>
      </w:pPr>
      <w:r w:rsidRPr="00C056ED">
        <w:rPr>
          <w:rFonts w:ascii="Calibri" w:hAnsi="Calibri" w:cs="Calibri"/>
        </w:rPr>
        <w:t xml:space="preserve">15. </w:t>
      </w:r>
      <w:r w:rsidRPr="00C056ED">
        <w:rPr>
          <w:rFonts w:ascii="Calibri" w:hAnsi="Calibri" w:cs="Calibri"/>
        </w:rPr>
        <w:tab/>
        <w:t xml:space="preserve">Windsor JS, Rodway GW. Heights and haematology: the story of haemoglobin at altitude. Postgraduate Medical Journal. 2007;83:148–51. </w:t>
      </w:r>
    </w:p>
    <w:p w14:paraId="40AB4CD0" w14:textId="77777777" w:rsidR="00C056ED" w:rsidRPr="00C056ED" w:rsidRDefault="00C056ED" w:rsidP="00C056ED">
      <w:pPr>
        <w:pStyle w:val="Bibliography"/>
        <w:rPr>
          <w:rFonts w:ascii="Calibri" w:hAnsi="Calibri" w:cs="Calibri"/>
        </w:rPr>
      </w:pPr>
      <w:r w:rsidRPr="00C056ED">
        <w:rPr>
          <w:rFonts w:ascii="Calibri" w:hAnsi="Calibri" w:cs="Calibri"/>
        </w:rPr>
        <w:t xml:space="preserve">16. </w:t>
      </w:r>
      <w:r w:rsidRPr="00C056ED">
        <w:rPr>
          <w:rFonts w:ascii="Calibri" w:hAnsi="Calibri" w:cs="Calibri"/>
        </w:rPr>
        <w:tab/>
        <w:t xml:space="preserve">Hess SY, Peerson JM, King JC, Brown KH. Use of Serum Zinc Concentration as an Indicator of Population Zinc Status. Food Nutr Bull. 2007;28:S403–29. </w:t>
      </w:r>
    </w:p>
    <w:p w14:paraId="06AEAA8C" w14:textId="77777777" w:rsidR="00C056ED" w:rsidRPr="00C056ED" w:rsidRDefault="00C056ED" w:rsidP="00C056ED">
      <w:pPr>
        <w:pStyle w:val="Bibliography"/>
        <w:rPr>
          <w:rFonts w:ascii="Calibri" w:hAnsi="Calibri" w:cs="Calibri"/>
        </w:rPr>
      </w:pPr>
      <w:r w:rsidRPr="00C056ED">
        <w:rPr>
          <w:rFonts w:ascii="Calibri" w:hAnsi="Calibri" w:cs="Calibri"/>
        </w:rPr>
        <w:t xml:space="preserve">17. </w:t>
      </w:r>
      <w:r w:rsidRPr="00C056ED">
        <w:rPr>
          <w:rFonts w:ascii="Calibri" w:hAnsi="Calibri" w:cs="Calibri"/>
        </w:rPr>
        <w:tab/>
        <w:t xml:space="preserve">Geissler C. Capacity building in public health nutrition. Proc Nutr Soc. 2015;74:430–6. </w:t>
      </w:r>
    </w:p>
    <w:p w14:paraId="75D16E4F" w14:textId="77777777" w:rsidR="00C056ED" w:rsidRPr="00C056ED" w:rsidRDefault="00C056ED" w:rsidP="00C056ED">
      <w:pPr>
        <w:pStyle w:val="Bibliography"/>
        <w:rPr>
          <w:rFonts w:ascii="Calibri" w:hAnsi="Calibri" w:cs="Calibri"/>
        </w:rPr>
      </w:pPr>
      <w:r w:rsidRPr="00C056ED">
        <w:rPr>
          <w:rFonts w:ascii="Calibri" w:hAnsi="Calibri" w:cs="Calibri"/>
        </w:rPr>
        <w:t xml:space="preserve">18. </w:t>
      </w:r>
      <w:r w:rsidRPr="00C056ED">
        <w:rPr>
          <w:rFonts w:ascii="Calibri" w:hAnsi="Calibri" w:cs="Calibri"/>
        </w:rPr>
        <w:tab/>
        <w:t xml:space="preserve">Peng R. The reproducibility crisis in science: A statistical counterattack. Significance. 2015;12:30–2. </w:t>
      </w:r>
    </w:p>
    <w:p w14:paraId="7E81C867" w14:textId="77777777" w:rsidR="00C056ED" w:rsidRPr="00C056ED" w:rsidRDefault="00C056ED" w:rsidP="00C056ED">
      <w:pPr>
        <w:pStyle w:val="Bibliography"/>
        <w:rPr>
          <w:rFonts w:ascii="Calibri" w:hAnsi="Calibri" w:cs="Calibri"/>
        </w:rPr>
      </w:pPr>
      <w:r w:rsidRPr="00C056ED">
        <w:rPr>
          <w:rFonts w:ascii="Calibri" w:hAnsi="Calibri" w:cs="Calibri"/>
        </w:rPr>
        <w:t xml:space="preserve">19. </w:t>
      </w:r>
      <w:r w:rsidRPr="00C056ED">
        <w:rPr>
          <w:rFonts w:ascii="Calibri" w:hAnsi="Calibri" w:cs="Calibri"/>
        </w:rPr>
        <w:tab/>
        <w:t xml:space="preserve">Namaste SML, Ou J, Williams AM, Young MF, Yu EX, Suchdev PS. Adjusting iron and vitamin A status in settings of inflammation: a sensitivity analysis of the Biomarkers Reflecting Inflammation and Nutritional Determinants of Anemia (BRINDA) approach. The American Journal of Clinical Nutrition. 2020;112:458S-467S. </w:t>
      </w:r>
    </w:p>
    <w:p w14:paraId="53F2136C" w14:textId="77777777" w:rsidR="00C056ED" w:rsidRPr="00C056ED" w:rsidRDefault="00C056ED" w:rsidP="00C056ED">
      <w:pPr>
        <w:pStyle w:val="Bibliography"/>
        <w:rPr>
          <w:rFonts w:ascii="Calibri" w:hAnsi="Calibri" w:cs="Calibri"/>
        </w:rPr>
      </w:pPr>
      <w:r w:rsidRPr="00C056ED">
        <w:rPr>
          <w:rFonts w:ascii="Calibri" w:hAnsi="Calibri" w:cs="Calibri"/>
        </w:rPr>
        <w:t xml:space="preserve">20. </w:t>
      </w:r>
      <w:r w:rsidRPr="00C056ED">
        <w:rPr>
          <w:rFonts w:ascii="Calibri" w:hAnsi="Calibri" w:cs="Calibri"/>
        </w:rPr>
        <w:tab/>
        <w:t xml:space="preserve">Young MF, Guo J, Williams A, Whitfield KC, Nasrin S, Kancherla V, Suchdev PS, Crider KS, Pfeiffer CM, Serdula M. Interpretation of vitamin B-12 and folate concentrations in population-based surveys does not require adjustment for inflammation: Biomarkers Reflecting Inflammation and Nutritional Determinants of Anemia (BRINDA) project. The American Journal of Clinical Nutrition. 2020;111:919–26. </w:t>
      </w:r>
    </w:p>
    <w:p w14:paraId="08E007C1" w14:textId="77777777" w:rsidR="00C056ED" w:rsidRPr="00C056ED" w:rsidRDefault="00C056ED" w:rsidP="00C056ED">
      <w:pPr>
        <w:pStyle w:val="Bibliography"/>
        <w:rPr>
          <w:rFonts w:ascii="Calibri" w:hAnsi="Calibri" w:cs="Calibri"/>
        </w:rPr>
      </w:pPr>
      <w:r w:rsidRPr="00C056ED">
        <w:rPr>
          <w:rFonts w:ascii="Calibri" w:hAnsi="Calibri" w:cs="Calibri"/>
        </w:rPr>
        <w:t xml:space="preserve">21. </w:t>
      </w:r>
      <w:r w:rsidRPr="00C056ED">
        <w:rPr>
          <w:rFonts w:ascii="Calibri" w:hAnsi="Calibri" w:cs="Calibri"/>
        </w:rPr>
        <w:tab/>
        <w:t xml:space="preserve">McDonald CM, Suchdev PS, Krebs NF, Hess SY, Wessells KR, Ismaily S, Rahman S, Wieringa FT, Williams AM, Brown KH, et al. Adjusting plasma or serum zinc concentrations for inflammation: Biomarkers Reflecting Inflammation and Nutritional Determinants of Anemia (BRINDA) project. The American Journal of Clinical Nutrition. 2020;111:927–37. </w:t>
      </w:r>
    </w:p>
    <w:p w14:paraId="159631B6" w14:textId="77777777" w:rsidR="00C056ED" w:rsidRPr="00C056ED" w:rsidRDefault="00C056ED" w:rsidP="00C056ED">
      <w:pPr>
        <w:pStyle w:val="Bibliography"/>
        <w:rPr>
          <w:rFonts w:ascii="Calibri" w:hAnsi="Calibri" w:cs="Calibri"/>
        </w:rPr>
      </w:pPr>
      <w:r w:rsidRPr="00C056ED">
        <w:rPr>
          <w:rFonts w:ascii="Calibri" w:hAnsi="Calibri" w:cs="Calibri"/>
        </w:rPr>
        <w:t xml:space="preserve">22. </w:t>
      </w:r>
      <w:r w:rsidRPr="00C056ED">
        <w:rPr>
          <w:rFonts w:ascii="Calibri" w:hAnsi="Calibri" w:cs="Calibri"/>
        </w:rPr>
        <w:tab/>
        <w:t xml:space="preserve">Namaste SM, Rohner F, Huang J, Bhushan NL, Flores-Ayala R, Kupka R, Mei Z, Rawat R, Williams AM, Raiten DJ, et al. Adjusting ferritin concentrations for inflammation: Biomarkers Reflecting Inflammation and Nutritional Determinants of Anemia (BRINDA) project. :13. </w:t>
      </w:r>
    </w:p>
    <w:p w14:paraId="3DFDC83E" w14:textId="77777777" w:rsidR="00C056ED" w:rsidRPr="00C056ED" w:rsidRDefault="00C056ED" w:rsidP="00C056ED">
      <w:pPr>
        <w:pStyle w:val="Bibliography"/>
        <w:rPr>
          <w:rFonts w:ascii="Calibri" w:hAnsi="Calibri" w:cs="Calibri"/>
        </w:rPr>
      </w:pPr>
      <w:r w:rsidRPr="00C056ED">
        <w:rPr>
          <w:rFonts w:ascii="Calibri" w:hAnsi="Calibri" w:cs="Calibri"/>
        </w:rPr>
        <w:t xml:space="preserve">23. </w:t>
      </w:r>
      <w:r w:rsidRPr="00C056ED">
        <w:rPr>
          <w:rFonts w:ascii="Calibri" w:hAnsi="Calibri" w:cs="Calibri"/>
        </w:rPr>
        <w:tab/>
        <w:t xml:space="preserve">Osendarp SJM, Brown KH, Neufeld LM, Udomkesmalee E, Moore SE. The double burden of malnutrition—further perspective. The Lancet. 2020;396:813. </w:t>
      </w:r>
    </w:p>
    <w:p w14:paraId="4BF7C40C" w14:textId="77777777" w:rsidR="00C056ED" w:rsidRPr="00C056ED" w:rsidRDefault="00C056ED" w:rsidP="00C056ED">
      <w:pPr>
        <w:pStyle w:val="Bibliography"/>
        <w:rPr>
          <w:rFonts w:ascii="Calibri" w:hAnsi="Calibri" w:cs="Calibri"/>
        </w:rPr>
      </w:pPr>
      <w:r w:rsidRPr="00C056ED">
        <w:rPr>
          <w:rFonts w:ascii="Calibri" w:hAnsi="Calibri" w:cs="Calibri"/>
        </w:rPr>
        <w:t xml:space="preserve">24. </w:t>
      </w:r>
      <w:r w:rsidRPr="00C056ED">
        <w:rPr>
          <w:rFonts w:ascii="Calibri" w:hAnsi="Calibri" w:cs="Calibri"/>
        </w:rPr>
        <w:tab/>
        <w:t xml:space="preserve">Davis JN, Oaks BM, Engle-Stone R. The Double Burden of Malnutrition: A Systematic Review of Operational Definitions. Current Developments in Nutrition. 2020;4:nzaa127. </w:t>
      </w:r>
    </w:p>
    <w:p w14:paraId="7B28CBCF" w14:textId="77777777" w:rsidR="00C056ED" w:rsidRPr="00C056ED" w:rsidRDefault="00C056ED" w:rsidP="00C056ED">
      <w:pPr>
        <w:pStyle w:val="Bibliography"/>
        <w:rPr>
          <w:rFonts w:ascii="Calibri" w:hAnsi="Calibri" w:cs="Calibri"/>
        </w:rPr>
      </w:pPr>
      <w:r w:rsidRPr="00C056ED">
        <w:rPr>
          <w:rFonts w:ascii="Calibri" w:hAnsi="Calibri" w:cs="Calibri"/>
        </w:rPr>
        <w:lastRenderedPageBreak/>
        <w:t xml:space="preserve">25. </w:t>
      </w:r>
      <w:r w:rsidRPr="00C056ED">
        <w:rPr>
          <w:rFonts w:ascii="Calibri" w:hAnsi="Calibri" w:cs="Calibri"/>
        </w:rPr>
        <w:tab/>
        <w:t xml:space="preserve">Luo H, Zyba SJ, Webb P. Measuring malnutrition in all its forms: An update of the net state of nutrition index to track the global burden of malnutrition at country level. Global Food Security. 2020;26:100453. </w:t>
      </w:r>
    </w:p>
    <w:p w14:paraId="671FC107" w14:textId="77777777" w:rsidR="00C056ED" w:rsidRPr="00C056ED" w:rsidRDefault="00C056ED" w:rsidP="00C056ED">
      <w:pPr>
        <w:pStyle w:val="Bibliography"/>
        <w:rPr>
          <w:rFonts w:ascii="Calibri" w:hAnsi="Calibri" w:cs="Calibri"/>
        </w:rPr>
      </w:pPr>
      <w:r w:rsidRPr="00C056ED">
        <w:rPr>
          <w:rFonts w:ascii="Calibri" w:hAnsi="Calibri" w:cs="Calibri"/>
        </w:rPr>
        <w:t xml:space="preserve">26. </w:t>
      </w:r>
      <w:r w:rsidRPr="00C056ED">
        <w:rPr>
          <w:rFonts w:ascii="Calibri" w:hAnsi="Calibri" w:cs="Calibri"/>
        </w:rPr>
        <w:tab/>
        <w:t xml:space="preserve">Adjusting soluble transferrin receptor concentrations for inflammation: Biomarkers Reflecting Inflammation and Nutritional Determinants of Anemia (BRINDA) project. :11. </w:t>
      </w:r>
    </w:p>
    <w:p w14:paraId="483D1B0F" w14:textId="77777777" w:rsidR="00C056ED" w:rsidRPr="00C056ED" w:rsidRDefault="00C056ED" w:rsidP="00C056ED">
      <w:pPr>
        <w:pStyle w:val="Bibliography"/>
        <w:rPr>
          <w:rFonts w:ascii="Calibri" w:hAnsi="Calibri" w:cs="Calibri"/>
        </w:rPr>
      </w:pPr>
      <w:r w:rsidRPr="00C056ED">
        <w:rPr>
          <w:rFonts w:ascii="Calibri" w:hAnsi="Calibri" w:cs="Calibri"/>
        </w:rPr>
        <w:t xml:space="preserve">27. </w:t>
      </w:r>
      <w:r w:rsidRPr="00C056ED">
        <w:rPr>
          <w:rFonts w:ascii="Calibri" w:hAnsi="Calibri" w:cs="Calibri"/>
        </w:rPr>
        <w:tab/>
        <w:t xml:space="preserve">Laillou A, Yakes E, Le TH, Wieringa FT, Le BM, Moench-Pfanner R, Berger J. Intra-Individual Double Burden of Overweight and Micronutrient Deficiencies among Vietnamese Women. Alemany M, editor. PLoS ONE. 2014;9:e110499. </w:t>
      </w:r>
    </w:p>
    <w:p w14:paraId="6D71BB94" w14:textId="175B7DD4" w:rsidR="00345E03" w:rsidRPr="008A08EA" w:rsidRDefault="00345E03" w:rsidP="00F36F4B">
      <w:pPr>
        <w:spacing w:line="480" w:lineRule="auto"/>
        <w:jc w:val="both"/>
        <w:rPr>
          <w:rFonts w:ascii="Calibri" w:hAnsi="Calibri" w:cs="Calibri"/>
        </w:rPr>
      </w:pPr>
      <w:r w:rsidRPr="008A08EA">
        <w:rPr>
          <w:rFonts w:ascii="Calibri" w:hAnsi="Calibri" w:cs="Calibri"/>
        </w:rPr>
        <w:fldChar w:fldCharType="end"/>
      </w:r>
    </w:p>
    <w:p w14:paraId="282B77C0" w14:textId="77777777" w:rsidR="003508E1" w:rsidRPr="008A08EA" w:rsidRDefault="003508E1" w:rsidP="00F36F4B">
      <w:pPr>
        <w:jc w:val="both"/>
        <w:rPr>
          <w:rFonts w:ascii="Calibri" w:hAnsi="Calibri" w:cs="Calibri"/>
        </w:rPr>
      </w:pPr>
    </w:p>
    <w:sectPr w:rsidR="003508E1" w:rsidRPr="008A08EA" w:rsidSect="00B7592F">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Luo, Hanqi" w:date="2021-03-01T18:53:00Z" w:initials="LH">
    <w:p w14:paraId="6F830D56" w14:textId="55837E36" w:rsidR="00804806" w:rsidRDefault="00804806">
      <w:pPr>
        <w:pStyle w:val="CommentText"/>
      </w:pPr>
      <w:r>
        <w:rPr>
          <w:rStyle w:val="CommentReference"/>
        </w:rPr>
        <w:annotationRef/>
      </w:r>
      <w:r>
        <w:t>Author order needs to be determined.</w:t>
      </w:r>
    </w:p>
  </w:comment>
  <w:comment w:id="3" w:author="Luo, Hanqi" w:date="2021-03-01T21:14:00Z" w:initials="LH">
    <w:p w14:paraId="23283356" w14:textId="21B14F0B" w:rsidR="00BB565D" w:rsidRDefault="00BB565D">
      <w:pPr>
        <w:pStyle w:val="CommentText"/>
      </w:pPr>
      <w:r>
        <w:rPr>
          <w:rStyle w:val="CommentReference"/>
        </w:rPr>
        <w:annotationRef/>
      </w:r>
      <w:r>
        <w:t xml:space="preserve">Melissa, do you have an ORCID? </w:t>
      </w:r>
    </w:p>
  </w:comment>
  <w:comment w:id="4" w:author="Luo, Hanqi" w:date="2021-03-01T21:14:00Z" w:initials="LH">
    <w:p w14:paraId="53D8F74E" w14:textId="6492C435" w:rsidR="00BB565D" w:rsidRDefault="00BB565D">
      <w:pPr>
        <w:pStyle w:val="CommentText"/>
      </w:pPr>
      <w:r>
        <w:rPr>
          <w:rStyle w:val="CommentReference"/>
        </w:rPr>
        <w:annotationRef/>
      </w:r>
      <w:r>
        <w:t>Parmi, do you have an ORCID?</w:t>
      </w:r>
    </w:p>
  </w:comment>
  <w:comment w:id="5" w:author="Luo, Hanqi" w:date="2021-03-01T19:36:00Z" w:initials="LH">
    <w:p w14:paraId="6987E983" w14:textId="6C44349B" w:rsidR="00804806" w:rsidRDefault="00804806">
      <w:pPr>
        <w:pStyle w:val="CommentText"/>
      </w:pPr>
      <w:r>
        <w:rPr>
          <w:rStyle w:val="CommentReference"/>
        </w:rPr>
        <w:annotationRef/>
      </w:r>
      <w:r>
        <w:t xml:space="preserve">I need more help in the abstract. Suggestions are particularly welcomed. </w:t>
      </w:r>
    </w:p>
  </w:comment>
  <w:comment w:id="6" w:author="Tineka Blake (staff)" w:date="2022-05-23T11:53:00Z" w:initials="TB(">
    <w:p w14:paraId="598EF301" w14:textId="2958A590" w:rsidR="00970B71" w:rsidRDefault="00970B71">
      <w:pPr>
        <w:pStyle w:val="CommentText"/>
      </w:pPr>
      <w:r>
        <w:rPr>
          <w:rStyle w:val="CommentReference"/>
        </w:rPr>
        <w:annotationRef/>
      </w:r>
      <w:r>
        <w:t xml:space="preserve">‘to be equipped with statistical knowledge’ (?) </w:t>
      </w:r>
    </w:p>
  </w:comment>
  <w:comment w:id="15" w:author="Tineka Blake (staff)" w:date="2022-05-23T12:02:00Z" w:initials="TB(">
    <w:p w14:paraId="7C885CE2" w14:textId="7DA2515B" w:rsidR="00AC2391" w:rsidRDefault="00AC2391">
      <w:pPr>
        <w:pStyle w:val="CommentText"/>
      </w:pPr>
      <w:r>
        <w:rPr>
          <w:rStyle w:val="CommentReference"/>
        </w:rPr>
        <w:annotationRef/>
      </w:r>
      <w:r>
        <w:t>If changes applied: recounted to 261</w:t>
      </w:r>
    </w:p>
  </w:comment>
  <w:comment w:id="19" w:author="Tineka Blake (staff)" w:date="2022-05-23T12:31:00Z" w:initials="TB(">
    <w:p w14:paraId="5F8B0307" w14:textId="4DB1365B" w:rsidR="009931DA" w:rsidRDefault="009931DA">
      <w:pPr>
        <w:pStyle w:val="CommentText"/>
      </w:pPr>
      <w:r>
        <w:rPr>
          <w:rStyle w:val="CommentReference"/>
        </w:rPr>
        <w:annotationRef/>
      </w:r>
      <w:r>
        <w:t>I count six here</w:t>
      </w:r>
      <w:r w:rsidR="00931315">
        <w:t>…</w:t>
      </w:r>
      <w:r>
        <w:t>(if the processes are separated by comm</w:t>
      </w:r>
      <w:r w:rsidR="00931315">
        <w:t>a</w:t>
      </w:r>
      <w:r>
        <w:t xml:space="preserve">). </w:t>
      </w:r>
    </w:p>
  </w:comment>
  <w:comment w:id="23" w:author="Tineka Blake (staff)" w:date="2022-05-23T12:41:00Z" w:initials="TB(">
    <w:p w14:paraId="64D92894" w14:textId="3A86E148" w:rsidR="00E462B6" w:rsidRDefault="00E462B6">
      <w:pPr>
        <w:pStyle w:val="CommentText"/>
      </w:pPr>
      <w:r>
        <w:rPr>
          <w:rStyle w:val="CommentReference"/>
        </w:rPr>
        <w:annotationRef/>
      </w:r>
      <w:r>
        <w:t>I was pre</w:t>
      </w:r>
      <w:r w:rsidR="0052551B">
        <w:t xml:space="preserve">viously notified that numbers 1- 10 </w:t>
      </w:r>
      <w:r w:rsidR="00CC534B">
        <w:t>can</w:t>
      </w:r>
      <w:r w:rsidR="0052551B">
        <w:t xml:space="preserve"> be spelt out in letters</w:t>
      </w:r>
      <w:r w:rsidR="00CC534B">
        <w:t>, with</w:t>
      </w:r>
      <w:r w:rsidR="0052551B">
        <w:t xml:space="preserve"> numbers over ten remain</w:t>
      </w:r>
      <w:r w:rsidR="00CC534B">
        <w:t>ing</w:t>
      </w:r>
      <w:r w:rsidR="0052551B">
        <w:t xml:space="preserve"> numerical.</w:t>
      </w:r>
      <w:r w:rsidR="00CC534B">
        <w:t xml:space="preserve"> Though,</w:t>
      </w:r>
      <w:r w:rsidR="0052551B">
        <w:t xml:space="preserve"> I am not sure if you would like to apply this rule</w:t>
      </w:r>
      <w:r w:rsidR="00CC534B">
        <w:t>.</w:t>
      </w:r>
    </w:p>
  </w:comment>
  <w:comment w:id="32" w:author="Luo, Hanqi" w:date="2021-02-27T00:28:00Z" w:initials="LH">
    <w:p w14:paraId="65EED548" w14:textId="01F16E0F" w:rsidR="00804806" w:rsidRDefault="00804806">
      <w:pPr>
        <w:pStyle w:val="CommentText"/>
      </w:pPr>
      <w:r>
        <w:rPr>
          <w:rStyle w:val="CommentReference"/>
        </w:rPr>
        <w:annotationRef/>
      </w:r>
      <w:r>
        <w:t>I found this citation from a BRINDA paper. Please check if the citation is correct.</w:t>
      </w:r>
    </w:p>
  </w:comment>
  <w:comment w:id="37" w:author="Tineka Blake (staff)" w:date="2022-05-23T13:43:00Z" w:initials="TB(">
    <w:p w14:paraId="77A5EDDD" w14:textId="37958360" w:rsidR="005510FC" w:rsidRDefault="005510FC">
      <w:pPr>
        <w:pStyle w:val="CommentText"/>
      </w:pPr>
      <w:r>
        <w:rPr>
          <w:rStyle w:val="CommentReference"/>
        </w:rPr>
        <w:annotationRef/>
      </w:r>
      <w:r w:rsidR="00705684">
        <w:t>Cutoffs</w:t>
      </w:r>
      <w:r>
        <w:t xml:space="preserve"> for zinc can be influenced by age,</w:t>
      </w:r>
      <w:r w:rsidR="003C55E0">
        <w:t xml:space="preserve"> sex,</w:t>
      </w:r>
      <w:r>
        <w:t xml:space="preserve"> fasting status and time of day of sample, right?</w:t>
      </w:r>
      <w:r w:rsidR="00705684">
        <w:t xml:space="preserve"> </w:t>
      </w:r>
      <w:r w:rsidR="00705684">
        <w:br/>
      </w:r>
      <w:r w:rsidR="00705684">
        <w:br/>
      </w:r>
      <w:r w:rsidR="00705684" w:rsidRPr="00705684">
        <w:t>https://static1.squarespace.com/static/56424f6ce4b0552eb7fdc4e8/t/5774378f414fb5410541b748/1467234199261/IZiNCG_TechBrief2_2012-3.pdf</w:t>
      </w:r>
    </w:p>
  </w:comment>
  <w:comment w:id="39" w:author="Tineka Blake (staff)" w:date="2022-05-23T13:52:00Z" w:initials="TB(">
    <w:p w14:paraId="51930203" w14:textId="06665188" w:rsidR="00C54ACA" w:rsidRDefault="00C54ACA">
      <w:pPr>
        <w:pStyle w:val="CommentText"/>
      </w:pPr>
      <w:r>
        <w:rPr>
          <w:rStyle w:val="CommentReference"/>
        </w:rPr>
        <w:annotationRef/>
      </w:r>
      <w:r>
        <w:t>Could</w:t>
      </w:r>
      <w:r w:rsidR="00627332">
        <w:t xml:space="preserve"> the</w:t>
      </w:r>
      <w:r>
        <w:t xml:space="preserve"> </w:t>
      </w:r>
      <w:r w:rsidR="00BA33CE">
        <w:t xml:space="preserve">specified </w:t>
      </w:r>
      <w:r>
        <w:t xml:space="preserve">biomarkers that are adjusted for inflammation </w:t>
      </w:r>
      <w:r w:rsidR="00627332">
        <w:t xml:space="preserve">appear </w:t>
      </w:r>
      <w:r>
        <w:t>here?</w:t>
      </w:r>
    </w:p>
  </w:comment>
  <w:comment w:id="40" w:author="Tineka Blake (staff)" w:date="2022-05-23T13:54:00Z" w:initials="TB(">
    <w:p w14:paraId="6FB85D1D" w14:textId="314EBD7D" w:rsidR="00C54ACA" w:rsidRDefault="00C54ACA">
      <w:pPr>
        <w:pStyle w:val="CommentText"/>
      </w:pPr>
      <w:r>
        <w:rPr>
          <w:rStyle w:val="CommentReference"/>
        </w:rPr>
        <w:annotationRef/>
      </w:r>
      <w:r w:rsidR="008E5F71">
        <w:t xml:space="preserve">Perhaps: </w:t>
      </w:r>
      <w:r>
        <w:t xml:space="preserve">‘are required to’ </w:t>
      </w:r>
      <w:r w:rsidR="00627332">
        <w:t>?</w:t>
      </w:r>
    </w:p>
  </w:comment>
  <w:comment w:id="41" w:author="Tineka Blake (staff)" w:date="2022-05-24T15:03:00Z" w:initials="TB(">
    <w:p w14:paraId="16A8CDF9" w14:textId="26747982" w:rsidR="009E6A62" w:rsidRDefault="009E6A62">
      <w:pPr>
        <w:pStyle w:val="CommentText"/>
      </w:pPr>
      <w:r>
        <w:t xml:space="preserve">perhaps </w:t>
      </w:r>
      <w:r>
        <w:rPr>
          <w:rStyle w:val="CommentReference"/>
        </w:rPr>
        <w:annotationRef/>
      </w:r>
      <w:r>
        <w:t xml:space="preserve">‘simply need to’ ? </w:t>
      </w:r>
    </w:p>
  </w:comment>
  <w:comment w:id="45" w:author="Luo, Hanqi" w:date="2021-02-28T05:18:00Z" w:initials="LH">
    <w:p w14:paraId="369D87A7" w14:textId="63D7AE28" w:rsidR="00804806" w:rsidRDefault="00804806">
      <w:pPr>
        <w:pStyle w:val="CommentText"/>
      </w:pPr>
      <w:r>
        <w:rPr>
          <w:rStyle w:val="CommentReference"/>
        </w:rPr>
        <w:annotationRef/>
      </w:r>
      <w:r>
        <w:t xml:space="preserve">Yaw, I used the converted datasets (Kenya and NHANES 2003-2006) from BRINDA 1 to carry out the analysis. I then analyzed the data without the SAMBA package (just use the BRINDA adjustment R package + some of my own analysis) and compared the results.  Could you please find the results generated from your previously analysis and see if our results are the same? </w:t>
      </w:r>
    </w:p>
  </w:comment>
  <w:comment w:id="49" w:author="Hanqi Luo" w:date="2021-01-07T19:32:00Z" w:initials="HL">
    <w:p w14:paraId="34BB1BF8" w14:textId="2FAB8534" w:rsidR="00804806" w:rsidRDefault="00804806" w:rsidP="00DD587C">
      <w:pPr>
        <w:pStyle w:val="CommentText"/>
      </w:pPr>
      <w:r>
        <w:rPr>
          <w:rStyle w:val="CommentReference"/>
        </w:rPr>
        <w:annotationRef/>
      </w:r>
      <w:r>
        <w:rPr>
          <w:rStyle w:val="CommentReference"/>
        </w:rPr>
        <w:annotationRef/>
      </w:r>
      <w:r>
        <w:t xml:space="preserve"> </w:t>
      </w:r>
      <w:r w:rsidRPr="001B58C8">
        <w:rPr>
          <w:b/>
          <w:bCs/>
        </w:rPr>
        <w:t>Ty,</w:t>
      </w:r>
      <w:r>
        <w:t xml:space="preserve"> please let me know who the recipient of the USAID grant is (Both of us?)</w:t>
      </w:r>
    </w:p>
    <w:p w14:paraId="504B000D" w14:textId="634CD38B" w:rsidR="00804806" w:rsidRDefault="00804806" w:rsidP="00DD587C">
      <w:pPr>
        <w:pStyle w:val="CommentText"/>
      </w:pPr>
    </w:p>
    <w:p w14:paraId="155C63B9" w14:textId="58FFE2BC" w:rsidR="00804806" w:rsidRDefault="00804806" w:rsidP="00DD587C">
      <w:pPr>
        <w:pStyle w:val="CommentText"/>
      </w:pPr>
      <w:r>
        <w:t>Melissa and Parmi, Are you both the recipient of the grant? What’s the OPP number?</w:t>
      </w:r>
      <w:r w:rsidRPr="001B58C8">
        <w:t xml:space="preserve"> </w:t>
      </w:r>
      <w:r>
        <w:t xml:space="preserve">Since majority of my writing on this manuscript is covered by BRINDA, we should list the Gates foundation? </w:t>
      </w:r>
    </w:p>
    <w:p w14:paraId="544D7667" w14:textId="77777777" w:rsidR="00804806" w:rsidRDefault="00804806" w:rsidP="00DD587C">
      <w:pPr>
        <w:pStyle w:val="CommentText"/>
      </w:pPr>
    </w:p>
    <w:p w14:paraId="3E1DA9D7" w14:textId="5CCCE210" w:rsidR="00804806" w:rsidRDefault="00804806">
      <w:pPr>
        <w:pStyle w:val="CommentText"/>
      </w:pPr>
    </w:p>
  </w:comment>
  <w:comment w:id="50" w:author="Luo, Hanqi" w:date="2021-03-01T21:04:00Z" w:initials="LH">
    <w:p w14:paraId="4B7E61DF" w14:textId="3BB2413E" w:rsidR="00134250" w:rsidRDefault="00134250">
      <w:pPr>
        <w:pStyle w:val="CommentText"/>
      </w:pPr>
      <w:r>
        <w:rPr>
          <w:rStyle w:val="CommentReference"/>
        </w:rPr>
        <w:annotationRef/>
      </w:r>
      <w:r>
        <w:t xml:space="preserve">Hi </w:t>
      </w:r>
      <w:r w:rsidRPr="00134250">
        <w:rPr>
          <w:b/>
          <w:bCs/>
        </w:rPr>
        <w:t>Yaw</w:t>
      </w:r>
      <w:r>
        <w:t>, could you please verify these results from BRINDA 1’s analysis?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830D56" w15:done="0"/>
  <w15:commentEx w15:paraId="23283356" w15:done="0"/>
  <w15:commentEx w15:paraId="53D8F74E" w15:done="0"/>
  <w15:commentEx w15:paraId="6987E983" w15:done="0"/>
  <w15:commentEx w15:paraId="598EF301" w15:done="0"/>
  <w15:commentEx w15:paraId="7C885CE2" w15:done="0"/>
  <w15:commentEx w15:paraId="5F8B0307" w15:done="0"/>
  <w15:commentEx w15:paraId="64D92894" w15:done="0"/>
  <w15:commentEx w15:paraId="65EED548" w15:done="0"/>
  <w15:commentEx w15:paraId="77A5EDDD" w15:done="0"/>
  <w15:commentEx w15:paraId="51930203" w15:done="0"/>
  <w15:commentEx w15:paraId="6FB85D1D" w15:done="0"/>
  <w15:commentEx w15:paraId="16A8CDF9" w15:done="0"/>
  <w15:commentEx w15:paraId="369D87A7" w15:done="0"/>
  <w15:commentEx w15:paraId="3E1DA9D7" w15:done="0"/>
  <w15:commentEx w15:paraId="4B7E61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E7461D" w16cex:dateUtc="2021-03-01T18:53:00Z"/>
  <w16cex:commentExtensible w16cex:durableId="23E7673D" w16cex:dateUtc="2021-03-01T21:14:00Z"/>
  <w16cex:commentExtensible w16cex:durableId="23E7674B" w16cex:dateUtc="2021-03-01T21:14:00Z"/>
  <w16cex:commentExtensible w16cex:durableId="23E75032" w16cex:dateUtc="2021-03-01T19:36:00Z"/>
  <w16cex:commentExtensible w16cex:durableId="2635F457" w16cex:dateUtc="2022-05-23T10:53:00Z"/>
  <w16cex:commentExtensible w16cex:durableId="2635F64A" w16cex:dateUtc="2022-05-23T11:02:00Z"/>
  <w16cex:commentExtensible w16cex:durableId="2635FD0C" w16cex:dateUtc="2022-05-23T11:31:00Z"/>
  <w16cex:commentExtensible w16cex:durableId="2635FF63" w16cex:dateUtc="2022-05-23T11:41:00Z"/>
  <w16cex:commentExtensible w16cex:durableId="23E3A044" w16cex:dateUtc="2021-02-27T00:28:00Z"/>
  <w16cex:commentExtensible w16cex:durableId="26360DFB" w16cex:dateUtc="2022-05-23T12:43:00Z"/>
  <w16cex:commentExtensible w16cex:durableId="26361012" w16cex:dateUtc="2022-05-23T12:52:00Z"/>
  <w16cex:commentExtensible w16cex:durableId="2636108A" w16cex:dateUtc="2022-05-23T12:54:00Z"/>
  <w16cex:commentExtensible w16cex:durableId="26377245" w16cex:dateUtc="2022-05-24T14:03:00Z"/>
  <w16cex:commentExtensible w16cex:durableId="23E53599" w16cex:dateUtc="2021-02-28T05:18:00Z"/>
  <w16cex:commentExtensible w16cex:durableId="23A16FE5" w16cex:dateUtc="2021-01-07T19:32:00Z"/>
  <w16cex:commentExtensible w16cex:durableId="23E764E8" w16cex:dateUtc="2021-03-01T2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830D56" w16cid:durableId="23E7461D"/>
  <w16cid:commentId w16cid:paraId="23283356" w16cid:durableId="23E7673D"/>
  <w16cid:commentId w16cid:paraId="53D8F74E" w16cid:durableId="23E7674B"/>
  <w16cid:commentId w16cid:paraId="6987E983" w16cid:durableId="23E75032"/>
  <w16cid:commentId w16cid:paraId="598EF301" w16cid:durableId="2635F457"/>
  <w16cid:commentId w16cid:paraId="7C885CE2" w16cid:durableId="2635F64A"/>
  <w16cid:commentId w16cid:paraId="5F8B0307" w16cid:durableId="2635FD0C"/>
  <w16cid:commentId w16cid:paraId="64D92894" w16cid:durableId="2635FF63"/>
  <w16cid:commentId w16cid:paraId="65EED548" w16cid:durableId="23E3A044"/>
  <w16cid:commentId w16cid:paraId="77A5EDDD" w16cid:durableId="26360DFB"/>
  <w16cid:commentId w16cid:paraId="51930203" w16cid:durableId="26361012"/>
  <w16cid:commentId w16cid:paraId="6FB85D1D" w16cid:durableId="2636108A"/>
  <w16cid:commentId w16cid:paraId="16A8CDF9" w16cid:durableId="26377245"/>
  <w16cid:commentId w16cid:paraId="369D87A7" w16cid:durableId="23E53599"/>
  <w16cid:commentId w16cid:paraId="3E1DA9D7" w16cid:durableId="23A16FE5"/>
  <w16cid:commentId w16cid:paraId="4B7E61DF" w16cid:durableId="23E764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E0A18" w14:textId="77777777" w:rsidR="00A7443C" w:rsidRDefault="00A7443C" w:rsidP="0045037E">
      <w:r>
        <w:separator/>
      </w:r>
    </w:p>
  </w:endnote>
  <w:endnote w:type="continuationSeparator" w:id="0">
    <w:p w14:paraId="78F3A2B6" w14:textId="77777777" w:rsidR="00A7443C" w:rsidRDefault="00A7443C" w:rsidP="00450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363169"/>
      <w:docPartObj>
        <w:docPartGallery w:val="Page Numbers (Bottom of Page)"/>
        <w:docPartUnique/>
      </w:docPartObj>
    </w:sdtPr>
    <w:sdtEndPr>
      <w:rPr>
        <w:rStyle w:val="PageNumber"/>
      </w:rPr>
    </w:sdtEndPr>
    <w:sdtContent>
      <w:p w14:paraId="1E450DAD" w14:textId="29BC6845" w:rsidR="00804806" w:rsidRDefault="00804806" w:rsidP="007D35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58F1E6" w14:textId="77777777" w:rsidR="00804806" w:rsidRDefault="00804806" w:rsidP="004658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9636322"/>
      <w:docPartObj>
        <w:docPartGallery w:val="Page Numbers (Bottom of Page)"/>
        <w:docPartUnique/>
      </w:docPartObj>
    </w:sdtPr>
    <w:sdtEndPr>
      <w:rPr>
        <w:rStyle w:val="PageNumber"/>
      </w:rPr>
    </w:sdtEndPr>
    <w:sdtContent>
      <w:p w14:paraId="6F7F3CDD" w14:textId="5F235990" w:rsidR="00804806" w:rsidRDefault="00804806" w:rsidP="007D35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DC5A41" w14:textId="77777777" w:rsidR="00804806" w:rsidRDefault="00804806" w:rsidP="0046580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6636E" w14:textId="77777777" w:rsidR="00A7443C" w:rsidRDefault="00A7443C" w:rsidP="0045037E">
      <w:r>
        <w:separator/>
      </w:r>
    </w:p>
  </w:footnote>
  <w:footnote w:type="continuationSeparator" w:id="0">
    <w:p w14:paraId="6E91635A" w14:textId="77777777" w:rsidR="00A7443C" w:rsidRDefault="00A7443C" w:rsidP="0045037E">
      <w:r>
        <w:continuationSeparator/>
      </w:r>
    </w:p>
  </w:footnote>
  <w:footnote w:id="1">
    <w:p w14:paraId="45B41890" w14:textId="5454F0A0" w:rsidR="00804806" w:rsidRDefault="00804806">
      <w:pPr>
        <w:pStyle w:val="FootnoteText"/>
      </w:pPr>
      <w:r w:rsidRPr="005E47E5">
        <w:rPr>
          <w:rStyle w:val="FootnoteReference"/>
        </w:rPr>
        <w:footnoteRef/>
      </w:r>
      <w:r w:rsidRPr="00CB7663">
        <w:rPr>
          <w:iCs/>
        </w:rPr>
        <w:t>AGP, Alpha(1)-acid glycoprotein; BRINDA, Biomarkers Reflecting Inflammation and Nutritional Determinants of Anemia; CRP, C-reactive protein</w:t>
      </w:r>
      <w:r w:rsidRPr="00CB7663">
        <w:rPr>
          <w:i/>
        </w:rPr>
        <w:t xml:space="preserve">; </w:t>
      </w:r>
      <w:r>
        <w:t xml:space="preserve">GNR, </w:t>
      </w:r>
      <w:r w:rsidRPr="00660210">
        <w:rPr>
          <w:rFonts w:ascii="Calibri" w:hAnsi="Calibri" w:cs="Calibri"/>
          <w:color w:val="000000" w:themeColor="text1"/>
          <w:shd w:val="clear" w:color="auto" w:fill="FFFFFF"/>
        </w:rPr>
        <w:t>Global Nutrition Report</w:t>
      </w:r>
      <w:r>
        <w:rPr>
          <w:rFonts w:ascii="Calibri" w:hAnsi="Calibri" w:cs="Calibri"/>
          <w:color w:val="000000" w:themeColor="text1"/>
          <w:shd w:val="clear" w:color="auto" w:fill="FFFFFF"/>
        </w:rPr>
        <w:t xml:space="preserve">; IS, </w:t>
      </w:r>
      <w:r>
        <w:rPr>
          <w:rFonts w:ascii="Calibri" w:hAnsi="Calibri" w:cs="Calibri"/>
        </w:rPr>
        <w:t xml:space="preserve">International System of Units; NCD, Non-Communicable Diseases; NHANES, </w:t>
      </w:r>
      <w:r>
        <w:rPr>
          <w:rFonts w:ascii="Calibri" w:hAnsi="Calibri" w:cs="Calibri"/>
          <w:color w:val="000000" w:themeColor="text1"/>
        </w:rPr>
        <w:t xml:space="preserve">National Health and Nutrition Examination Survey; PSC, Preschool-age children; </w:t>
      </w:r>
      <w:r>
        <w:t xml:space="preserve">RBC, Red Blood Cell; SAMBA, Statistical Apparatus of Micronutrient Biomarker Analysis; sTfR, </w:t>
      </w:r>
      <w:r>
        <w:rPr>
          <w:rFonts w:ascii="Calibri" w:hAnsi="Calibri" w:cs="Calibri"/>
          <w:color w:val="000000" w:themeColor="text1"/>
        </w:rPr>
        <w:t xml:space="preserve">soluble transferrin receptor; WRA, women of reproductive age. </w:t>
      </w:r>
    </w:p>
  </w:footnote>
  <w:footnote w:id="2">
    <w:p w14:paraId="3F83CA7C" w14:textId="4204384A" w:rsidR="00804806" w:rsidRDefault="00804806">
      <w:pPr>
        <w:pStyle w:val="FootnoteText"/>
      </w:pPr>
      <w:r w:rsidRPr="005E47E5">
        <w:rPr>
          <w:rStyle w:val="FootnoteReference"/>
        </w:rPr>
        <w:footnoteRef/>
      </w:r>
      <w:r>
        <w:t xml:space="preserve"> </w:t>
      </w:r>
      <w:r w:rsidRPr="0045037E">
        <w:rPr>
          <w:lang w:val="en-GB"/>
        </w:rPr>
        <w:t>This analysis was supported by award</w:t>
      </w:r>
      <w:r>
        <w:rPr>
          <w:lang w:val="en-GB"/>
        </w:rPr>
        <w:t xml:space="preserve"> </w:t>
      </w:r>
      <w:r w:rsidRPr="007914D2">
        <w:rPr>
          <w:highlight w:val="yellow"/>
          <w:lang w:val="en-GB"/>
        </w:rPr>
        <w:t>XXXXXX</w:t>
      </w:r>
    </w:p>
  </w:footnote>
  <w:footnote w:id="3">
    <w:p w14:paraId="2D0F4F9E" w14:textId="0AEC1793" w:rsidR="00804806" w:rsidRDefault="00804806">
      <w:pPr>
        <w:pStyle w:val="FootnoteText"/>
      </w:pPr>
      <w:r w:rsidRPr="005E47E5">
        <w:rPr>
          <w:rStyle w:val="FootnoteReference"/>
        </w:rPr>
        <w:footnoteRef/>
      </w:r>
      <w:r>
        <w:t xml:space="preserve"> </w:t>
      </w:r>
      <w:r w:rsidRPr="0045037E">
        <w:rPr>
          <w:lang w:val="en-GB"/>
        </w:rPr>
        <w:t>Conflict of Interest and Funding Disclosure:</w:t>
      </w:r>
      <w:r w:rsidRPr="0045037E">
        <w:rPr>
          <w:highlight w:val="yellow"/>
        </w:rPr>
        <w:t>XXX, XXX, XXX</w:t>
      </w:r>
      <w:r w:rsidRPr="0045037E">
        <w:rPr>
          <w:lang w:val="en-GB"/>
        </w:rPr>
        <w:t>: No conflicts of interest.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B4A0B"/>
    <w:multiLevelType w:val="hybridMultilevel"/>
    <w:tmpl w:val="E9888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B02E25"/>
    <w:multiLevelType w:val="hybridMultilevel"/>
    <w:tmpl w:val="0CE03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8805A1"/>
    <w:multiLevelType w:val="hybridMultilevel"/>
    <w:tmpl w:val="31F877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6782350"/>
    <w:multiLevelType w:val="hybridMultilevel"/>
    <w:tmpl w:val="E66C6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6B60856"/>
    <w:multiLevelType w:val="hybridMultilevel"/>
    <w:tmpl w:val="ED268276"/>
    <w:lvl w:ilvl="0" w:tplc="754433DE">
      <w:start w:val="1"/>
      <w:numFmt w:val="bullet"/>
      <w:lvlText w:val="•"/>
      <w:lvlJc w:val="left"/>
      <w:pPr>
        <w:tabs>
          <w:tab w:val="num" w:pos="720"/>
        </w:tabs>
        <w:ind w:left="720" w:hanging="360"/>
      </w:pPr>
      <w:rPr>
        <w:rFonts w:ascii="Arial" w:hAnsi="Arial" w:hint="default"/>
      </w:rPr>
    </w:lvl>
    <w:lvl w:ilvl="1" w:tplc="2C8445A6" w:tentative="1">
      <w:start w:val="1"/>
      <w:numFmt w:val="bullet"/>
      <w:lvlText w:val="•"/>
      <w:lvlJc w:val="left"/>
      <w:pPr>
        <w:tabs>
          <w:tab w:val="num" w:pos="1440"/>
        </w:tabs>
        <w:ind w:left="1440" w:hanging="360"/>
      </w:pPr>
      <w:rPr>
        <w:rFonts w:ascii="Arial" w:hAnsi="Arial" w:hint="default"/>
      </w:rPr>
    </w:lvl>
    <w:lvl w:ilvl="2" w:tplc="52AADC5C" w:tentative="1">
      <w:start w:val="1"/>
      <w:numFmt w:val="bullet"/>
      <w:lvlText w:val="•"/>
      <w:lvlJc w:val="left"/>
      <w:pPr>
        <w:tabs>
          <w:tab w:val="num" w:pos="2160"/>
        </w:tabs>
        <w:ind w:left="2160" w:hanging="360"/>
      </w:pPr>
      <w:rPr>
        <w:rFonts w:ascii="Arial" w:hAnsi="Arial" w:hint="default"/>
      </w:rPr>
    </w:lvl>
    <w:lvl w:ilvl="3" w:tplc="3CEA3DEA" w:tentative="1">
      <w:start w:val="1"/>
      <w:numFmt w:val="bullet"/>
      <w:lvlText w:val="•"/>
      <w:lvlJc w:val="left"/>
      <w:pPr>
        <w:tabs>
          <w:tab w:val="num" w:pos="2880"/>
        </w:tabs>
        <w:ind w:left="2880" w:hanging="360"/>
      </w:pPr>
      <w:rPr>
        <w:rFonts w:ascii="Arial" w:hAnsi="Arial" w:hint="default"/>
      </w:rPr>
    </w:lvl>
    <w:lvl w:ilvl="4" w:tplc="9502E188" w:tentative="1">
      <w:start w:val="1"/>
      <w:numFmt w:val="bullet"/>
      <w:lvlText w:val="•"/>
      <w:lvlJc w:val="left"/>
      <w:pPr>
        <w:tabs>
          <w:tab w:val="num" w:pos="3600"/>
        </w:tabs>
        <w:ind w:left="3600" w:hanging="360"/>
      </w:pPr>
      <w:rPr>
        <w:rFonts w:ascii="Arial" w:hAnsi="Arial" w:hint="default"/>
      </w:rPr>
    </w:lvl>
    <w:lvl w:ilvl="5" w:tplc="D8C0D1F8" w:tentative="1">
      <w:start w:val="1"/>
      <w:numFmt w:val="bullet"/>
      <w:lvlText w:val="•"/>
      <w:lvlJc w:val="left"/>
      <w:pPr>
        <w:tabs>
          <w:tab w:val="num" w:pos="4320"/>
        </w:tabs>
        <w:ind w:left="4320" w:hanging="360"/>
      </w:pPr>
      <w:rPr>
        <w:rFonts w:ascii="Arial" w:hAnsi="Arial" w:hint="default"/>
      </w:rPr>
    </w:lvl>
    <w:lvl w:ilvl="6" w:tplc="CF7C7A2A" w:tentative="1">
      <w:start w:val="1"/>
      <w:numFmt w:val="bullet"/>
      <w:lvlText w:val="•"/>
      <w:lvlJc w:val="left"/>
      <w:pPr>
        <w:tabs>
          <w:tab w:val="num" w:pos="5040"/>
        </w:tabs>
        <w:ind w:left="5040" w:hanging="360"/>
      </w:pPr>
      <w:rPr>
        <w:rFonts w:ascii="Arial" w:hAnsi="Arial" w:hint="default"/>
      </w:rPr>
    </w:lvl>
    <w:lvl w:ilvl="7" w:tplc="185609D8" w:tentative="1">
      <w:start w:val="1"/>
      <w:numFmt w:val="bullet"/>
      <w:lvlText w:val="•"/>
      <w:lvlJc w:val="left"/>
      <w:pPr>
        <w:tabs>
          <w:tab w:val="num" w:pos="5760"/>
        </w:tabs>
        <w:ind w:left="5760" w:hanging="360"/>
      </w:pPr>
      <w:rPr>
        <w:rFonts w:ascii="Arial" w:hAnsi="Arial" w:hint="default"/>
      </w:rPr>
    </w:lvl>
    <w:lvl w:ilvl="8" w:tplc="1558403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B46576B"/>
    <w:multiLevelType w:val="hybridMultilevel"/>
    <w:tmpl w:val="B3F09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1C1C9B"/>
    <w:multiLevelType w:val="hybridMultilevel"/>
    <w:tmpl w:val="32F07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CA40F61"/>
    <w:multiLevelType w:val="hybridMultilevel"/>
    <w:tmpl w:val="4D3A11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EE41BF"/>
    <w:multiLevelType w:val="hybridMultilevel"/>
    <w:tmpl w:val="077451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F8C1195"/>
    <w:multiLevelType w:val="hybridMultilevel"/>
    <w:tmpl w:val="3656DD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0D5779"/>
    <w:multiLevelType w:val="hybridMultilevel"/>
    <w:tmpl w:val="0838B3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7B70B7B"/>
    <w:multiLevelType w:val="hybridMultilevel"/>
    <w:tmpl w:val="2D56AD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7DF65F4"/>
    <w:multiLevelType w:val="hybridMultilevel"/>
    <w:tmpl w:val="0F1E6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86816571">
    <w:abstractNumId w:val="10"/>
  </w:num>
  <w:num w:numId="2" w16cid:durableId="1134100586">
    <w:abstractNumId w:val="3"/>
  </w:num>
  <w:num w:numId="3" w16cid:durableId="149904855">
    <w:abstractNumId w:val="6"/>
  </w:num>
  <w:num w:numId="4" w16cid:durableId="626469944">
    <w:abstractNumId w:val="1"/>
  </w:num>
  <w:num w:numId="5" w16cid:durableId="1755082449">
    <w:abstractNumId w:val="8"/>
  </w:num>
  <w:num w:numId="6" w16cid:durableId="1671441098">
    <w:abstractNumId w:val="12"/>
  </w:num>
  <w:num w:numId="7" w16cid:durableId="876819211">
    <w:abstractNumId w:val="4"/>
  </w:num>
  <w:num w:numId="8" w16cid:durableId="758214268">
    <w:abstractNumId w:val="0"/>
  </w:num>
  <w:num w:numId="9" w16cid:durableId="1951014500">
    <w:abstractNumId w:val="2"/>
  </w:num>
  <w:num w:numId="10" w16cid:durableId="1061518436">
    <w:abstractNumId w:val="9"/>
  </w:num>
  <w:num w:numId="11" w16cid:durableId="1993677812">
    <w:abstractNumId w:val="11"/>
  </w:num>
  <w:num w:numId="12" w16cid:durableId="1793792507">
    <w:abstractNumId w:val="5"/>
  </w:num>
  <w:num w:numId="13" w16cid:durableId="136440428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o, Hanqi">
    <w15:presenceInfo w15:providerId="AD" w15:userId="S::hluo30@emory.edu::ba15a5ed-f41d-478f-9a9a-32cd7ebb61b1"/>
  </w15:person>
  <w15:person w15:author="Tineka Blake (staff)">
    <w15:presenceInfo w15:providerId="AD" w15:userId="S::Tineka.Blake@nottingham.ac.uk::5796f465-2636-4b9f-9984-a793a02c3bea"/>
  </w15:person>
  <w15:person w15:author="Hanqi Luo">
    <w15:presenceInfo w15:providerId="None" w15:userId="Hanqi Lu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60A"/>
    <w:rsid w:val="00007D9B"/>
    <w:rsid w:val="000175E7"/>
    <w:rsid w:val="00051A9C"/>
    <w:rsid w:val="00051FBD"/>
    <w:rsid w:val="00064A1B"/>
    <w:rsid w:val="00070E96"/>
    <w:rsid w:val="00073E9D"/>
    <w:rsid w:val="00085AA1"/>
    <w:rsid w:val="00095933"/>
    <w:rsid w:val="000B324F"/>
    <w:rsid w:val="000B7CB1"/>
    <w:rsid w:val="000C1C90"/>
    <w:rsid w:val="000C5254"/>
    <w:rsid w:val="000C58E8"/>
    <w:rsid w:val="000D115E"/>
    <w:rsid w:val="000F0EAF"/>
    <w:rsid w:val="000F3F92"/>
    <w:rsid w:val="00102ED6"/>
    <w:rsid w:val="001053EC"/>
    <w:rsid w:val="0011280A"/>
    <w:rsid w:val="001216EA"/>
    <w:rsid w:val="001249A5"/>
    <w:rsid w:val="00126CB1"/>
    <w:rsid w:val="00131B62"/>
    <w:rsid w:val="00134250"/>
    <w:rsid w:val="00135435"/>
    <w:rsid w:val="001378B1"/>
    <w:rsid w:val="00142CD9"/>
    <w:rsid w:val="00145111"/>
    <w:rsid w:val="00147BCB"/>
    <w:rsid w:val="00147EAA"/>
    <w:rsid w:val="001522CF"/>
    <w:rsid w:val="00161D3B"/>
    <w:rsid w:val="00164373"/>
    <w:rsid w:val="0017018E"/>
    <w:rsid w:val="00173441"/>
    <w:rsid w:val="001918DE"/>
    <w:rsid w:val="0019389B"/>
    <w:rsid w:val="001977E4"/>
    <w:rsid w:val="001A10A2"/>
    <w:rsid w:val="001B58C8"/>
    <w:rsid w:val="001B5BC9"/>
    <w:rsid w:val="001B722D"/>
    <w:rsid w:val="001C24C7"/>
    <w:rsid w:val="001D3678"/>
    <w:rsid w:val="001D655C"/>
    <w:rsid w:val="001E23D9"/>
    <w:rsid w:val="001E2939"/>
    <w:rsid w:val="001E715D"/>
    <w:rsid w:val="001F78A1"/>
    <w:rsid w:val="00205E80"/>
    <w:rsid w:val="00206A1B"/>
    <w:rsid w:val="002222D9"/>
    <w:rsid w:val="002228AE"/>
    <w:rsid w:val="0022592D"/>
    <w:rsid w:val="00245F76"/>
    <w:rsid w:val="002524A2"/>
    <w:rsid w:val="002556B5"/>
    <w:rsid w:val="00260733"/>
    <w:rsid w:val="00264C30"/>
    <w:rsid w:val="00274BC6"/>
    <w:rsid w:val="0028458C"/>
    <w:rsid w:val="00287C67"/>
    <w:rsid w:val="00293F58"/>
    <w:rsid w:val="002A4F57"/>
    <w:rsid w:val="002B0CB0"/>
    <w:rsid w:val="002B7FD0"/>
    <w:rsid w:val="002C66DA"/>
    <w:rsid w:val="002D2CEE"/>
    <w:rsid w:val="002D3D0D"/>
    <w:rsid w:val="002E5B5D"/>
    <w:rsid w:val="002E6541"/>
    <w:rsid w:val="00303D15"/>
    <w:rsid w:val="0032347A"/>
    <w:rsid w:val="00325E2A"/>
    <w:rsid w:val="00333203"/>
    <w:rsid w:val="00334D2A"/>
    <w:rsid w:val="00345E03"/>
    <w:rsid w:val="003508E1"/>
    <w:rsid w:val="003522A8"/>
    <w:rsid w:val="0035374E"/>
    <w:rsid w:val="003615E0"/>
    <w:rsid w:val="003621B2"/>
    <w:rsid w:val="003745F0"/>
    <w:rsid w:val="0037675B"/>
    <w:rsid w:val="003852CA"/>
    <w:rsid w:val="00385B20"/>
    <w:rsid w:val="00385DAD"/>
    <w:rsid w:val="003B0C66"/>
    <w:rsid w:val="003B2D68"/>
    <w:rsid w:val="003B60BC"/>
    <w:rsid w:val="003B69E7"/>
    <w:rsid w:val="003C3443"/>
    <w:rsid w:val="003C55E0"/>
    <w:rsid w:val="003F1707"/>
    <w:rsid w:val="003F2FF7"/>
    <w:rsid w:val="003F3F32"/>
    <w:rsid w:val="003F4269"/>
    <w:rsid w:val="0040050B"/>
    <w:rsid w:val="00402BC6"/>
    <w:rsid w:val="00425FA1"/>
    <w:rsid w:val="0042789F"/>
    <w:rsid w:val="0045037E"/>
    <w:rsid w:val="0045076C"/>
    <w:rsid w:val="00453FDB"/>
    <w:rsid w:val="004547F4"/>
    <w:rsid w:val="00465807"/>
    <w:rsid w:val="00477621"/>
    <w:rsid w:val="00477C7B"/>
    <w:rsid w:val="00480F59"/>
    <w:rsid w:val="00485388"/>
    <w:rsid w:val="00487B4F"/>
    <w:rsid w:val="004A0804"/>
    <w:rsid w:val="004A1203"/>
    <w:rsid w:val="004A2E24"/>
    <w:rsid w:val="004B54D5"/>
    <w:rsid w:val="004B74B9"/>
    <w:rsid w:val="004C1601"/>
    <w:rsid w:val="004D2FFD"/>
    <w:rsid w:val="004E2F59"/>
    <w:rsid w:val="004E3129"/>
    <w:rsid w:val="004E5031"/>
    <w:rsid w:val="004F67A2"/>
    <w:rsid w:val="00500D6B"/>
    <w:rsid w:val="00510D65"/>
    <w:rsid w:val="00521A11"/>
    <w:rsid w:val="0052551B"/>
    <w:rsid w:val="005332A0"/>
    <w:rsid w:val="00535DC5"/>
    <w:rsid w:val="005404F6"/>
    <w:rsid w:val="005433E2"/>
    <w:rsid w:val="00550A64"/>
    <w:rsid w:val="005510FC"/>
    <w:rsid w:val="005526E2"/>
    <w:rsid w:val="0056202F"/>
    <w:rsid w:val="00564E5C"/>
    <w:rsid w:val="00571579"/>
    <w:rsid w:val="00577236"/>
    <w:rsid w:val="005968A9"/>
    <w:rsid w:val="00596DE0"/>
    <w:rsid w:val="005A115F"/>
    <w:rsid w:val="005C39D0"/>
    <w:rsid w:val="005C70D2"/>
    <w:rsid w:val="005E47E5"/>
    <w:rsid w:val="005E62AB"/>
    <w:rsid w:val="005E7CF7"/>
    <w:rsid w:val="005F1EB1"/>
    <w:rsid w:val="005F5EDE"/>
    <w:rsid w:val="005F6B92"/>
    <w:rsid w:val="00606C07"/>
    <w:rsid w:val="006121C4"/>
    <w:rsid w:val="00624820"/>
    <w:rsid w:val="00627332"/>
    <w:rsid w:val="0063144B"/>
    <w:rsid w:val="00633565"/>
    <w:rsid w:val="00636912"/>
    <w:rsid w:val="006372FB"/>
    <w:rsid w:val="00641D92"/>
    <w:rsid w:val="00645BBB"/>
    <w:rsid w:val="00647CBD"/>
    <w:rsid w:val="00665EA6"/>
    <w:rsid w:val="00673233"/>
    <w:rsid w:val="0067349F"/>
    <w:rsid w:val="00680A47"/>
    <w:rsid w:val="006850D8"/>
    <w:rsid w:val="00685150"/>
    <w:rsid w:val="006868ED"/>
    <w:rsid w:val="006874E6"/>
    <w:rsid w:val="00691A18"/>
    <w:rsid w:val="0069794D"/>
    <w:rsid w:val="006A2568"/>
    <w:rsid w:val="006A2823"/>
    <w:rsid w:val="006A4115"/>
    <w:rsid w:val="006A6959"/>
    <w:rsid w:val="006B1D35"/>
    <w:rsid w:val="006C0071"/>
    <w:rsid w:val="006C4374"/>
    <w:rsid w:val="006C4B2C"/>
    <w:rsid w:val="006D01E7"/>
    <w:rsid w:val="006D0288"/>
    <w:rsid w:val="006D2273"/>
    <w:rsid w:val="006E2356"/>
    <w:rsid w:val="006E2B1F"/>
    <w:rsid w:val="006E5837"/>
    <w:rsid w:val="006F51C5"/>
    <w:rsid w:val="00703A4C"/>
    <w:rsid w:val="0070418C"/>
    <w:rsid w:val="00705684"/>
    <w:rsid w:val="007104D1"/>
    <w:rsid w:val="00716A32"/>
    <w:rsid w:val="00717DF3"/>
    <w:rsid w:val="00721D6E"/>
    <w:rsid w:val="00724787"/>
    <w:rsid w:val="00744A7C"/>
    <w:rsid w:val="00760D87"/>
    <w:rsid w:val="0076762C"/>
    <w:rsid w:val="007701F7"/>
    <w:rsid w:val="007757E4"/>
    <w:rsid w:val="00780323"/>
    <w:rsid w:val="00781090"/>
    <w:rsid w:val="00783921"/>
    <w:rsid w:val="007914D2"/>
    <w:rsid w:val="007922CD"/>
    <w:rsid w:val="00795BB3"/>
    <w:rsid w:val="007A1E4C"/>
    <w:rsid w:val="007A3D34"/>
    <w:rsid w:val="007A7832"/>
    <w:rsid w:val="007B7D0A"/>
    <w:rsid w:val="007C501F"/>
    <w:rsid w:val="007C5D58"/>
    <w:rsid w:val="007D3555"/>
    <w:rsid w:val="007D4549"/>
    <w:rsid w:val="007D6464"/>
    <w:rsid w:val="007F036F"/>
    <w:rsid w:val="007F2F57"/>
    <w:rsid w:val="007F582A"/>
    <w:rsid w:val="007F7042"/>
    <w:rsid w:val="008020C7"/>
    <w:rsid w:val="00804806"/>
    <w:rsid w:val="0080508C"/>
    <w:rsid w:val="008054E0"/>
    <w:rsid w:val="00805821"/>
    <w:rsid w:val="0080612E"/>
    <w:rsid w:val="00815C1D"/>
    <w:rsid w:val="008163AE"/>
    <w:rsid w:val="00817927"/>
    <w:rsid w:val="008337DE"/>
    <w:rsid w:val="00846679"/>
    <w:rsid w:val="00862C71"/>
    <w:rsid w:val="008654E0"/>
    <w:rsid w:val="00884544"/>
    <w:rsid w:val="0088566A"/>
    <w:rsid w:val="00886C75"/>
    <w:rsid w:val="00892453"/>
    <w:rsid w:val="008A08EA"/>
    <w:rsid w:val="008A68DF"/>
    <w:rsid w:val="008A79ED"/>
    <w:rsid w:val="008B0DFA"/>
    <w:rsid w:val="008B409F"/>
    <w:rsid w:val="008C03B0"/>
    <w:rsid w:val="008C28DB"/>
    <w:rsid w:val="008C33DF"/>
    <w:rsid w:val="008C7C02"/>
    <w:rsid w:val="008D33D0"/>
    <w:rsid w:val="008D3C71"/>
    <w:rsid w:val="008D4F74"/>
    <w:rsid w:val="008E2AE5"/>
    <w:rsid w:val="008E56EF"/>
    <w:rsid w:val="008E5F71"/>
    <w:rsid w:val="008E6339"/>
    <w:rsid w:val="008F1E71"/>
    <w:rsid w:val="008F21CA"/>
    <w:rsid w:val="008F5A5A"/>
    <w:rsid w:val="008F5E3F"/>
    <w:rsid w:val="00901D6C"/>
    <w:rsid w:val="00907D44"/>
    <w:rsid w:val="00913773"/>
    <w:rsid w:val="009169DC"/>
    <w:rsid w:val="00922641"/>
    <w:rsid w:val="00925110"/>
    <w:rsid w:val="009274AC"/>
    <w:rsid w:val="00931315"/>
    <w:rsid w:val="00937924"/>
    <w:rsid w:val="009403A5"/>
    <w:rsid w:val="00952B7B"/>
    <w:rsid w:val="009615E2"/>
    <w:rsid w:val="00967E5C"/>
    <w:rsid w:val="00970B71"/>
    <w:rsid w:val="00975A1C"/>
    <w:rsid w:val="00985FED"/>
    <w:rsid w:val="009931DA"/>
    <w:rsid w:val="009A0FB5"/>
    <w:rsid w:val="009A127D"/>
    <w:rsid w:val="009A23C6"/>
    <w:rsid w:val="009C2278"/>
    <w:rsid w:val="009C70D8"/>
    <w:rsid w:val="009E3BD5"/>
    <w:rsid w:val="009E4BAB"/>
    <w:rsid w:val="009E6A62"/>
    <w:rsid w:val="009F09D7"/>
    <w:rsid w:val="009F6A95"/>
    <w:rsid w:val="00A067F6"/>
    <w:rsid w:val="00A150A1"/>
    <w:rsid w:val="00A16505"/>
    <w:rsid w:val="00A2129B"/>
    <w:rsid w:val="00A23128"/>
    <w:rsid w:val="00A3139B"/>
    <w:rsid w:val="00A56B4A"/>
    <w:rsid w:val="00A61631"/>
    <w:rsid w:val="00A66053"/>
    <w:rsid w:val="00A6715C"/>
    <w:rsid w:val="00A741E3"/>
    <w:rsid w:val="00A7443C"/>
    <w:rsid w:val="00A85F97"/>
    <w:rsid w:val="00A94C12"/>
    <w:rsid w:val="00A96C27"/>
    <w:rsid w:val="00A96F0D"/>
    <w:rsid w:val="00AA7B15"/>
    <w:rsid w:val="00AB7CCD"/>
    <w:rsid w:val="00AC0638"/>
    <w:rsid w:val="00AC2391"/>
    <w:rsid w:val="00AC4A3F"/>
    <w:rsid w:val="00AC4EEE"/>
    <w:rsid w:val="00AD2C8E"/>
    <w:rsid w:val="00AD5C01"/>
    <w:rsid w:val="00AF07AB"/>
    <w:rsid w:val="00AF7743"/>
    <w:rsid w:val="00B34C3B"/>
    <w:rsid w:val="00B37F8E"/>
    <w:rsid w:val="00B45AA5"/>
    <w:rsid w:val="00B47A74"/>
    <w:rsid w:val="00B52003"/>
    <w:rsid w:val="00B52D39"/>
    <w:rsid w:val="00B612D6"/>
    <w:rsid w:val="00B64208"/>
    <w:rsid w:val="00B7129D"/>
    <w:rsid w:val="00B7592F"/>
    <w:rsid w:val="00B8260F"/>
    <w:rsid w:val="00BA2424"/>
    <w:rsid w:val="00BA33CE"/>
    <w:rsid w:val="00BA3D0A"/>
    <w:rsid w:val="00BA7F42"/>
    <w:rsid w:val="00BB5207"/>
    <w:rsid w:val="00BB565D"/>
    <w:rsid w:val="00BB7070"/>
    <w:rsid w:val="00BB7F31"/>
    <w:rsid w:val="00BC0700"/>
    <w:rsid w:val="00BC0E78"/>
    <w:rsid w:val="00BC52A6"/>
    <w:rsid w:val="00BC5B51"/>
    <w:rsid w:val="00BF2403"/>
    <w:rsid w:val="00C05249"/>
    <w:rsid w:val="00C056ED"/>
    <w:rsid w:val="00C07206"/>
    <w:rsid w:val="00C1060A"/>
    <w:rsid w:val="00C12938"/>
    <w:rsid w:val="00C14BA4"/>
    <w:rsid w:val="00C35344"/>
    <w:rsid w:val="00C40531"/>
    <w:rsid w:val="00C43B2E"/>
    <w:rsid w:val="00C4550C"/>
    <w:rsid w:val="00C54ACA"/>
    <w:rsid w:val="00C54BF4"/>
    <w:rsid w:val="00C73318"/>
    <w:rsid w:val="00C81A05"/>
    <w:rsid w:val="00C83ABA"/>
    <w:rsid w:val="00C93F8E"/>
    <w:rsid w:val="00C96061"/>
    <w:rsid w:val="00C96A24"/>
    <w:rsid w:val="00C97638"/>
    <w:rsid w:val="00CB03A2"/>
    <w:rsid w:val="00CB25E6"/>
    <w:rsid w:val="00CB399F"/>
    <w:rsid w:val="00CB46E2"/>
    <w:rsid w:val="00CB7663"/>
    <w:rsid w:val="00CC22FA"/>
    <w:rsid w:val="00CC3177"/>
    <w:rsid w:val="00CC534B"/>
    <w:rsid w:val="00CC647F"/>
    <w:rsid w:val="00CC6B42"/>
    <w:rsid w:val="00CC7E00"/>
    <w:rsid w:val="00CD27ED"/>
    <w:rsid w:val="00CE3D1A"/>
    <w:rsid w:val="00CE67D8"/>
    <w:rsid w:val="00CF50E5"/>
    <w:rsid w:val="00D06751"/>
    <w:rsid w:val="00D209C1"/>
    <w:rsid w:val="00D31FAC"/>
    <w:rsid w:val="00D3275A"/>
    <w:rsid w:val="00D45F73"/>
    <w:rsid w:val="00D509EA"/>
    <w:rsid w:val="00D61C1C"/>
    <w:rsid w:val="00D63E5F"/>
    <w:rsid w:val="00D64926"/>
    <w:rsid w:val="00D64F79"/>
    <w:rsid w:val="00D655A2"/>
    <w:rsid w:val="00D6642A"/>
    <w:rsid w:val="00D70625"/>
    <w:rsid w:val="00D811A2"/>
    <w:rsid w:val="00DB0264"/>
    <w:rsid w:val="00DB32A6"/>
    <w:rsid w:val="00DC20C7"/>
    <w:rsid w:val="00DC74BE"/>
    <w:rsid w:val="00DD587C"/>
    <w:rsid w:val="00DD6400"/>
    <w:rsid w:val="00DE3455"/>
    <w:rsid w:val="00DF474E"/>
    <w:rsid w:val="00DF64DA"/>
    <w:rsid w:val="00E2447B"/>
    <w:rsid w:val="00E462B6"/>
    <w:rsid w:val="00E500E5"/>
    <w:rsid w:val="00E647F3"/>
    <w:rsid w:val="00E777F0"/>
    <w:rsid w:val="00E849AF"/>
    <w:rsid w:val="00EA417E"/>
    <w:rsid w:val="00EB6598"/>
    <w:rsid w:val="00EB7E89"/>
    <w:rsid w:val="00EC07A6"/>
    <w:rsid w:val="00EC5F98"/>
    <w:rsid w:val="00ED2BB0"/>
    <w:rsid w:val="00ED48A9"/>
    <w:rsid w:val="00ED6836"/>
    <w:rsid w:val="00EE2C36"/>
    <w:rsid w:val="00EE516F"/>
    <w:rsid w:val="00EE5A57"/>
    <w:rsid w:val="00EE7BB0"/>
    <w:rsid w:val="00F006B0"/>
    <w:rsid w:val="00F03A77"/>
    <w:rsid w:val="00F07FE8"/>
    <w:rsid w:val="00F17481"/>
    <w:rsid w:val="00F2665F"/>
    <w:rsid w:val="00F34771"/>
    <w:rsid w:val="00F3567A"/>
    <w:rsid w:val="00F35745"/>
    <w:rsid w:val="00F36F4B"/>
    <w:rsid w:val="00F37251"/>
    <w:rsid w:val="00F42ECB"/>
    <w:rsid w:val="00F47C87"/>
    <w:rsid w:val="00F47C98"/>
    <w:rsid w:val="00F50E9A"/>
    <w:rsid w:val="00F51F37"/>
    <w:rsid w:val="00F56F5E"/>
    <w:rsid w:val="00F626F4"/>
    <w:rsid w:val="00F650C5"/>
    <w:rsid w:val="00F769DF"/>
    <w:rsid w:val="00F80B30"/>
    <w:rsid w:val="00F85758"/>
    <w:rsid w:val="00F87577"/>
    <w:rsid w:val="00F90204"/>
    <w:rsid w:val="00F96714"/>
    <w:rsid w:val="00F97A44"/>
    <w:rsid w:val="00FA41A7"/>
    <w:rsid w:val="00FA7890"/>
    <w:rsid w:val="00FC55B3"/>
    <w:rsid w:val="00FE141C"/>
    <w:rsid w:val="00FF2C9B"/>
    <w:rsid w:val="00FF6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5B3C2"/>
  <w15:chartTrackingRefBased/>
  <w15:docId w15:val="{CF4D350B-3CBF-8C4D-8120-4EECE8624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9A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7F3"/>
    <w:pPr>
      <w:ind w:left="720"/>
      <w:contextualSpacing/>
    </w:pPr>
    <w:rPr>
      <w:rFonts w:asciiTheme="minorHAnsi" w:eastAsiaTheme="minorEastAsia" w:hAnsiTheme="minorHAnsi" w:cstheme="minorBidi"/>
    </w:rPr>
  </w:style>
  <w:style w:type="character" w:styleId="CommentReference">
    <w:name w:val="annotation reference"/>
    <w:basedOn w:val="DefaultParagraphFont"/>
    <w:uiPriority w:val="99"/>
    <w:semiHidden/>
    <w:unhideWhenUsed/>
    <w:rsid w:val="00925110"/>
    <w:rPr>
      <w:sz w:val="16"/>
      <w:szCs w:val="16"/>
    </w:rPr>
  </w:style>
  <w:style w:type="paragraph" w:styleId="CommentText">
    <w:name w:val="annotation text"/>
    <w:basedOn w:val="Normal"/>
    <w:link w:val="CommentTextChar"/>
    <w:uiPriority w:val="99"/>
    <w:unhideWhenUsed/>
    <w:rsid w:val="00925110"/>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rsid w:val="00925110"/>
    <w:rPr>
      <w:sz w:val="20"/>
      <w:szCs w:val="20"/>
    </w:rPr>
  </w:style>
  <w:style w:type="paragraph" w:styleId="CommentSubject">
    <w:name w:val="annotation subject"/>
    <w:basedOn w:val="CommentText"/>
    <w:next w:val="CommentText"/>
    <w:link w:val="CommentSubjectChar"/>
    <w:uiPriority w:val="99"/>
    <w:semiHidden/>
    <w:unhideWhenUsed/>
    <w:rsid w:val="00925110"/>
    <w:rPr>
      <w:b/>
      <w:bCs/>
    </w:rPr>
  </w:style>
  <w:style w:type="character" w:customStyle="1" w:styleId="CommentSubjectChar">
    <w:name w:val="Comment Subject Char"/>
    <w:basedOn w:val="CommentTextChar"/>
    <w:link w:val="CommentSubject"/>
    <w:uiPriority w:val="99"/>
    <w:semiHidden/>
    <w:rsid w:val="00925110"/>
    <w:rPr>
      <w:b/>
      <w:bCs/>
      <w:sz w:val="20"/>
      <w:szCs w:val="20"/>
    </w:rPr>
  </w:style>
  <w:style w:type="paragraph" w:styleId="BalloonText">
    <w:name w:val="Balloon Text"/>
    <w:basedOn w:val="Normal"/>
    <w:link w:val="BalloonTextChar"/>
    <w:uiPriority w:val="99"/>
    <w:semiHidden/>
    <w:unhideWhenUsed/>
    <w:rsid w:val="00925110"/>
    <w:rPr>
      <w:rFonts w:eastAsiaTheme="minorEastAsia"/>
      <w:sz w:val="18"/>
      <w:szCs w:val="18"/>
    </w:rPr>
  </w:style>
  <w:style w:type="character" w:customStyle="1" w:styleId="BalloonTextChar">
    <w:name w:val="Balloon Text Char"/>
    <w:basedOn w:val="DefaultParagraphFont"/>
    <w:link w:val="BalloonText"/>
    <w:uiPriority w:val="99"/>
    <w:semiHidden/>
    <w:rsid w:val="00925110"/>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45037E"/>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45037E"/>
    <w:rPr>
      <w:sz w:val="20"/>
      <w:szCs w:val="20"/>
    </w:rPr>
  </w:style>
  <w:style w:type="character" w:styleId="FootnoteReference">
    <w:name w:val="footnote reference"/>
    <w:basedOn w:val="DefaultParagraphFont"/>
    <w:uiPriority w:val="99"/>
    <w:semiHidden/>
    <w:unhideWhenUsed/>
    <w:rsid w:val="0045037E"/>
    <w:rPr>
      <w:vertAlign w:val="superscript"/>
    </w:rPr>
  </w:style>
  <w:style w:type="character" w:styleId="Hyperlink">
    <w:name w:val="Hyperlink"/>
    <w:basedOn w:val="DefaultParagraphFont"/>
    <w:uiPriority w:val="99"/>
    <w:unhideWhenUsed/>
    <w:rsid w:val="004A2E24"/>
    <w:rPr>
      <w:color w:val="0563C1" w:themeColor="hyperlink"/>
      <w:u w:val="single"/>
    </w:rPr>
  </w:style>
  <w:style w:type="character" w:styleId="UnresolvedMention">
    <w:name w:val="Unresolved Mention"/>
    <w:basedOn w:val="DefaultParagraphFont"/>
    <w:uiPriority w:val="99"/>
    <w:semiHidden/>
    <w:unhideWhenUsed/>
    <w:rsid w:val="007F2F57"/>
    <w:rPr>
      <w:color w:val="605E5C"/>
      <w:shd w:val="clear" w:color="auto" w:fill="E1DFDD"/>
    </w:rPr>
  </w:style>
  <w:style w:type="paragraph" w:styleId="Bibliography">
    <w:name w:val="Bibliography"/>
    <w:basedOn w:val="Normal"/>
    <w:next w:val="Normal"/>
    <w:uiPriority w:val="37"/>
    <w:unhideWhenUsed/>
    <w:rsid w:val="00345E03"/>
    <w:pPr>
      <w:tabs>
        <w:tab w:val="left" w:pos="380"/>
      </w:tabs>
      <w:spacing w:after="240"/>
      <w:ind w:left="384" w:hanging="384"/>
    </w:pPr>
  </w:style>
  <w:style w:type="paragraph" w:styleId="Footer">
    <w:name w:val="footer"/>
    <w:basedOn w:val="Normal"/>
    <w:link w:val="FooterChar"/>
    <w:uiPriority w:val="99"/>
    <w:unhideWhenUsed/>
    <w:rsid w:val="00465807"/>
    <w:pPr>
      <w:tabs>
        <w:tab w:val="center" w:pos="4680"/>
        <w:tab w:val="right" w:pos="9360"/>
      </w:tabs>
    </w:pPr>
  </w:style>
  <w:style w:type="character" w:customStyle="1" w:styleId="FooterChar">
    <w:name w:val="Footer Char"/>
    <w:basedOn w:val="DefaultParagraphFont"/>
    <w:link w:val="Footer"/>
    <w:uiPriority w:val="99"/>
    <w:rsid w:val="00465807"/>
    <w:rPr>
      <w:rFonts w:ascii="Times New Roman" w:eastAsia="Times New Roman" w:hAnsi="Times New Roman" w:cs="Times New Roman"/>
    </w:rPr>
  </w:style>
  <w:style w:type="character" w:styleId="PageNumber">
    <w:name w:val="page number"/>
    <w:basedOn w:val="DefaultParagraphFont"/>
    <w:uiPriority w:val="99"/>
    <w:semiHidden/>
    <w:unhideWhenUsed/>
    <w:rsid w:val="00465807"/>
  </w:style>
  <w:style w:type="paragraph" w:styleId="NormalWeb">
    <w:name w:val="Normal (Web)"/>
    <w:basedOn w:val="Normal"/>
    <w:uiPriority w:val="99"/>
    <w:semiHidden/>
    <w:unhideWhenUsed/>
    <w:rsid w:val="008D33D0"/>
  </w:style>
  <w:style w:type="character" w:styleId="EndnoteReference">
    <w:name w:val="endnote reference"/>
    <w:basedOn w:val="DefaultParagraphFont"/>
    <w:uiPriority w:val="99"/>
    <w:semiHidden/>
    <w:unhideWhenUsed/>
    <w:rsid w:val="005E47E5"/>
    <w:rPr>
      <w:vertAlign w:val="superscript"/>
    </w:rPr>
  </w:style>
  <w:style w:type="paragraph" w:styleId="Caption">
    <w:name w:val="caption"/>
    <w:basedOn w:val="Normal"/>
    <w:next w:val="Normal"/>
    <w:uiPriority w:val="35"/>
    <w:unhideWhenUsed/>
    <w:qFormat/>
    <w:rsid w:val="00804806"/>
    <w:pPr>
      <w:spacing w:after="200"/>
    </w:pPr>
    <w:rPr>
      <w:rFonts w:asciiTheme="minorHAnsi" w:eastAsiaTheme="minorEastAsia" w:hAnsiTheme="minorHAnsi" w:cstheme="minorBidi"/>
      <w:i/>
      <w:iCs/>
      <w:color w:val="44546A" w:themeColor="text2"/>
      <w:sz w:val="18"/>
      <w:szCs w:val="18"/>
    </w:rPr>
  </w:style>
  <w:style w:type="character" w:styleId="LineNumber">
    <w:name w:val="line number"/>
    <w:basedOn w:val="DefaultParagraphFont"/>
    <w:uiPriority w:val="99"/>
    <w:semiHidden/>
    <w:unhideWhenUsed/>
    <w:rsid w:val="00BB565D"/>
  </w:style>
  <w:style w:type="paragraph" w:styleId="Revision">
    <w:name w:val="Revision"/>
    <w:hidden/>
    <w:uiPriority w:val="99"/>
    <w:semiHidden/>
    <w:rsid w:val="00970B7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6414">
      <w:bodyDiv w:val="1"/>
      <w:marLeft w:val="0"/>
      <w:marRight w:val="0"/>
      <w:marTop w:val="0"/>
      <w:marBottom w:val="0"/>
      <w:divBdr>
        <w:top w:val="none" w:sz="0" w:space="0" w:color="auto"/>
        <w:left w:val="none" w:sz="0" w:space="0" w:color="auto"/>
        <w:bottom w:val="none" w:sz="0" w:space="0" w:color="auto"/>
        <w:right w:val="none" w:sz="0" w:space="0" w:color="auto"/>
      </w:divBdr>
    </w:div>
    <w:div w:id="91123126">
      <w:bodyDiv w:val="1"/>
      <w:marLeft w:val="0"/>
      <w:marRight w:val="0"/>
      <w:marTop w:val="0"/>
      <w:marBottom w:val="0"/>
      <w:divBdr>
        <w:top w:val="none" w:sz="0" w:space="0" w:color="auto"/>
        <w:left w:val="none" w:sz="0" w:space="0" w:color="auto"/>
        <w:bottom w:val="none" w:sz="0" w:space="0" w:color="auto"/>
        <w:right w:val="none" w:sz="0" w:space="0" w:color="auto"/>
      </w:divBdr>
    </w:div>
    <w:div w:id="178736492">
      <w:bodyDiv w:val="1"/>
      <w:marLeft w:val="0"/>
      <w:marRight w:val="0"/>
      <w:marTop w:val="0"/>
      <w:marBottom w:val="0"/>
      <w:divBdr>
        <w:top w:val="none" w:sz="0" w:space="0" w:color="auto"/>
        <w:left w:val="none" w:sz="0" w:space="0" w:color="auto"/>
        <w:bottom w:val="none" w:sz="0" w:space="0" w:color="auto"/>
        <w:right w:val="none" w:sz="0" w:space="0" w:color="auto"/>
      </w:divBdr>
    </w:div>
    <w:div w:id="185408156">
      <w:bodyDiv w:val="1"/>
      <w:marLeft w:val="0"/>
      <w:marRight w:val="0"/>
      <w:marTop w:val="0"/>
      <w:marBottom w:val="0"/>
      <w:divBdr>
        <w:top w:val="none" w:sz="0" w:space="0" w:color="auto"/>
        <w:left w:val="none" w:sz="0" w:space="0" w:color="auto"/>
        <w:bottom w:val="none" w:sz="0" w:space="0" w:color="auto"/>
        <w:right w:val="none" w:sz="0" w:space="0" w:color="auto"/>
      </w:divBdr>
    </w:div>
    <w:div w:id="231280527">
      <w:bodyDiv w:val="1"/>
      <w:marLeft w:val="0"/>
      <w:marRight w:val="0"/>
      <w:marTop w:val="0"/>
      <w:marBottom w:val="0"/>
      <w:divBdr>
        <w:top w:val="none" w:sz="0" w:space="0" w:color="auto"/>
        <w:left w:val="none" w:sz="0" w:space="0" w:color="auto"/>
        <w:bottom w:val="none" w:sz="0" w:space="0" w:color="auto"/>
        <w:right w:val="none" w:sz="0" w:space="0" w:color="auto"/>
      </w:divBdr>
    </w:div>
    <w:div w:id="275602242">
      <w:bodyDiv w:val="1"/>
      <w:marLeft w:val="0"/>
      <w:marRight w:val="0"/>
      <w:marTop w:val="0"/>
      <w:marBottom w:val="0"/>
      <w:divBdr>
        <w:top w:val="none" w:sz="0" w:space="0" w:color="auto"/>
        <w:left w:val="none" w:sz="0" w:space="0" w:color="auto"/>
        <w:bottom w:val="none" w:sz="0" w:space="0" w:color="auto"/>
        <w:right w:val="none" w:sz="0" w:space="0" w:color="auto"/>
      </w:divBdr>
    </w:div>
    <w:div w:id="395399174">
      <w:bodyDiv w:val="1"/>
      <w:marLeft w:val="0"/>
      <w:marRight w:val="0"/>
      <w:marTop w:val="0"/>
      <w:marBottom w:val="0"/>
      <w:divBdr>
        <w:top w:val="none" w:sz="0" w:space="0" w:color="auto"/>
        <w:left w:val="none" w:sz="0" w:space="0" w:color="auto"/>
        <w:bottom w:val="none" w:sz="0" w:space="0" w:color="auto"/>
        <w:right w:val="none" w:sz="0" w:space="0" w:color="auto"/>
      </w:divBdr>
    </w:div>
    <w:div w:id="430471113">
      <w:bodyDiv w:val="1"/>
      <w:marLeft w:val="0"/>
      <w:marRight w:val="0"/>
      <w:marTop w:val="0"/>
      <w:marBottom w:val="0"/>
      <w:divBdr>
        <w:top w:val="none" w:sz="0" w:space="0" w:color="auto"/>
        <w:left w:val="none" w:sz="0" w:space="0" w:color="auto"/>
        <w:bottom w:val="none" w:sz="0" w:space="0" w:color="auto"/>
        <w:right w:val="none" w:sz="0" w:space="0" w:color="auto"/>
      </w:divBdr>
    </w:div>
    <w:div w:id="488717805">
      <w:bodyDiv w:val="1"/>
      <w:marLeft w:val="0"/>
      <w:marRight w:val="0"/>
      <w:marTop w:val="0"/>
      <w:marBottom w:val="0"/>
      <w:divBdr>
        <w:top w:val="none" w:sz="0" w:space="0" w:color="auto"/>
        <w:left w:val="none" w:sz="0" w:space="0" w:color="auto"/>
        <w:bottom w:val="none" w:sz="0" w:space="0" w:color="auto"/>
        <w:right w:val="none" w:sz="0" w:space="0" w:color="auto"/>
      </w:divBdr>
    </w:div>
    <w:div w:id="578828438">
      <w:bodyDiv w:val="1"/>
      <w:marLeft w:val="0"/>
      <w:marRight w:val="0"/>
      <w:marTop w:val="0"/>
      <w:marBottom w:val="0"/>
      <w:divBdr>
        <w:top w:val="none" w:sz="0" w:space="0" w:color="auto"/>
        <w:left w:val="none" w:sz="0" w:space="0" w:color="auto"/>
        <w:bottom w:val="none" w:sz="0" w:space="0" w:color="auto"/>
        <w:right w:val="none" w:sz="0" w:space="0" w:color="auto"/>
      </w:divBdr>
    </w:div>
    <w:div w:id="639388221">
      <w:bodyDiv w:val="1"/>
      <w:marLeft w:val="0"/>
      <w:marRight w:val="0"/>
      <w:marTop w:val="0"/>
      <w:marBottom w:val="0"/>
      <w:divBdr>
        <w:top w:val="none" w:sz="0" w:space="0" w:color="auto"/>
        <w:left w:val="none" w:sz="0" w:space="0" w:color="auto"/>
        <w:bottom w:val="none" w:sz="0" w:space="0" w:color="auto"/>
        <w:right w:val="none" w:sz="0" w:space="0" w:color="auto"/>
      </w:divBdr>
    </w:div>
    <w:div w:id="655110217">
      <w:bodyDiv w:val="1"/>
      <w:marLeft w:val="0"/>
      <w:marRight w:val="0"/>
      <w:marTop w:val="0"/>
      <w:marBottom w:val="0"/>
      <w:divBdr>
        <w:top w:val="none" w:sz="0" w:space="0" w:color="auto"/>
        <w:left w:val="none" w:sz="0" w:space="0" w:color="auto"/>
        <w:bottom w:val="none" w:sz="0" w:space="0" w:color="auto"/>
        <w:right w:val="none" w:sz="0" w:space="0" w:color="auto"/>
      </w:divBdr>
      <w:divsChild>
        <w:div w:id="1763837690">
          <w:marLeft w:val="0"/>
          <w:marRight w:val="0"/>
          <w:marTop w:val="0"/>
          <w:marBottom w:val="0"/>
          <w:divBdr>
            <w:top w:val="none" w:sz="0" w:space="0" w:color="auto"/>
            <w:left w:val="none" w:sz="0" w:space="0" w:color="auto"/>
            <w:bottom w:val="none" w:sz="0" w:space="0" w:color="auto"/>
            <w:right w:val="none" w:sz="0" w:space="0" w:color="auto"/>
          </w:divBdr>
        </w:div>
        <w:div w:id="756485716">
          <w:marLeft w:val="0"/>
          <w:marRight w:val="0"/>
          <w:marTop w:val="0"/>
          <w:marBottom w:val="0"/>
          <w:divBdr>
            <w:top w:val="none" w:sz="0" w:space="0" w:color="auto"/>
            <w:left w:val="none" w:sz="0" w:space="0" w:color="auto"/>
            <w:bottom w:val="none" w:sz="0" w:space="0" w:color="auto"/>
            <w:right w:val="none" w:sz="0" w:space="0" w:color="auto"/>
          </w:divBdr>
        </w:div>
      </w:divsChild>
    </w:div>
    <w:div w:id="730546043">
      <w:bodyDiv w:val="1"/>
      <w:marLeft w:val="0"/>
      <w:marRight w:val="0"/>
      <w:marTop w:val="0"/>
      <w:marBottom w:val="0"/>
      <w:divBdr>
        <w:top w:val="none" w:sz="0" w:space="0" w:color="auto"/>
        <w:left w:val="none" w:sz="0" w:space="0" w:color="auto"/>
        <w:bottom w:val="none" w:sz="0" w:space="0" w:color="auto"/>
        <w:right w:val="none" w:sz="0" w:space="0" w:color="auto"/>
      </w:divBdr>
    </w:div>
    <w:div w:id="785464478">
      <w:bodyDiv w:val="1"/>
      <w:marLeft w:val="0"/>
      <w:marRight w:val="0"/>
      <w:marTop w:val="0"/>
      <w:marBottom w:val="0"/>
      <w:divBdr>
        <w:top w:val="none" w:sz="0" w:space="0" w:color="auto"/>
        <w:left w:val="none" w:sz="0" w:space="0" w:color="auto"/>
        <w:bottom w:val="none" w:sz="0" w:space="0" w:color="auto"/>
        <w:right w:val="none" w:sz="0" w:space="0" w:color="auto"/>
      </w:divBdr>
      <w:divsChild>
        <w:div w:id="2024475803">
          <w:marLeft w:val="0"/>
          <w:marRight w:val="0"/>
          <w:marTop w:val="0"/>
          <w:marBottom w:val="0"/>
          <w:divBdr>
            <w:top w:val="none" w:sz="0" w:space="0" w:color="auto"/>
            <w:left w:val="none" w:sz="0" w:space="0" w:color="auto"/>
            <w:bottom w:val="none" w:sz="0" w:space="0" w:color="auto"/>
            <w:right w:val="none" w:sz="0" w:space="0" w:color="auto"/>
          </w:divBdr>
          <w:divsChild>
            <w:div w:id="899748254">
              <w:marLeft w:val="0"/>
              <w:marRight w:val="0"/>
              <w:marTop w:val="0"/>
              <w:marBottom w:val="0"/>
              <w:divBdr>
                <w:top w:val="none" w:sz="0" w:space="0" w:color="auto"/>
                <w:left w:val="none" w:sz="0" w:space="0" w:color="auto"/>
                <w:bottom w:val="none" w:sz="0" w:space="0" w:color="auto"/>
                <w:right w:val="none" w:sz="0" w:space="0" w:color="auto"/>
              </w:divBdr>
              <w:divsChild>
                <w:div w:id="1220897744">
                  <w:marLeft w:val="0"/>
                  <w:marRight w:val="0"/>
                  <w:marTop w:val="0"/>
                  <w:marBottom w:val="0"/>
                  <w:divBdr>
                    <w:top w:val="none" w:sz="0" w:space="0" w:color="auto"/>
                    <w:left w:val="none" w:sz="0" w:space="0" w:color="auto"/>
                    <w:bottom w:val="none" w:sz="0" w:space="0" w:color="auto"/>
                    <w:right w:val="none" w:sz="0" w:space="0" w:color="auto"/>
                  </w:divBdr>
                  <w:divsChild>
                    <w:div w:id="8549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691223">
      <w:bodyDiv w:val="1"/>
      <w:marLeft w:val="0"/>
      <w:marRight w:val="0"/>
      <w:marTop w:val="0"/>
      <w:marBottom w:val="0"/>
      <w:divBdr>
        <w:top w:val="none" w:sz="0" w:space="0" w:color="auto"/>
        <w:left w:val="none" w:sz="0" w:space="0" w:color="auto"/>
        <w:bottom w:val="none" w:sz="0" w:space="0" w:color="auto"/>
        <w:right w:val="none" w:sz="0" w:space="0" w:color="auto"/>
      </w:divBdr>
      <w:divsChild>
        <w:div w:id="935286152">
          <w:marLeft w:val="0"/>
          <w:marRight w:val="0"/>
          <w:marTop w:val="0"/>
          <w:marBottom w:val="75"/>
          <w:divBdr>
            <w:top w:val="none" w:sz="0" w:space="0" w:color="auto"/>
            <w:left w:val="none" w:sz="0" w:space="0" w:color="auto"/>
            <w:bottom w:val="none" w:sz="0" w:space="0" w:color="auto"/>
            <w:right w:val="none" w:sz="0" w:space="0" w:color="auto"/>
          </w:divBdr>
          <w:divsChild>
            <w:div w:id="1547253694">
              <w:marLeft w:val="0"/>
              <w:marRight w:val="0"/>
              <w:marTop w:val="0"/>
              <w:marBottom w:val="0"/>
              <w:divBdr>
                <w:top w:val="none" w:sz="0" w:space="0" w:color="auto"/>
                <w:left w:val="none" w:sz="0" w:space="0" w:color="auto"/>
                <w:bottom w:val="none" w:sz="0" w:space="0" w:color="auto"/>
                <w:right w:val="none" w:sz="0" w:space="0" w:color="auto"/>
              </w:divBdr>
            </w:div>
            <w:div w:id="305816878">
              <w:marLeft w:val="0"/>
              <w:marRight w:val="0"/>
              <w:marTop w:val="0"/>
              <w:marBottom w:val="0"/>
              <w:divBdr>
                <w:top w:val="none" w:sz="0" w:space="0" w:color="auto"/>
                <w:left w:val="none" w:sz="0" w:space="0" w:color="auto"/>
                <w:bottom w:val="none" w:sz="0" w:space="0" w:color="auto"/>
                <w:right w:val="none" w:sz="0" w:space="0" w:color="auto"/>
              </w:divBdr>
            </w:div>
          </w:divsChild>
        </w:div>
        <w:div w:id="878855171">
          <w:marLeft w:val="0"/>
          <w:marRight w:val="0"/>
          <w:marTop w:val="0"/>
          <w:marBottom w:val="75"/>
          <w:divBdr>
            <w:top w:val="none" w:sz="0" w:space="0" w:color="auto"/>
            <w:left w:val="none" w:sz="0" w:space="0" w:color="auto"/>
            <w:bottom w:val="none" w:sz="0" w:space="0" w:color="auto"/>
            <w:right w:val="none" w:sz="0" w:space="0" w:color="auto"/>
          </w:divBdr>
          <w:divsChild>
            <w:div w:id="1544975731">
              <w:marLeft w:val="0"/>
              <w:marRight w:val="0"/>
              <w:marTop w:val="0"/>
              <w:marBottom w:val="0"/>
              <w:divBdr>
                <w:top w:val="none" w:sz="0" w:space="0" w:color="auto"/>
                <w:left w:val="none" w:sz="0" w:space="0" w:color="auto"/>
                <w:bottom w:val="none" w:sz="0" w:space="0" w:color="auto"/>
                <w:right w:val="none" w:sz="0" w:space="0" w:color="auto"/>
              </w:divBdr>
            </w:div>
            <w:div w:id="1804418594">
              <w:marLeft w:val="0"/>
              <w:marRight w:val="0"/>
              <w:marTop w:val="0"/>
              <w:marBottom w:val="0"/>
              <w:divBdr>
                <w:top w:val="none" w:sz="0" w:space="0" w:color="auto"/>
                <w:left w:val="none" w:sz="0" w:space="0" w:color="auto"/>
                <w:bottom w:val="none" w:sz="0" w:space="0" w:color="auto"/>
                <w:right w:val="none" w:sz="0" w:space="0" w:color="auto"/>
              </w:divBdr>
            </w:div>
          </w:divsChild>
        </w:div>
        <w:div w:id="280959676">
          <w:marLeft w:val="0"/>
          <w:marRight w:val="0"/>
          <w:marTop w:val="0"/>
          <w:marBottom w:val="75"/>
          <w:divBdr>
            <w:top w:val="none" w:sz="0" w:space="0" w:color="auto"/>
            <w:left w:val="none" w:sz="0" w:space="0" w:color="auto"/>
            <w:bottom w:val="none" w:sz="0" w:space="0" w:color="auto"/>
            <w:right w:val="none" w:sz="0" w:space="0" w:color="auto"/>
          </w:divBdr>
          <w:divsChild>
            <w:div w:id="823819751">
              <w:marLeft w:val="0"/>
              <w:marRight w:val="0"/>
              <w:marTop w:val="0"/>
              <w:marBottom w:val="0"/>
              <w:divBdr>
                <w:top w:val="none" w:sz="0" w:space="0" w:color="auto"/>
                <w:left w:val="none" w:sz="0" w:space="0" w:color="auto"/>
                <w:bottom w:val="none" w:sz="0" w:space="0" w:color="auto"/>
                <w:right w:val="none" w:sz="0" w:space="0" w:color="auto"/>
              </w:divBdr>
            </w:div>
            <w:div w:id="11983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91703">
      <w:bodyDiv w:val="1"/>
      <w:marLeft w:val="0"/>
      <w:marRight w:val="0"/>
      <w:marTop w:val="0"/>
      <w:marBottom w:val="0"/>
      <w:divBdr>
        <w:top w:val="none" w:sz="0" w:space="0" w:color="auto"/>
        <w:left w:val="none" w:sz="0" w:space="0" w:color="auto"/>
        <w:bottom w:val="none" w:sz="0" w:space="0" w:color="auto"/>
        <w:right w:val="none" w:sz="0" w:space="0" w:color="auto"/>
      </w:divBdr>
      <w:divsChild>
        <w:div w:id="1426144528">
          <w:marLeft w:val="360"/>
          <w:marRight w:val="0"/>
          <w:marTop w:val="200"/>
          <w:marBottom w:val="0"/>
          <w:divBdr>
            <w:top w:val="none" w:sz="0" w:space="0" w:color="auto"/>
            <w:left w:val="none" w:sz="0" w:space="0" w:color="auto"/>
            <w:bottom w:val="none" w:sz="0" w:space="0" w:color="auto"/>
            <w:right w:val="none" w:sz="0" w:space="0" w:color="auto"/>
          </w:divBdr>
        </w:div>
        <w:div w:id="1227836296">
          <w:marLeft w:val="360"/>
          <w:marRight w:val="0"/>
          <w:marTop w:val="200"/>
          <w:marBottom w:val="0"/>
          <w:divBdr>
            <w:top w:val="none" w:sz="0" w:space="0" w:color="auto"/>
            <w:left w:val="none" w:sz="0" w:space="0" w:color="auto"/>
            <w:bottom w:val="none" w:sz="0" w:space="0" w:color="auto"/>
            <w:right w:val="none" w:sz="0" w:space="0" w:color="auto"/>
          </w:divBdr>
        </w:div>
        <w:div w:id="711998763">
          <w:marLeft w:val="360"/>
          <w:marRight w:val="0"/>
          <w:marTop w:val="200"/>
          <w:marBottom w:val="0"/>
          <w:divBdr>
            <w:top w:val="none" w:sz="0" w:space="0" w:color="auto"/>
            <w:left w:val="none" w:sz="0" w:space="0" w:color="auto"/>
            <w:bottom w:val="none" w:sz="0" w:space="0" w:color="auto"/>
            <w:right w:val="none" w:sz="0" w:space="0" w:color="auto"/>
          </w:divBdr>
        </w:div>
      </w:divsChild>
    </w:div>
    <w:div w:id="847644302">
      <w:bodyDiv w:val="1"/>
      <w:marLeft w:val="0"/>
      <w:marRight w:val="0"/>
      <w:marTop w:val="0"/>
      <w:marBottom w:val="0"/>
      <w:divBdr>
        <w:top w:val="none" w:sz="0" w:space="0" w:color="auto"/>
        <w:left w:val="none" w:sz="0" w:space="0" w:color="auto"/>
        <w:bottom w:val="none" w:sz="0" w:space="0" w:color="auto"/>
        <w:right w:val="none" w:sz="0" w:space="0" w:color="auto"/>
      </w:divBdr>
      <w:divsChild>
        <w:div w:id="586307441">
          <w:marLeft w:val="0"/>
          <w:marRight w:val="0"/>
          <w:marTop w:val="0"/>
          <w:marBottom w:val="0"/>
          <w:divBdr>
            <w:top w:val="none" w:sz="0" w:space="0" w:color="auto"/>
            <w:left w:val="none" w:sz="0" w:space="0" w:color="auto"/>
            <w:bottom w:val="none" w:sz="0" w:space="0" w:color="auto"/>
            <w:right w:val="none" w:sz="0" w:space="0" w:color="auto"/>
          </w:divBdr>
          <w:divsChild>
            <w:div w:id="1366448672">
              <w:marLeft w:val="0"/>
              <w:marRight w:val="0"/>
              <w:marTop w:val="0"/>
              <w:marBottom w:val="0"/>
              <w:divBdr>
                <w:top w:val="none" w:sz="0" w:space="0" w:color="auto"/>
                <w:left w:val="none" w:sz="0" w:space="0" w:color="auto"/>
                <w:bottom w:val="none" w:sz="0" w:space="0" w:color="auto"/>
                <w:right w:val="none" w:sz="0" w:space="0" w:color="auto"/>
              </w:divBdr>
              <w:divsChild>
                <w:div w:id="2085830389">
                  <w:marLeft w:val="0"/>
                  <w:marRight w:val="0"/>
                  <w:marTop w:val="0"/>
                  <w:marBottom w:val="0"/>
                  <w:divBdr>
                    <w:top w:val="none" w:sz="0" w:space="0" w:color="auto"/>
                    <w:left w:val="none" w:sz="0" w:space="0" w:color="auto"/>
                    <w:bottom w:val="none" w:sz="0" w:space="0" w:color="auto"/>
                    <w:right w:val="none" w:sz="0" w:space="0" w:color="auto"/>
                  </w:divBdr>
                  <w:divsChild>
                    <w:div w:id="18149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066589">
      <w:bodyDiv w:val="1"/>
      <w:marLeft w:val="0"/>
      <w:marRight w:val="0"/>
      <w:marTop w:val="0"/>
      <w:marBottom w:val="0"/>
      <w:divBdr>
        <w:top w:val="none" w:sz="0" w:space="0" w:color="auto"/>
        <w:left w:val="none" w:sz="0" w:space="0" w:color="auto"/>
        <w:bottom w:val="none" w:sz="0" w:space="0" w:color="auto"/>
        <w:right w:val="none" w:sz="0" w:space="0" w:color="auto"/>
      </w:divBdr>
    </w:div>
    <w:div w:id="996416250">
      <w:bodyDiv w:val="1"/>
      <w:marLeft w:val="0"/>
      <w:marRight w:val="0"/>
      <w:marTop w:val="0"/>
      <w:marBottom w:val="0"/>
      <w:divBdr>
        <w:top w:val="none" w:sz="0" w:space="0" w:color="auto"/>
        <w:left w:val="none" w:sz="0" w:space="0" w:color="auto"/>
        <w:bottom w:val="none" w:sz="0" w:space="0" w:color="auto"/>
        <w:right w:val="none" w:sz="0" w:space="0" w:color="auto"/>
      </w:divBdr>
    </w:div>
    <w:div w:id="1071659670">
      <w:bodyDiv w:val="1"/>
      <w:marLeft w:val="0"/>
      <w:marRight w:val="0"/>
      <w:marTop w:val="0"/>
      <w:marBottom w:val="0"/>
      <w:divBdr>
        <w:top w:val="none" w:sz="0" w:space="0" w:color="auto"/>
        <w:left w:val="none" w:sz="0" w:space="0" w:color="auto"/>
        <w:bottom w:val="none" w:sz="0" w:space="0" w:color="auto"/>
        <w:right w:val="none" w:sz="0" w:space="0" w:color="auto"/>
      </w:divBdr>
      <w:divsChild>
        <w:div w:id="1165240565">
          <w:marLeft w:val="0"/>
          <w:marRight w:val="0"/>
          <w:marTop w:val="0"/>
          <w:marBottom w:val="75"/>
          <w:divBdr>
            <w:top w:val="none" w:sz="0" w:space="0" w:color="auto"/>
            <w:left w:val="none" w:sz="0" w:space="0" w:color="auto"/>
            <w:bottom w:val="none" w:sz="0" w:space="0" w:color="auto"/>
            <w:right w:val="none" w:sz="0" w:space="0" w:color="auto"/>
          </w:divBdr>
          <w:divsChild>
            <w:div w:id="892544032">
              <w:marLeft w:val="0"/>
              <w:marRight w:val="0"/>
              <w:marTop w:val="0"/>
              <w:marBottom w:val="0"/>
              <w:divBdr>
                <w:top w:val="none" w:sz="0" w:space="0" w:color="auto"/>
                <w:left w:val="none" w:sz="0" w:space="0" w:color="auto"/>
                <w:bottom w:val="none" w:sz="0" w:space="0" w:color="auto"/>
                <w:right w:val="none" w:sz="0" w:space="0" w:color="auto"/>
              </w:divBdr>
            </w:div>
            <w:div w:id="2019892975">
              <w:marLeft w:val="0"/>
              <w:marRight w:val="0"/>
              <w:marTop w:val="0"/>
              <w:marBottom w:val="0"/>
              <w:divBdr>
                <w:top w:val="none" w:sz="0" w:space="0" w:color="auto"/>
                <w:left w:val="none" w:sz="0" w:space="0" w:color="auto"/>
                <w:bottom w:val="none" w:sz="0" w:space="0" w:color="auto"/>
                <w:right w:val="none" w:sz="0" w:space="0" w:color="auto"/>
              </w:divBdr>
            </w:div>
          </w:divsChild>
        </w:div>
        <w:div w:id="1127434989">
          <w:marLeft w:val="0"/>
          <w:marRight w:val="0"/>
          <w:marTop w:val="0"/>
          <w:marBottom w:val="75"/>
          <w:divBdr>
            <w:top w:val="none" w:sz="0" w:space="0" w:color="auto"/>
            <w:left w:val="none" w:sz="0" w:space="0" w:color="auto"/>
            <w:bottom w:val="none" w:sz="0" w:space="0" w:color="auto"/>
            <w:right w:val="none" w:sz="0" w:space="0" w:color="auto"/>
          </w:divBdr>
          <w:divsChild>
            <w:div w:id="1558281167">
              <w:marLeft w:val="0"/>
              <w:marRight w:val="0"/>
              <w:marTop w:val="0"/>
              <w:marBottom w:val="0"/>
              <w:divBdr>
                <w:top w:val="none" w:sz="0" w:space="0" w:color="auto"/>
                <w:left w:val="none" w:sz="0" w:space="0" w:color="auto"/>
                <w:bottom w:val="none" w:sz="0" w:space="0" w:color="auto"/>
                <w:right w:val="none" w:sz="0" w:space="0" w:color="auto"/>
              </w:divBdr>
            </w:div>
            <w:div w:id="1794783484">
              <w:marLeft w:val="0"/>
              <w:marRight w:val="0"/>
              <w:marTop w:val="0"/>
              <w:marBottom w:val="0"/>
              <w:divBdr>
                <w:top w:val="none" w:sz="0" w:space="0" w:color="auto"/>
                <w:left w:val="none" w:sz="0" w:space="0" w:color="auto"/>
                <w:bottom w:val="none" w:sz="0" w:space="0" w:color="auto"/>
                <w:right w:val="none" w:sz="0" w:space="0" w:color="auto"/>
              </w:divBdr>
            </w:div>
          </w:divsChild>
        </w:div>
        <w:div w:id="814032617">
          <w:marLeft w:val="0"/>
          <w:marRight w:val="0"/>
          <w:marTop w:val="0"/>
          <w:marBottom w:val="75"/>
          <w:divBdr>
            <w:top w:val="none" w:sz="0" w:space="0" w:color="auto"/>
            <w:left w:val="none" w:sz="0" w:space="0" w:color="auto"/>
            <w:bottom w:val="none" w:sz="0" w:space="0" w:color="auto"/>
            <w:right w:val="none" w:sz="0" w:space="0" w:color="auto"/>
          </w:divBdr>
          <w:divsChild>
            <w:div w:id="1971589621">
              <w:marLeft w:val="0"/>
              <w:marRight w:val="0"/>
              <w:marTop w:val="0"/>
              <w:marBottom w:val="0"/>
              <w:divBdr>
                <w:top w:val="none" w:sz="0" w:space="0" w:color="auto"/>
                <w:left w:val="none" w:sz="0" w:space="0" w:color="auto"/>
                <w:bottom w:val="none" w:sz="0" w:space="0" w:color="auto"/>
                <w:right w:val="none" w:sz="0" w:space="0" w:color="auto"/>
              </w:divBdr>
            </w:div>
            <w:div w:id="20089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15313">
      <w:bodyDiv w:val="1"/>
      <w:marLeft w:val="0"/>
      <w:marRight w:val="0"/>
      <w:marTop w:val="0"/>
      <w:marBottom w:val="0"/>
      <w:divBdr>
        <w:top w:val="none" w:sz="0" w:space="0" w:color="auto"/>
        <w:left w:val="none" w:sz="0" w:space="0" w:color="auto"/>
        <w:bottom w:val="none" w:sz="0" w:space="0" w:color="auto"/>
        <w:right w:val="none" w:sz="0" w:space="0" w:color="auto"/>
      </w:divBdr>
      <w:divsChild>
        <w:div w:id="2071077986">
          <w:marLeft w:val="0"/>
          <w:marRight w:val="0"/>
          <w:marTop w:val="0"/>
          <w:marBottom w:val="0"/>
          <w:divBdr>
            <w:top w:val="none" w:sz="0" w:space="0" w:color="auto"/>
            <w:left w:val="none" w:sz="0" w:space="0" w:color="auto"/>
            <w:bottom w:val="none" w:sz="0" w:space="0" w:color="auto"/>
            <w:right w:val="none" w:sz="0" w:space="0" w:color="auto"/>
          </w:divBdr>
          <w:divsChild>
            <w:div w:id="2134396960">
              <w:marLeft w:val="0"/>
              <w:marRight w:val="0"/>
              <w:marTop w:val="0"/>
              <w:marBottom w:val="0"/>
              <w:divBdr>
                <w:top w:val="none" w:sz="0" w:space="0" w:color="auto"/>
                <w:left w:val="none" w:sz="0" w:space="0" w:color="auto"/>
                <w:bottom w:val="none" w:sz="0" w:space="0" w:color="auto"/>
                <w:right w:val="none" w:sz="0" w:space="0" w:color="auto"/>
              </w:divBdr>
              <w:divsChild>
                <w:div w:id="124466363">
                  <w:marLeft w:val="0"/>
                  <w:marRight w:val="0"/>
                  <w:marTop w:val="0"/>
                  <w:marBottom w:val="0"/>
                  <w:divBdr>
                    <w:top w:val="none" w:sz="0" w:space="0" w:color="auto"/>
                    <w:left w:val="none" w:sz="0" w:space="0" w:color="auto"/>
                    <w:bottom w:val="none" w:sz="0" w:space="0" w:color="auto"/>
                    <w:right w:val="none" w:sz="0" w:space="0" w:color="auto"/>
                  </w:divBdr>
                  <w:divsChild>
                    <w:div w:id="3260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358361">
      <w:bodyDiv w:val="1"/>
      <w:marLeft w:val="0"/>
      <w:marRight w:val="0"/>
      <w:marTop w:val="0"/>
      <w:marBottom w:val="0"/>
      <w:divBdr>
        <w:top w:val="none" w:sz="0" w:space="0" w:color="auto"/>
        <w:left w:val="none" w:sz="0" w:space="0" w:color="auto"/>
        <w:bottom w:val="none" w:sz="0" w:space="0" w:color="auto"/>
        <w:right w:val="none" w:sz="0" w:space="0" w:color="auto"/>
      </w:divBdr>
    </w:div>
    <w:div w:id="1391877635">
      <w:bodyDiv w:val="1"/>
      <w:marLeft w:val="0"/>
      <w:marRight w:val="0"/>
      <w:marTop w:val="0"/>
      <w:marBottom w:val="0"/>
      <w:divBdr>
        <w:top w:val="none" w:sz="0" w:space="0" w:color="auto"/>
        <w:left w:val="none" w:sz="0" w:space="0" w:color="auto"/>
        <w:bottom w:val="none" w:sz="0" w:space="0" w:color="auto"/>
        <w:right w:val="none" w:sz="0" w:space="0" w:color="auto"/>
      </w:divBdr>
    </w:div>
    <w:div w:id="1679694873">
      <w:bodyDiv w:val="1"/>
      <w:marLeft w:val="0"/>
      <w:marRight w:val="0"/>
      <w:marTop w:val="0"/>
      <w:marBottom w:val="0"/>
      <w:divBdr>
        <w:top w:val="none" w:sz="0" w:space="0" w:color="auto"/>
        <w:left w:val="none" w:sz="0" w:space="0" w:color="auto"/>
        <w:bottom w:val="none" w:sz="0" w:space="0" w:color="auto"/>
        <w:right w:val="none" w:sz="0" w:space="0" w:color="auto"/>
      </w:divBdr>
      <w:divsChild>
        <w:div w:id="1495143705">
          <w:marLeft w:val="0"/>
          <w:marRight w:val="0"/>
          <w:marTop w:val="0"/>
          <w:marBottom w:val="150"/>
          <w:divBdr>
            <w:top w:val="single" w:sz="6" w:space="0" w:color="A6CE39"/>
            <w:left w:val="single" w:sz="6" w:space="0" w:color="A6CE39"/>
            <w:bottom w:val="single" w:sz="6" w:space="0" w:color="A6CE39"/>
            <w:right w:val="single" w:sz="6" w:space="0" w:color="A6CE39"/>
          </w:divBdr>
          <w:divsChild>
            <w:div w:id="6503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5388">
      <w:bodyDiv w:val="1"/>
      <w:marLeft w:val="0"/>
      <w:marRight w:val="0"/>
      <w:marTop w:val="0"/>
      <w:marBottom w:val="0"/>
      <w:divBdr>
        <w:top w:val="none" w:sz="0" w:space="0" w:color="auto"/>
        <w:left w:val="none" w:sz="0" w:space="0" w:color="auto"/>
        <w:bottom w:val="none" w:sz="0" w:space="0" w:color="auto"/>
        <w:right w:val="none" w:sz="0" w:space="0" w:color="auto"/>
      </w:divBdr>
    </w:div>
    <w:div w:id="1879511767">
      <w:bodyDiv w:val="1"/>
      <w:marLeft w:val="0"/>
      <w:marRight w:val="0"/>
      <w:marTop w:val="0"/>
      <w:marBottom w:val="0"/>
      <w:divBdr>
        <w:top w:val="none" w:sz="0" w:space="0" w:color="auto"/>
        <w:left w:val="none" w:sz="0" w:space="0" w:color="auto"/>
        <w:bottom w:val="none" w:sz="0" w:space="0" w:color="auto"/>
        <w:right w:val="none" w:sz="0" w:space="0" w:color="auto"/>
      </w:divBdr>
    </w:div>
    <w:div w:id="210202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8EB9F-FE6E-F240-9CE7-C33435A6D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13904</Words>
  <Characters>79256</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Hanqi Luo</dc:creator>
  <cp:keywords/>
  <dc:description/>
  <cp:lastModifiedBy>Tineka Blake (staff)</cp:lastModifiedBy>
  <cp:revision>122</cp:revision>
  <dcterms:created xsi:type="dcterms:W3CDTF">2021-02-01T23:22:00Z</dcterms:created>
  <dcterms:modified xsi:type="dcterms:W3CDTF">2022-05-25T14:30:00Z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zotero-version="5.0.95.3"&gt;&lt;session id="EryrQveB"/&gt;&lt;style id="http://www.zotero.org/styles/journal-of-nutrition" hasBibliography="1" bibliographyStyleHasBeenSet="1"/&gt;&lt;prefs&gt;&lt;pref name="fieldType" value="Field"/&gt;&lt;/prefs&gt;&lt;/data&gt;</vt:lpwstr>
  </property>
</Properties>
</file>