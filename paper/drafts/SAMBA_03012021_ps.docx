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3B9B" w14:textId="4608678B"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w:t>
      </w:r>
      <w:r w:rsidR="00274BC6">
        <w:rPr>
          <w:rFonts w:ascii="Calibri" w:hAnsi="Calibri" w:cs="Calibri"/>
        </w:rPr>
        <w:t>3</w:t>
      </w:r>
      <w:r w:rsidRPr="008A08EA">
        <w:rPr>
          <w:rFonts w:ascii="Calibri" w:hAnsi="Calibri" w:cs="Calibri"/>
        </w:rPr>
        <w:t>/</w:t>
      </w:r>
      <w:r w:rsidR="00274BC6">
        <w:rPr>
          <w:rFonts w:ascii="Calibri" w:hAnsi="Calibri" w:cs="Calibri"/>
        </w:rPr>
        <w:t>01</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w:t>
      </w:r>
      <w:commentRangeStart w:id="2"/>
      <w:r w:rsidRPr="008A08EA">
        <w:rPr>
          <w:rFonts w:ascii="Calibri" w:hAnsi="Calibri" w:cs="Calibri"/>
          <w:b/>
          <w:bCs/>
        </w:rPr>
        <w:t>an</w:t>
      </w:r>
      <w:commentRangeEnd w:id="2"/>
      <w:r w:rsidR="001606EB">
        <w:rPr>
          <w:rStyle w:val="CommentReference"/>
          <w:rFonts w:asciiTheme="minorHAnsi" w:eastAsiaTheme="minorEastAsia" w:hAnsiTheme="minorHAnsi" w:cstheme="minorBidi"/>
        </w:rPr>
        <w:commentReference w:id="2"/>
      </w:r>
      <w:r w:rsidRPr="008A08EA">
        <w:rPr>
          <w:rFonts w:ascii="Calibri" w:hAnsi="Calibri" w:cs="Calibri"/>
          <w:b/>
          <w:bCs/>
        </w:rPr>
        <w:t xml:space="preserve">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5E47E5">
        <w:rPr>
          <w:rStyle w:val="FootnoteReference"/>
        </w:rPr>
        <w:footnoteReference w:id="1"/>
      </w:r>
      <w:r w:rsidR="0045037E" w:rsidRPr="008A08EA">
        <w:rPr>
          <w:rFonts w:ascii="Calibri" w:hAnsi="Calibri" w:cs="Calibri"/>
          <w:b/>
          <w:bCs/>
          <w:vertAlign w:val="superscript"/>
        </w:rPr>
        <w:t>,</w:t>
      </w:r>
      <w:r w:rsidR="0045037E" w:rsidRPr="005E47E5">
        <w:rPr>
          <w:rStyle w:val="FootnoteReference"/>
        </w:rPr>
        <w:footnoteReference w:id="2"/>
      </w:r>
      <w:r w:rsidR="0045037E" w:rsidRPr="008A08EA">
        <w:rPr>
          <w:rFonts w:ascii="Calibri" w:hAnsi="Calibri" w:cs="Calibri"/>
          <w:b/>
          <w:bCs/>
          <w:vertAlign w:val="superscript"/>
        </w:rPr>
        <w:t>,</w:t>
      </w:r>
      <w:r w:rsidR="0045037E" w:rsidRPr="005E47E5">
        <w:rPr>
          <w:rStyle w:val="FootnoteReference"/>
        </w:rPr>
        <w:footnoteReference w:id="3"/>
      </w:r>
    </w:p>
    <w:bookmarkEnd w:id="0"/>
    <w:bookmarkEnd w:id="1"/>
    <w:p w14:paraId="4B4AE00B" w14:textId="77777777" w:rsidR="00E647F3" w:rsidRPr="008A08EA" w:rsidRDefault="00E647F3" w:rsidP="00F36F4B">
      <w:pPr>
        <w:jc w:val="both"/>
        <w:rPr>
          <w:rFonts w:ascii="Calibri" w:hAnsi="Calibri" w:cs="Calibri"/>
        </w:rPr>
      </w:pPr>
    </w:p>
    <w:p w14:paraId="49DB4AB0" w14:textId="62E7765D" w:rsidR="00E647F3" w:rsidRPr="008A08EA" w:rsidRDefault="00385B20" w:rsidP="00F36F4B">
      <w:pPr>
        <w:jc w:val="both"/>
        <w:rPr>
          <w:rFonts w:ascii="Calibri" w:hAnsi="Calibri" w:cs="Calibri"/>
        </w:rPr>
      </w:pPr>
      <w:commentRangeStart w:id="3"/>
      <w:r w:rsidRPr="008A08EA">
        <w:rPr>
          <w:rFonts w:ascii="Calibri" w:hAnsi="Calibri" w:cs="Calibri"/>
          <w:b/>
          <w:bCs/>
        </w:rPr>
        <w:t>Authors involved</w:t>
      </w:r>
      <w:r w:rsidRPr="008A08EA">
        <w:rPr>
          <w:rFonts w:ascii="Calibri" w:hAnsi="Calibri" w:cs="Calibri"/>
        </w:rPr>
        <w:t xml:space="preserve">: </w:t>
      </w:r>
      <w:commentRangeEnd w:id="3"/>
      <w:r w:rsidR="005332A0">
        <w:rPr>
          <w:rStyle w:val="CommentReference"/>
          <w:rFonts w:asciiTheme="minorHAnsi" w:eastAsiaTheme="minorEastAsia" w:hAnsiTheme="minorHAnsi" w:cstheme="minorBidi"/>
        </w:rPr>
        <w:commentReference w:id="3"/>
      </w:r>
    </w:p>
    <w:p w14:paraId="514F1DDA" w14:textId="633902FA" w:rsidR="00385B20" w:rsidRPr="008A08EA" w:rsidRDefault="00385B20" w:rsidP="00F36F4B">
      <w:pPr>
        <w:jc w:val="both"/>
        <w:rPr>
          <w:rFonts w:ascii="Calibri" w:hAnsi="Calibri" w:cs="Calibri"/>
        </w:rPr>
      </w:pPr>
    </w:p>
    <w:p w14:paraId="5D4F0939" w14:textId="37228DD5" w:rsidR="00B7129D" w:rsidRDefault="00DD587C" w:rsidP="00F36F4B">
      <w:pPr>
        <w:jc w:val="both"/>
        <w:rPr>
          <w:rFonts w:ascii="Calibri" w:hAnsi="Calibri" w:cs="Calibri"/>
        </w:rPr>
      </w:pPr>
      <w:proofErr w:type="spellStart"/>
      <w:r w:rsidRPr="008A08EA">
        <w:rPr>
          <w:rFonts w:ascii="Calibri" w:hAnsi="Calibri" w:cs="Calibri"/>
          <w:b/>
          <w:bCs/>
        </w:rPr>
        <w:t>Hanqi</w:t>
      </w:r>
      <w:proofErr w:type="spellEnd"/>
      <w:r w:rsidRPr="008A08EA">
        <w:rPr>
          <w:rFonts w:ascii="Calibri" w:hAnsi="Calibri" w:cs="Calibri"/>
          <w:b/>
          <w:bCs/>
        </w:rPr>
        <w:t xml:space="preserve"> Luo:</w:t>
      </w:r>
      <w:r w:rsidRPr="008A08EA">
        <w:rPr>
          <w:rFonts w:ascii="Calibri" w:hAnsi="Calibri" w:cs="Calibri"/>
        </w:rPr>
        <w:t xml:space="preserve"> </w:t>
      </w:r>
      <w:r w:rsidR="007F2F57" w:rsidRPr="008A08EA">
        <w:rPr>
          <w:rFonts w:ascii="Calibri" w:hAnsi="Calibri" w:cs="Calibri"/>
        </w:rPr>
        <w:t>Department of Global Health</w:t>
      </w:r>
      <w:r w:rsidR="00B7129D">
        <w:rPr>
          <w:rFonts w:ascii="Calibri" w:hAnsi="Calibri" w:cs="Calibri"/>
        </w:rPr>
        <w:t>, Rollings School of Public Health</w:t>
      </w:r>
      <w:r w:rsidR="007F2F57" w:rsidRPr="008A08EA">
        <w:rPr>
          <w:rFonts w:ascii="Calibri" w:hAnsi="Calibri" w:cs="Calibri"/>
        </w:rPr>
        <w:t>, Emory University, Atlanta, GA, </w:t>
      </w:r>
      <w:proofErr w:type="gramStart"/>
      <w:r w:rsidR="007F2F57" w:rsidRPr="008A08EA">
        <w:rPr>
          <w:rFonts w:ascii="Calibri" w:hAnsi="Calibri" w:cs="Calibri"/>
        </w:rPr>
        <w:t>USA;</w:t>
      </w:r>
      <w:proofErr w:type="gramEnd"/>
      <w:r w:rsidR="007F2F57" w:rsidRPr="008A08EA">
        <w:rPr>
          <w:rFonts w:ascii="Calibri" w:hAnsi="Calibri" w:cs="Calibri"/>
        </w:rPr>
        <w:t xml:space="preserve"> </w:t>
      </w:r>
    </w:p>
    <w:p w14:paraId="73696668" w14:textId="6310C2AF" w:rsidR="00B7129D" w:rsidRDefault="00DD587C" w:rsidP="00F36F4B">
      <w:pPr>
        <w:jc w:val="both"/>
        <w:rPr>
          <w:rFonts w:ascii="Calibri" w:hAnsi="Calibri" w:cs="Calibri"/>
        </w:rPr>
      </w:pPr>
      <w:r w:rsidRPr="008A08EA">
        <w:rPr>
          <w:rFonts w:ascii="Calibri" w:hAnsi="Calibri" w:cs="Calibri"/>
        </w:rPr>
        <w:t>Institute for Global Nutrition</w:t>
      </w:r>
      <w:r w:rsidR="003F4269">
        <w:rPr>
          <w:rFonts w:ascii="Calibri" w:hAnsi="Calibri" w:cs="Calibri"/>
        </w:rPr>
        <w:t>,</w:t>
      </w:r>
      <w:r w:rsidRPr="008A08EA">
        <w:rPr>
          <w:rFonts w:ascii="Calibri" w:hAnsi="Calibri" w:cs="Calibri"/>
        </w:rPr>
        <w:t xml:space="preserve"> University of California, Davis, CA, USA. </w:t>
      </w:r>
    </w:p>
    <w:p w14:paraId="088919D8" w14:textId="37F2D53C" w:rsidR="003F4269" w:rsidRDefault="003F4269" w:rsidP="00F36F4B">
      <w:pPr>
        <w:jc w:val="both"/>
        <w:rPr>
          <w:rFonts w:ascii="Calibri" w:hAnsi="Calibri" w:cs="Calibri"/>
        </w:rPr>
      </w:pPr>
      <w:r w:rsidRPr="008A08EA">
        <w:rPr>
          <w:rFonts w:ascii="Calibri" w:hAnsi="Calibri" w:cs="Calibri"/>
        </w:rPr>
        <w:t>Department of Nutrition</w:t>
      </w:r>
      <w:r>
        <w:rPr>
          <w:rFonts w:ascii="Calibri" w:hAnsi="Calibri" w:cs="Calibri"/>
        </w:rPr>
        <w:t>,</w:t>
      </w:r>
      <w:r w:rsidRPr="008A08EA">
        <w:rPr>
          <w:rFonts w:ascii="Calibri" w:hAnsi="Calibri" w:cs="Calibri"/>
        </w:rPr>
        <w:t xml:space="preserve"> University of California, Davis, CA, USA.</w:t>
      </w:r>
    </w:p>
    <w:p w14:paraId="2388C771" w14:textId="3C21AFFE" w:rsidR="00DD587C" w:rsidRPr="008A08EA" w:rsidRDefault="00DD587C" w:rsidP="00F36F4B">
      <w:pPr>
        <w:jc w:val="both"/>
        <w:rPr>
          <w:rFonts w:ascii="Calibri" w:eastAsiaTheme="minorEastAsia" w:hAnsi="Calibri" w:cs="Calibri"/>
        </w:rPr>
      </w:pPr>
      <w:r w:rsidRPr="008A08EA">
        <w:rPr>
          <w:rFonts w:ascii="Calibri" w:hAnsi="Calibri" w:cs="Calibri"/>
        </w:rPr>
        <w:t xml:space="preserve">ORCID: </w:t>
      </w:r>
      <w:r w:rsidR="007F2F57"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66B5B2DD" w14:textId="77777777" w:rsidR="00BB565D"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xml:space="preserve">: GAIN, Washing, DC, USA. </w:t>
      </w:r>
    </w:p>
    <w:p w14:paraId="5BD81F97" w14:textId="79810BFC" w:rsidR="00510D65" w:rsidRPr="008A08EA" w:rsidRDefault="00510D65" w:rsidP="00510D65">
      <w:pPr>
        <w:jc w:val="both"/>
        <w:rPr>
          <w:rFonts w:ascii="Calibri" w:hAnsi="Calibri" w:cs="Calibri"/>
        </w:rPr>
      </w:pPr>
      <w:r w:rsidRPr="008A08EA">
        <w:rPr>
          <w:rFonts w:ascii="Calibri" w:hAnsi="Calibri" w:cs="Calibri"/>
        </w:rPr>
        <w:t>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proofErr w:type="spellStart"/>
      <w:proofErr w:type="gramStart"/>
      <w:r w:rsidRPr="008A08EA">
        <w:rPr>
          <w:rFonts w:ascii="Calibri" w:hAnsi="Calibri" w:cs="Calibri"/>
          <w:b/>
          <w:bCs/>
        </w:rPr>
        <w:t>O.Yaw</w:t>
      </w:r>
      <w:proofErr w:type="spellEnd"/>
      <w:proofErr w:type="gramEnd"/>
      <w:r w:rsidRPr="008A08EA">
        <w:rPr>
          <w:rFonts w:ascii="Calibri" w:hAnsi="Calibri" w:cs="Calibri"/>
          <w:b/>
          <w:bCs/>
        </w:rPr>
        <w:t xml:space="preserve"> Addo:</w:t>
      </w:r>
      <w:r w:rsidRPr="008A08EA">
        <w:rPr>
          <w:rFonts w:ascii="Calibri" w:hAnsi="Calibri" w:cs="Calibri"/>
        </w:rPr>
        <w:t xml:space="preserve"> Department of Global Health and Global Health Institute, Emory University</w:t>
      </w:r>
    </w:p>
    <w:p w14:paraId="4E1CAB94" w14:textId="77777777" w:rsidR="003F4269" w:rsidRDefault="00DD587C" w:rsidP="00F36F4B">
      <w:pPr>
        <w:jc w:val="both"/>
        <w:rPr>
          <w:rFonts w:ascii="Calibri" w:hAnsi="Calibri" w:cs="Calibri"/>
        </w:rPr>
      </w:pPr>
      <w:r w:rsidRPr="008A08EA">
        <w:rPr>
          <w:rFonts w:ascii="Calibri" w:hAnsi="Calibri" w:cs="Calibri"/>
        </w:rPr>
        <w:t xml:space="preserve">, Atlanta, GA, USA; </w:t>
      </w:r>
      <w:proofErr w:type="spellStart"/>
      <w:r w:rsidRPr="008A08EA">
        <w:rPr>
          <w:rFonts w:ascii="Calibri" w:hAnsi="Calibri" w:cs="Calibri"/>
        </w:rPr>
        <w:t>McKing</w:t>
      </w:r>
      <w:proofErr w:type="spellEnd"/>
      <w:r w:rsidRPr="008A08EA">
        <w:rPr>
          <w:rFonts w:ascii="Calibri" w:hAnsi="Calibri" w:cs="Calibri"/>
        </w:rPr>
        <w:t xml:space="preserve"> Consulting Corporation Atlanta, GA, USA; Centers for Disease Control and Prevention (CDC), Nutrition Branch, International Micronutrient Malnutrition Prevention and Control Program (</w:t>
      </w:r>
      <w:proofErr w:type="spellStart"/>
      <w:r w:rsidRPr="008A08EA">
        <w:rPr>
          <w:rFonts w:ascii="Calibri" w:hAnsi="Calibri" w:cs="Calibri"/>
        </w:rPr>
        <w:t>IMMPaCt</w:t>
      </w:r>
      <w:proofErr w:type="spellEnd"/>
      <w:r w:rsidRPr="008A08EA">
        <w:rPr>
          <w:rFonts w:ascii="Calibri" w:hAnsi="Calibri" w:cs="Calibri"/>
        </w:rPr>
        <w:t>) Unit, Atlanta, GA, USA.</w:t>
      </w:r>
    </w:p>
    <w:p w14:paraId="6A2D6960" w14:textId="3CEF2D80" w:rsidR="00DD587C" w:rsidRPr="008A08EA" w:rsidRDefault="00DD587C" w:rsidP="00F36F4B">
      <w:pPr>
        <w:jc w:val="both"/>
        <w:rPr>
          <w:rFonts w:ascii="Calibri" w:hAnsi="Calibri" w:cs="Calibri"/>
        </w:rPr>
      </w:pPr>
      <w:r w:rsidRPr="008A08EA">
        <w:rPr>
          <w:rFonts w:ascii="Calibri" w:hAnsi="Calibri" w:cs="Calibri"/>
        </w:rPr>
        <w:t>ORCID: 0000-0003-1269-759X</w:t>
      </w:r>
    </w:p>
    <w:p w14:paraId="19B84264" w14:textId="77777777" w:rsidR="00DD587C" w:rsidRPr="008A08EA" w:rsidRDefault="00DD587C" w:rsidP="00F36F4B">
      <w:pPr>
        <w:jc w:val="both"/>
        <w:rPr>
          <w:rFonts w:ascii="Calibri" w:hAnsi="Calibri" w:cs="Calibri"/>
        </w:rPr>
      </w:pP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commentRangeStart w:id="4"/>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w:t>
      </w:r>
      <w:commentRangeEnd w:id="4"/>
      <w:r w:rsidR="00BB565D">
        <w:rPr>
          <w:rStyle w:val="CommentReference"/>
          <w:rFonts w:asciiTheme="minorHAnsi" w:eastAsiaTheme="minorEastAsia" w:hAnsiTheme="minorHAnsi" w:cstheme="minorBidi"/>
        </w:rPr>
        <w:commentReference w:id="4"/>
      </w:r>
      <w:r w:rsidRPr="008A08EA">
        <w:rPr>
          <w:rFonts w:ascii="Calibri" w:hAnsi="Calibri" w:cs="Calibri"/>
          <w:color w:val="2A2A2A"/>
        </w:rPr>
        <w:t>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commentRangeStart w:id="5"/>
      <w:commentRangeStart w:id="6"/>
      <w:r w:rsidRPr="008A08EA">
        <w:rPr>
          <w:rFonts w:ascii="Calibri" w:hAnsi="Calibri" w:cs="Calibri"/>
          <w:b/>
          <w:bCs/>
        </w:rPr>
        <w:t xml:space="preserve">Parminder S </w:t>
      </w:r>
      <w:proofErr w:type="spellStart"/>
      <w:r w:rsidRPr="008A08EA">
        <w:rPr>
          <w:rFonts w:ascii="Calibri" w:hAnsi="Calibri" w:cs="Calibri"/>
          <w:b/>
          <w:bCs/>
        </w:rPr>
        <w:t>Suchdev</w:t>
      </w:r>
      <w:proofErr w:type="spellEnd"/>
      <w:r w:rsidRPr="008A08EA">
        <w:rPr>
          <w:rFonts w:ascii="Calibri" w:hAnsi="Calibri" w:cs="Calibri"/>
        </w:rPr>
        <w:t xml:space="preserve">: </w:t>
      </w:r>
      <w:commentRangeEnd w:id="5"/>
      <w:r w:rsidR="00BB565D">
        <w:rPr>
          <w:rStyle w:val="CommentReference"/>
          <w:rFonts w:asciiTheme="minorHAnsi" w:eastAsiaTheme="minorEastAsia" w:hAnsiTheme="minorHAnsi" w:cstheme="minorBidi"/>
        </w:rPr>
        <w:commentReference w:id="5"/>
      </w:r>
      <w:commentRangeEnd w:id="6"/>
      <w:r w:rsidR="004F6938">
        <w:rPr>
          <w:rStyle w:val="CommentReference"/>
          <w:rFonts w:asciiTheme="minorHAnsi" w:eastAsiaTheme="minorEastAsia" w:hAnsiTheme="minorHAnsi" w:cstheme="minorBidi"/>
        </w:rPr>
        <w:commentReference w:id="6"/>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proofErr w:type="gramStart"/>
      <w:r w:rsidR="005968A9" w:rsidRPr="008A08EA">
        <w:rPr>
          <w:rFonts w:ascii="Calibri" w:hAnsi="Calibri" w:cs="Calibri"/>
        </w:rPr>
        <w:t>: ???</w:t>
      </w:r>
      <w:proofErr w:type="gramEnd"/>
    </w:p>
    <w:p w14:paraId="6202E92E" w14:textId="77777777" w:rsidR="0045037E" w:rsidRPr="008A08EA" w:rsidRDefault="0045037E" w:rsidP="00F36F4B">
      <w:pPr>
        <w:jc w:val="both"/>
        <w:rPr>
          <w:rFonts w:ascii="Calibri" w:hAnsi="Calibri" w:cs="Calibri"/>
        </w:rPr>
      </w:pPr>
    </w:p>
    <w:p w14:paraId="5735B038" w14:textId="09F81A54" w:rsidR="0045037E" w:rsidRPr="008A08EA" w:rsidRDefault="0045037E" w:rsidP="00F36F4B">
      <w:pPr>
        <w:jc w:val="both"/>
        <w:rPr>
          <w:rFonts w:ascii="Calibri" w:hAnsi="Calibri" w:cs="Calibri"/>
          <w:b/>
        </w:rPr>
      </w:pPr>
      <w:r w:rsidRPr="005332A0">
        <w:rPr>
          <w:rFonts w:ascii="Calibri" w:hAnsi="Calibri" w:cs="Calibri"/>
          <w:b/>
          <w:highlight w:val="yellow"/>
        </w:rPr>
        <w:t xml:space="preserve">Authors’ names for </w:t>
      </w:r>
      <w:proofErr w:type="spellStart"/>
      <w:r w:rsidRPr="005332A0">
        <w:rPr>
          <w:rFonts w:ascii="Calibri" w:hAnsi="Calibri" w:cs="Calibri"/>
          <w:b/>
          <w:highlight w:val="yellow"/>
        </w:rPr>
        <w:t>Pubmed</w:t>
      </w:r>
      <w:proofErr w:type="spellEnd"/>
      <w:r w:rsidRPr="005332A0">
        <w:rPr>
          <w:rFonts w:ascii="Calibri" w:hAnsi="Calibri" w:cs="Calibri"/>
          <w:b/>
          <w:highlight w:val="yellow"/>
        </w:rPr>
        <w:t xml:space="preserve"> </w:t>
      </w:r>
      <w:commentRangeStart w:id="7"/>
      <w:r w:rsidRPr="005332A0">
        <w:rPr>
          <w:rFonts w:ascii="Calibri" w:hAnsi="Calibri" w:cs="Calibri"/>
          <w:b/>
          <w:highlight w:val="yellow"/>
        </w:rPr>
        <w:t>indexing</w:t>
      </w:r>
      <w:commentRangeEnd w:id="7"/>
      <w:r w:rsidR="004F6938">
        <w:rPr>
          <w:rStyle w:val="CommentReference"/>
          <w:rFonts w:asciiTheme="minorHAnsi" w:eastAsiaTheme="minorEastAsia" w:hAnsiTheme="minorHAnsi" w:cstheme="minorBidi"/>
        </w:rPr>
        <w:commentReference w:id="7"/>
      </w:r>
      <w:r w:rsidRPr="005332A0">
        <w:rPr>
          <w:rFonts w:ascii="Calibri" w:hAnsi="Calibri" w:cs="Calibri"/>
          <w:b/>
          <w:highlight w:val="yellow"/>
        </w:rPr>
        <w:t>:</w:t>
      </w:r>
      <w:r w:rsidR="005332A0" w:rsidRPr="005332A0">
        <w:rPr>
          <w:rFonts w:ascii="Calibri" w:hAnsi="Calibri" w:cs="Calibri"/>
          <w:b/>
          <w:highlight w:val="yellow"/>
        </w:rPr>
        <w:t xml:space="preserve"> </w:t>
      </w:r>
      <w:ins w:id="8" w:author="Suchdev, Parminder S" w:date="2021-03-12T16:07:00Z">
        <w:r w:rsidR="004F6938">
          <w:rPr>
            <w:rFonts w:ascii="Calibri" w:hAnsi="Calibri" w:cs="Calibri"/>
            <w:b/>
            <w:highlight w:val="yellow"/>
          </w:rPr>
          <w:t xml:space="preserve">Luo, Beal, Addo, Young, </w:t>
        </w:r>
        <w:proofErr w:type="spellStart"/>
        <w:r w:rsidR="004F6938">
          <w:rPr>
            <w:rFonts w:ascii="Calibri" w:hAnsi="Calibri" w:cs="Calibri"/>
            <w:b/>
            <w:highlight w:val="yellow"/>
          </w:rPr>
          <w:t>Suchdev</w:t>
        </w:r>
      </w:ins>
      <w:proofErr w:type="spellEnd"/>
      <w:del w:id="9" w:author="Suchdev, Parminder S" w:date="2021-03-12T16:07:00Z">
        <w:r w:rsidR="005332A0" w:rsidRPr="005332A0" w:rsidDel="004F6938">
          <w:rPr>
            <w:rFonts w:ascii="Calibri" w:hAnsi="Calibri" w:cs="Calibri"/>
            <w:b/>
            <w:highlight w:val="yellow"/>
          </w:rPr>
          <w:delText>???</w:delText>
        </w:r>
      </w:del>
    </w:p>
    <w:p w14:paraId="2535229B" w14:textId="2483C735"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00985FED">
        <w:rPr>
          <w:rFonts w:ascii="Calibri" w:hAnsi="Calibri" w:cs="Calibri"/>
        </w:rPr>
        <w:t>32</w:t>
      </w:r>
      <w:r w:rsidR="0080508C">
        <w:rPr>
          <w:rFonts w:ascii="Calibri" w:hAnsi="Calibri" w:cs="Calibri"/>
        </w:rPr>
        <w:t>38</w:t>
      </w:r>
    </w:p>
    <w:p w14:paraId="027D666F" w14:textId="043691E6"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3F4269">
        <w:rPr>
          <w:rFonts w:ascii="Calibri" w:hAnsi="Calibri" w:cs="Calibri"/>
        </w:rPr>
        <w:t>1</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1C30A38A"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005E47E5">
        <w:rPr>
          <w:rFonts w:ascii="Calibri" w:hAnsi="Calibri" w:cs="Calibri"/>
        </w:rPr>
        <w:t>1</w:t>
      </w:r>
    </w:p>
    <w:p w14:paraId="28E68C62" w14:textId="4967B3CB"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DB0264">
        <w:rPr>
          <w:rFonts w:ascii="Calibri" w:hAnsi="Calibri" w:cs="Calibri"/>
        </w:rPr>
        <w:t>analyze micronutrient biomarker</w:t>
      </w:r>
      <w:r w:rsidR="005332A0">
        <w:rPr>
          <w:rFonts w:ascii="Calibri" w:hAnsi="Calibri" w:cs="Calibri"/>
        </w:rPr>
        <w:t>s</w:t>
      </w:r>
    </w:p>
    <w:p w14:paraId="4C1D280A" w14:textId="72E5ED85" w:rsidR="00385B20" w:rsidRPr="008A08EA" w:rsidRDefault="004F6938" w:rsidP="00F36F4B">
      <w:pPr>
        <w:jc w:val="both"/>
        <w:rPr>
          <w:rFonts w:ascii="Calibri" w:hAnsi="Calibri" w:cs="Calibri"/>
        </w:rPr>
      </w:pPr>
      <w:ins w:id="10" w:author="Suchdev, Parminder S" w:date="2021-03-12T16:08:00Z">
        <w:r>
          <w:rPr>
            <w:rFonts w:ascii="Calibri" w:hAnsi="Calibri" w:cs="Calibri"/>
          </w:rPr>
          <w:t xml:space="preserve">Disclosure statement: </w:t>
        </w:r>
      </w:ins>
      <w:ins w:id="11" w:author="Suchdev, Parminder S" w:date="2021-03-12T16:10:00Z">
        <w:r w:rsidRPr="004F6938">
          <w:rPr>
            <w:rFonts w:ascii="Calibri" w:hAnsi="Calibri" w:cs="Calibri"/>
          </w:rPr>
          <w:t>The findings and conclusions in this report are those of the authors and do not necessarily represent the official position of the Centers for Disease Control and Prevention</w:t>
        </w:r>
        <w:r>
          <w:rPr>
            <w:rFonts w:ascii="Calibri" w:hAnsi="Calibri" w:cs="Calibri"/>
          </w:rPr>
          <w:t>.</w:t>
        </w:r>
      </w:ins>
    </w:p>
    <w:p w14:paraId="736765B5" w14:textId="48F34CCB" w:rsidR="00CC22FA" w:rsidRPr="008A08EA" w:rsidRDefault="00CC22FA" w:rsidP="00F36F4B">
      <w:pPr>
        <w:jc w:val="both"/>
        <w:rPr>
          <w:rFonts w:ascii="Calibri" w:hAnsi="Calibri" w:cs="Calibri"/>
          <w:b/>
          <w:bCs/>
        </w:rPr>
      </w:pPr>
    </w:p>
    <w:p w14:paraId="61D8D715" w14:textId="4A0E28F1" w:rsidR="00CC22FA" w:rsidRPr="001B58C8" w:rsidRDefault="00CC22FA" w:rsidP="00D6642A">
      <w:pPr>
        <w:spacing w:line="480" w:lineRule="auto"/>
        <w:jc w:val="center"/>
        <w:rPr>
          <w:rFonts w:ascii="Calibri" w:hAnsi="Calibri" w:cs="Calibri"/>
          <w:b/>
          <w:bCs/>
        </w:rPr>
      </w:pPr>
      <w:commentRangeStart w:id="12"/>
      <w:r w:rsidRPr="001B58C8">
        <w:rPr>
          <w:rFonts w:ascii="Calibri" w:hAnsi="Calibri" w:cs="Calibri"/>
          <w:b/>
          <w:bCs/>
        </w:rPr>
        <w:t>Abstract (structured)</w:t>
      </w:r>
      <w:commentRangeEnd w:id="12"/>
      <w:r w:rsidR="00D655A2">
        <w:rPr>
          <w:rStyle w:val="CommentReference"/>
          <w:rFonts w:asciiTheme="minorHAnsi" w:eastAsiaTheme="minorEastAsia" w:hAnsiTheme="minorHAnsi" w:cstheme="minorBidi"/>
        </w:rPr>
        <w:commentReference w:id="12"/>
      </w:r>
    </w:p>
    <w:p w14:paraId="04FD33EB" w14:textId="77777777" w:rsidR="00F35745"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Background</w:t>
      </w:r>
      <w:r w:rsidRPr="001B58C8">
        <w:rPr>
          <w:rFonts w:ascii="Calibri" w:hAnsi="Calibri" w:cs="Calibri"/>
          <w:color w:val="000000" w:themeColor="text1"/>
        </w:rPr>
        <w:t xml:space="preserve">: </w:t>
      </w:r>
    </w:p>
    <w:p w14:paraId="2674FB92" w14:textId="7C27F5CF" w:rsidR="00A66053" w:rsidRDefault="001606EB" w:rsidP="001E2939">
      <w:pPr>
        <w:spacing w:line="480" w:lineRule="auto"/>
        <w:jc w:val="both"/>
        <w:rPr>
          <w:rFonts w:ascii="Calibri" w:hAnsi="Calibri" w:cs="Calibri"/>
        </w:rPr>
      </w:pPr>
      <w:ins w:id="13" w:author="Suchdev, Parminder S" w:date="2021-03-12T16:12:00Z">
        <w:r>
          <w:rPr>
            <w:rFonts w:ascii="Calibri" w:hAnsi="Calibri" w:cs="Calibri"/>
            <w:color w:val="000000" w:themeColor="text1"/>
          </w:rPr>
          <w:t xml:space="preserve">Appropriate assessment and interpretation of micronutrient biomarkers is essential to </w:t>
        </w:r>
      </w:ins>
      <w:del w:id="14" w:author="Suchdev, Parminder S" w:date="2021-03-12T16:13:00Z">
        <w:r w:rsidR="00F35745" w:rsidRPr="001B58C8" w:rsidDel="001606EB">
          <w:rPr>
            <w:rFonts w:ascii="Calibri" w:hAnsi="Calibri" w:cs="Calibri"/>
            <w:color w:val="000000" w:themeColor="text1"/>
          </w:rPr>
          <w:delText xml:space="preserve">To justify, </w:delText>
        </w:r>
      </w:del>
      <w:r w:rsidR="00F35745" w:rsidRPr="001B58C8">
        <w:rPr>
          <w:rFonts w:ascii="Calibri" w:hAnsi="Calibri" w:cs="Calibri"/>
          <w:color w:val="000000" w:themeColor="text1"/>
        </w:rPr>
        <w:t>plan</w:t>
      </w:r>
      <w:del w:id="15" w:author="Suchdev, Parminder S" w:date="2021-03-12T16:13:00Z">
        <w:r w:rsidR="00F35745" w:rsidRPr="001B58C8" w:rsidDel="001606EB">
          <w:rPr>
            <w:rFonts w:ascii="Calibri" w:hAnsi="Calibri" w:cs="Calibri"/>
            <w:color w:val="000000" w:themeColor="text1"/>
          </w:rPr>
          <w:delText>,</w:delText>
        </w:r>
      </w:del>
      <w:r w:rsidR="00F35745" w:rsidRPr="001B58C8">
        <w:rPr>
          <w:rFonts w:ascii="Calibri" w:hAnsi="Calibri" w:cs="Calibri"/>
          <w:color w:val="000000" w:themeColor="text1"/>
        </w:rPr>
        <w:t xml:space="preserve"> and manage successful micronutrient intervention programs</w:t>
      </w:r>
      <w:del w:id="16" w:author="Suchdev, Parminder S" w:date="2021-03-12T16:13:00Z">
        <w:r w:rsidR="00F35745" w:rsidRPr="001B58C8" w:rsidDel="001606EB">
          <w:rPr>
            <w:rFonts w:ascii="Calibri" w:hAnsi="Calibri" w:cs="Calibri"/>
            <w:color w:val="000000" w:themeColor="text1"/>
          </w:rPr>
          <w:delText>, micronutrient biomarkers are the most essential</w:delText>
        </w:r>
      </w:del>
      <w:r w:rsidR="00F35745" w:rsidRPr="001B58C8">
        <w:rPr>
          <w:rFonts w:ascii="Calibri" w:hAnsi="Calibri" w:cs="Calibri"/>
          <w:color w:val="000000" w:themeColor="text1"/>
        </w:rPr>
        <w:t xml:space="preserve">. </w:t>
      </w:r>
      <w:r w:rsidR="00F35745" w:rsidRPr="001B58C8">
        <w:rPr>
          <w:rFonts w:ascii="Calibri" w:hAnsi="Calibri" w:cs="Calibri"/>
          <w:color w:val="222222"/>
        </w:rPr>
        <w:t xml:space="preserve">However, </w:t>
      </w:r>
      <w:r w:rsidR="00477621">
        <w:rPr>
          <w:rFonts w:ascii="Calibri" w:hAnsi="Calibri" w:cs="Calibri"/>
          <w:color w:val="222222"/>
        </w:rPr>
        <w:t xml:space="preserve">to generate accurate </w:t>
      </w:r>
      <w:r w:rsidR="00A067F6">
        <w:rPr>
          <w:rFonts w:ascii="Calibri" w:hAnsi="Calibri" w:cs="Calibri"/>
          <w:color w:val="222222"/>
        </w:rPr>
        <w:t xml:space="preserve">results </w:t>
      </w:r>
      <w:r w:rsidR="00070E96">
        <w:rPr>
          <w:rFonts w:ascii="Calibri" w:hAnsi="Calibri" w:cs="Calibri"/>
          <w:color w:val="222222"/>
        </w:rPr>
        <w:t>from</w:t>
      </w:r>
      <w:r w:rsidR="00A067F6">
        <w:rPr>
          <w:rFonts w:ascii="Calibri" w:hAnsi="Calibri" w:cs="Calibri"/>
          <w:color w:val="222222"/>
        </w:rPr>
        <w:t xml:space="preserve"> </w:t>
      </w:r>
      <w:r w:rsidR="00477621">
        <w:rPr>
          <w:rFonts w:ascii="Calibri" w:hAnsi="Calibri" w:cs="Calibri"/>
          <w:color w:val="222222"/>
        </w:rPr>
        <w:t xml:space="preserve">micronutrient </w:t>
      </w:r>
      <w:r w:rsidR="00F87577">
        <w:rPr>
          <w:rFonts w:ascii="Calibri" w:hAnsi="Calibri" w:cs="Calibri"/>
          <w:color w:val="222222"/>
        </w:rPr>
        <w:t>research</w:t>
      </w:r>
      <w:r w:rsidR="00A067F6">
        <w:rPr>
          <w:rFonts w:ascii="Calibri" w:hAnsi="Calibri" w:cs="Calibri"/>
          <w:color w:val="222222"/>
        </w:rPr>
        <w:t xml:space="preserve"> or surveys</w:t>
      </w:r>
      <w:r w:rsidR="00477621">
        <w:rPr>
          <w:rFonts w:ascii="Calibri" w:hAnsi="Calibri" w:cs="Calibri"/>
          <w:color w:val="222222"/>
        </w:rPr>
        <w:t xml:space="preserve">, </w:t>
      </w:r>
      <w:r w:rsidR="00A66053" w:rsidRPr="001B58C8">
        <w:rPr>
          <w:rFonts w:ascii="Calibri" w:hAnsi="Calibri" w:cs="Calibri"/>
        </w:rPr>
        <w:t xml:space="preserve">analysts need to understand the </w:t>
      </w:r>
      <w:commentRangeStart w:id="17"/>
      <w:r w:rsidR="00A66053" w:rsidRPr="001B58C8">
        <w:rPr>
          <w:rFonts w:ascii="Calibri" w:hAnsi="Calibri" w:cs="Calibri"/>
        </w:rPr>
        <w:t xml:space="preserve">biological basis for micronutrient </w:t>
      </w:r>
      <w:commentRangeEnd w:id="17"/>
      <w:r w:rsidR="00EE27E6">
        <w:rPr>
          <w:rStyle w:val="CommentReference"/>
          <w:rFonts w:asciiTheme="minorHAnsi" w:eastAsiaTheme="minorEastAsia" w:hAnsiTheme="minorHAnsi" w:cstheme="minorBidi"/>
        </w:rPr>
        <w:commentReference w:id="17"/>
      </w:r>
      <w:r w:rsidR="00A66053" w:rsidRPr="001B58C8">
        <w:rPr>
          <w:rFonts w:ascii="Calibri" w:hAnsi="Calibri" w:cs="Calibri"/>
        </w:rPr>
        <w:t>biomarkers</w:t>
      </w:r>
      <w:r w:rsidR="00A66053">
        <w:rPr>
          <w:rFonts w:ascii="Calibri" w:hAnsi="Calibri" w:cs="Calibri"/>
        </w:rPr>
        <w:t xml:space="preserve"> </w:t>
      </w:r>
      <w:r w:rsidR="00A66053" w:rsidRPr="008A08EA">
        <w:rPr>
          <w:rFonts w:ascii="Calibri" w:hAnsi="Calibri" w:cs="Calibri"/>
        </w:rPr>
        <w:t xml:space="preserve">(e.g., the mechanism of how inflammation </w:t>
      </w:r>
      <w:r w:rsidR="00A66053">
        <w:rPr>
          <w:rFonts w:ascii="Calibri" w:hAnsi="Calibri" w:cs="Calibri"/>
        </w:rPr>
        <w:t>influences</w:t>
      </w:r>
      <w:r w:rsidR="00A66053" w:rsidRPr="008A08EA">
        <w:rPr>
          <w:rFonts w:ascii="Calibri" w:hAnsi="Calibri" w:cs="Calibri"/>
        </w:rPr>
        <w:t xml:space="preserve"> micronutrient biomarkers)</w:t>
      </w:r>
      <w:r w:rsidR="00A66053" w:rsidRPr="001B58C8">
        <w:rPr>
          <w:rFonts w:ascii="Calibri" w:hAnsi="Calibri" w:cs="Calibri"/>
        </w:rPr>
        <w:t xml:space="preserve">, </w:t>
      </w:r>
      <w:ins w:id="18" w:author="Suchdev, Parminder S" w:date="2021-03-12T16:33:00Z">
        <w:r w:rsidR="00EE27E6">
          <w:rPr>
            <w:rFonts w:ascii="Calibri" w:hAnsi="Calibri" w:cs="Calibri"/>
          </w:rPr>
          <w:t xml:space="preserve">be </w:t>
        </w:r>
      </w:ins>
      <w:r w:rsidR="00A66053" w:rsidRPr="001B58C8">
        <w:rPr>
          <w:rFonts w:ascii="Calibri" w:hAnsi="Calibri" w:cs="Calibri"/>
        </w:rPr>
        <w:t>equip</w:t>
      </w:r>
      <w:ins w:id="19" w:author="Suchdev, Parminder S" w:date="2021-03-12T16:33:00Z">
        <w:r w:rsidR="00EE27E6">
          <w:rPr>
            <w:rFonts w:ascii="Calibri" w:hAnsi="Calibri" w:cs="Calibri"/>
          </w:rPr>
          <w:t>ped</w:t>
        </w:r>
      </w:ins>
      <w:r w:rsidR="00A66053" w:rsidRPr="001B58C8">
        <w:rPr>
          <w:rFonts w:ascii="Calibri" w:hAnsi="Calibri" w:cs="Calibri"/>
        </w:rPr>
        <w:t xml:space="preserve"> with statistical </w:t>
      </w:r>
      <w:ins w:id="20" w:author="Suchdev, Parminder S" w:date="2021-03-12T16:33:00Z">
        <w:r w:rsidR="00EE27E6">
          <w:rPr>
            <w:rFonts w:ascii="Calibri" w:hAnsi="Calibri" w:cs="Calibri"/>
          </w:rPr>
          <w:t xml:space="preserve">software and </w:t>
        </w:r>
      </w:ins>
      <w:r w:rsidR="00A66053" w:rsidRPr="001B58C8">
        <w:rPr>
          <w:rFonts w:ascii="Calibri" w:hAnsi="Calibri" w:cs="Calibri"/>
        </w:rPr>
        <w:t xml:space="preserve">knowledge, and have familiarity with basic computer code. </w:t>
      </w:r>
    </w:p>
    <w:p w14:paraId="77DCC383" w14:textId="3B0D624F"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Objectives: </w:t>
      </w:r>
      <w:r w:rsidRPr="001B58C8">
        <w:rPr>
          <w:rFonts w:ascii="Calibri" w:hAnsi="Calibri" w:cs="Calibri"/>
          <w:bCs/>
        </w:rPr>
        <w:t xml:space="preserve">We introduce the </w:t>
      </w:r>
      <w:r w:rsidR="00F35745" w:rsidRPr="001B58C8">
        <w:rPr>
          <w:rFonts w:ascii="Calibri" w:hAnsi="Calibri" w:cs="Calibri"/>
          <w:color w:val="000000" w:themeColor="text1"/>
        </w:rPr>
        <w:t xml:space="preserve">Statistical Apparatus of Micronutrient Biomarker Analysis </w:t>
      </w:r>
      <w:r w:rsidRPr="001B58C8">
        <w:rPr>
          <w:rFonts w:ascii="Calibri" w:hAnsi="Calibri" w:cs="Calibri"/>
          <w:color w:val="000000" w:themeColor="text1"/>
        </w:rPr>
        <w:t>(</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bCs/>
        </w:rPr>
        <w:t xml:space="preserve">, a new tool to increase </w:t>
      </w:r>
      <w:commentRangeStart w:id="21"/>
      <w:r w:rsidRPr="001B58C8">
        <w:rPr>
          <w:rFonts w:ascii="Calibri" w:hAnsi="Calibri" w:cs="Calibri"/>
          <w:bCs/>
        </w:rPr>
        <w:t>accessibility</w:t>
      </w:r>
      <w:commentRangeEnd w:id="21"/>
      <w:r w:rsidR="00EE27E6">
        <w:rPr>
          <w:rStyle w:val="CommentReference"/>
          <w:rFonts w:asciiTheme="minorHAnsi" w:eastAsiaTheme="minorEastAsia" w:hAnsiTheme="minorHAnsi" w:cstheme="minorBidi"/>
        </w:rPr>
        <w:commentReference w:id="21"/>
      </w:r>
      <w:r w:rsidRPr="001B58C8">
        <w:rPr>
          <w:rFonts w:ascii="Calibri" w:hAnsi="Calibri" w:cs="Calibri"/>
          <w:bCs/>
        </w:rPr>
        <w:t xml:space="preserve"> of </w:t>
      </w:r>
      <w:r w:rsidR="00F35745" w:rsidRPr="001B58C8">
        <w:rPr>
          <w:rFonts w:ascii="Calibri" w:hAnsi="Calibri" w:cs="Calibri"/>
          <w:bCs/>
        </w:rPr>
        <w:t>micronutrient biomarker analysis</w:t>
      </w:r>
      <w:r w:rsidRPr="001B58C8">
        <w:rPr>
          <w:rFonts w:ascii="Calibri" w:hAnsi="Calibri" w:cs="Calibri"/>
          <w:bCs/>
        </w:rPr>
        <w:t xml:space="preserve">. </w:t>
      </w:r>
    </w:p>
    <w:p w14:paraId="6B455F77" w14:textId="2F5EA0F8"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Method: </w:t>
      </w:r>
      <w:r w:rsidR="00A66053">
        <w:rPr>
          <w:rFonts w:ascii="Calibri" w:hAnsi="Calibri" w:cs="Calibri"/>
        </w:rPr>
        <w:t>T</w:t>
      </w:r>
      <w:r w:rsidR="00C83ABA" w:rsidRPr="001B58C8">
        <w:rPr>
          <w:rFonts w:ascii="Calibri" w:hAnsi="Calibri" w:cs="Calibri"/>
        </w:rPr>
        <w:t>he freely available and open-access SAMBA package</w:t>
      </w:r>
      <w:r w:rsidR="00AC4EEE" w:rsidRPr="001B58C8">
        <w:rPr>
          <w:rFonts w:ascii="Calibri" w:hAnsi="Calibri" w:cs="Calibri"/>
        </w:rPr>
        <w:t xml:space="preserve"> written in R software</w:t>
      </w:r>
      <w:r w:rsidR="00C83ABA" w:rsidRPr="001B58C8">
        <w:rPr>
          <w:rFonts w:ascii="Calibri" w:hAnsi="Calibri" w:cs="Calibri"/>
        </w:rPr>
        <w:t xml:space="preserve"> </w:t>
      </w:r>
      <w:commentRangeStart w:id="22"/>
      <w:r w:rsidR="00C83ABA" w:rsidRPr="001B58C8">
        <w:rPr>
          <w:rFonts w:ascii="Calibri" w:hAnsi="Calibri" w:cs="Calibri"/>
        </w:rPr>
        <w:t xml:space="preserve">simplifies estimations of micronutrient </w:t>
      </w:r>
      <w:r w:rsidR="001F78A1">
        <w:rPr>
          <w:rFonts w:ascii="Calibri" w:hAnsi="Calibri" w:cs="Calibri"/>
        </w:rPr>
        <w:t xml:space="preserve">biomarker </w:t>
      </w:r>
      <w:r w:rsidR="00C83ABA" w:rsidRPr="001B58C8">
        <w:rPr>
          <w:rFonts w:ascii="Calibri" w:hAnsi="Calibri" w:cs="Calibri"/>
        </w:rPr>
        <w:t xml:space="preserve">distribution and prevalence of deficiencies, which can drastically shorten the time from data cleaning to presentation </w:t>
      </w:r>
      <w:r w:rsidR="00C83ABA" w:rsidRPr="00A94C12">
        <w:rPr>
          <w:rFonts w:ascii="Calibri" w:hAnsi="Calibri" w:cs="Calibri"/>
        </w:rPr>
        <w:t xml:space="preserve">of </w:t>
      </w:r>
      <w:proofErr w:type="gramStart"/>
      <w:r w:rsidR="00C83ABA" w:rsidRPr="00A94C12">
        <w:rPr>
          <w:rFonts w:ascii="Calibri" w:hAnsi="Calibri" w:cs="Calibri"/>
        </w:rPr>
        <w:t>a final results</w:t>
      </w:r>
      <w:proofErr w:type="gramEnd"/>
      <w:r w:rsidR="00C83ABA" w:rsidRPr="00A94C12">
        <w:rPr>
          <w:rFonts w:ascii="Calibri" w:hAnsi="Calibri" w:cs="Calibri"/>
        </w:rPr>
        <w:t xml:space="preserve"> table</w:t>
      </w:r>
      <w:commentRangeEnd w:id="22"/>
      <w:r w:rsidR="00EE27E6">
        <w:rPr>
          <w:rStyle w:val="CommentReference"/>
          <w:rFonts w:asciiTheme="minorHAnsi" w:eastAsiaTheme="minorEastAsia" w:hAnsiTheme="minorHAnsi" w:cstheme="minorBidi"/>
        </w:rPr>
        <w:commentReference w:id="22"/>
      </w:r>
      <w:r w:rsidR="00C83ABA" w:rsidRPr="00A94C12">
        <w:rPr>
          <w:rFonts w:ascii="Calibri" w:hAnsi="Calibri" w:cs="Calibri"/>
        </w:rPr>
        <w:t>.</w:t>
      </w:r>
      <w:r w:rsidR="00A94C12" w:rsidRPr="00A94C12">
        <w:rPr>
          <w:rFonts w:ascii="Calibri" w:hAnsi="Calibri" w:cs="Calibri"/>
        </w:rPr>
        <w:t xml:space="preserve"> </w:t>
      </w:r>
      <w:r w:rsidR="00F87577" w:rsidRPr="001B58C8">
        <w:rPr>
          <w:rFonts w:ascii="Calibri" w:hAnsi="Calibri" w:cs="Calibri"/>
          <w:bCs/>
        </w:rPr>
        <w:t>We explain the underlying theory behind the tool</w:t>
      </w:r>
      <w:r w:rsidR="00070E96">
        <w:rPr>
          <w:rFonts w:ascii="Calibri" w:hAnsi="Calibri" w:cs="Calibri"/>
          <w:bCs/>
        </w:rPr>
        <w:t xml:space="preserve">, include the </w:t>
      </w:r>
      <w:commentRangeStart w:id="23"/>
      <w:r w:rsidR="00070E96">
        <w:rPr>
          <w:rFonts w:ascii="Calibri" w:hAnsi="Calibri" w:cs="Calibri"/>
          <w:bCs/>
        </w:rPr>
        <w:t>OSF</w:t>
      </w:r>
      <w:commentRangeEnd w:id="23"/>
      <w:r w:rsidR="00EE27E6">
        <w:rPr>
          <w:rStyle w:val="CommentReference"/>
          <w:rFonts w:asciiTheme="minorHAnsi" w:eastAsiaTheme="minorEastAsia" w:hAnsiTheme="minorHAnsi" w:cstheme="minorBidi"/>
        </w:rPr>
        <w:commentReference w:id="23"/>
      </w:r>
      <w:r w:rsidR="00070E96">
        <w:rPr>
          <w:rFonts w:ascii="Calibri" w:hAnsi="Calibri" w:cs="Calibri"/>
          <w:bCs/>
        </w:rPr>
        <w:t xml:space="preserve"> link where </w:t>
      </w:r>
      <w:r w:rsidR="00070E96">
        <w:rPr>
          <w:rFonts w:ascii="Calibri" w:hAnsi="Calibri" w:cs="Calibri"/>
        </w:rPr>
        <w:t>i</w:t>
      </w:r>
      <w:r w:rsidR="00070E96" w:rsidRPr="00A94C12">
        <w:rPr>
          <w:rFonts w:ascii="Calibri" w:hAnsi="Calibri" w:cs="Calibri"/>
        </w:rPr>
        <w:t>ts</w:t>
      </w:r>
      <w:r w:rsidR="00070E96">
        <w:rPr>
          <w:rFonts w:ascii="Calibri" w:hAnsi="Calibri" w:cs="Calibri"/>
          <w:color w:val="000000" w:themeColor="text1"/>
        </w:rPr>
        <w:t xml:space="preserve"> </w:t>
      </w:r>
      <w:r w:rsidR="00070E96" w:rsidRPr="00A94C12">
        <w:rPr>
          <w:rFonts w:ascii="Calibri" w:hAnsi="Calibri" w:cs="Calibri"/>
          <w:color w:val="000000" w:themeColor="text1"/>
        </w:rPr>
        <w:t>package and associated</w:t>
      </w:r>
      <w:r w:rsidR="00070E96" w:rsidRPr="001B58C8">
        <w:rPr>
          <w:rFonts w:ascii="Calibri" w:hAnsi="Calibri" w:cs="Calibri"/>
          <w:color w:val="000000" w:themeColor="text1"/>
        </w:rPr>
        <w:t xml:space="preserve"> documentation </w:t>
      </w:r>
      <w:r w:rsidR="00070E96">
        <w:rPr>
          <w:rFonts w:ascii="Calibri" w:hAnsi="Calibri" w:cs="Calibri"/>
          <w:color w:val="000000" w:themeColor="text1"/>
        </w:rPr>
        <w:t>can be freely downloaded</w:t>
      </w:r>
      <w:r w:rsidR="00070E96">
        <w:rPr>
          <w:rFonts w:ascii="Calibri" w:hAnsi="Calibri" w:cs="Calibri"/>
          <w:bCs/>
        </w:rPr>
        <w:t>,</w:t>
      </w:r>
      <w:r w:rsidR="00F87577" w:rsidRPr="001B58C8">
        <w:rPr>
          <w:rFonts w:ascii="Calibri" w:hAnsi="Calibri" w:cs="Calibri"/>
          <w:bCs/>
        </w:rPr>
        <w:t xml:space="preserve"> and provide examples of potential applications.</w:t>
      </w:r>
      <w:r w:rsidR="00F87577" w:rsidRPr="001B58C8">
        <w:rPr>
          <w:rFonts w:ascii="Calibri" w:hAnsi="Calibri" w:cs="Calibri"/>
          <w:b/>
          <w:bCs/>
        </w:rPr>
        <w:t xml:space="preserve"> </w:t>
      </w:r>
      <w:r w:rsidRPr="001B58C8">
        <w:rPr>
          <w:rFonts w:ascii="Calibri" w:hAnsi="Calibri" w:cs="Calibri"/>
          <w:color w:val="000000" w:themeColor="text1"/>
        </w:rPr>
        <w:t xml:space="preserve">We </w:t>
      </w:r>
      <w:r w:rsidR="00AC4EEE" w:rsidRPr="001B58C8">
        <w:rPr>
          <w:rFonts w:ascii="Calibri" w:hAnsi="Calibri" w:cs="Calibri"/>
          <w:color w:val="000000" w:themeColor="text1"/>
        </w:rPr>
        <w:t xml:space="preserve">used the SAMBA package to </w:t>
      </w:r>
      <w:r w:rsidRPr="001B58C8">
        <w:rPr>
          <w:rFonts w:ascii="Calibri" w:hAnsi="Calibri" w:cs="Calibri"/>
          <w:color w:val="000000" w:themeColor="text1"/>
        </w:rPr>
        <w:t xml:space="preserve">analyze </w:t>
      </w:r>
      <w:r w:rsidR="001B58C8" w:rsidRPr="001B58C8">
        <w:rPr>
          <w:rFonts w:ascii="Calibri" w:hAnsi="Calibri" w:cs="Calibri"/>
          <w:color w:val="000000" w:themeColor="text1"/>
        </w:rPr>
        <w:t>various biomarkers</w:t>
      </w:r>
      <w:r w:rsidR="00205E80">
        <w:rPr>
          <w:rFonts w:ascii="Calibri" w:hAnsi="Calibri" w:cs="Calibri"/>
          <w:color w:val="000000" w:themeColor="text1"/>
        </w:rPr>
        <w:t>,</w:t>
      </w:r>
      <w:r w:rsidR="001B58C8" w:rsidRPr="001B58C8">
        <w:rPr>
          <w:rFonts w:ascii="Calibri" w:hAnsi="Calibri" w:cs="Calibri"/>
          <w:color w:val="000000" w:themeColor="text1"/>
        </w:rPr>
        <w:t xml:space="preserve"> including </w:t>
      </w:r>
      <w:r w:rsidR="00F87577">
        <w:rPr>
          <w:rFonts w:ascii="Calibri" w:hAnsi="Calibri" w:cs="Calibri"/>
          <w:color w:val="000000" w:themeColor="text1"/>
        </w:rPr>
        <w:t xml:space="preserve">retinol binding protein, </w:t>
      </w:r>
      <w:r w:rsidR="001B58C8" w:rsidRPr="001B58C8">
        <w:rPr>
          <w:rFonts w:ascii="Calibri" w:hAnsi="Calibri" w:cs="Calibri"/>
          <w:color w:val="000000" w:themeColor="text1"/>
        </w:rPr>
        <w:t xml:space="preserve">serum retinol, </w:t>
      </w:r>
      <w:ins w:id="24" w:author="Suchdev, Parminder S" w:date="2021-03-12T16:36:00Z">
        <w:r w:rsidR="00EE27E6">
          <w:rPr>
            <w:rFonts w:ascii="Calibri" w:hAnsi="Calibri" w:cs="Calibri"/>
            <w:color w:val="000000" w:themeColor="text1"/>
          </w:rPr>
          <w:t>r</w:t>
        </w:r>
      </w:ins>
      <w:del w:id="25" w:author="Suchdev, Parminder S" w:date="2021-03-12T16:36:00Z">
        <w:r w:rsidR="001B58C8" w:rsidRPr="001B58C8" w:rsidDel="00EE27E6">
          <w:rPr>
            <w:rFonts w:ascii="Calibri" w:hAnsi="Calibri" w:cs="Calibri"/>
            <w:color w:val="000000" w:themeColor="text1"/>
          </w:rPr>
          <w:delText>R</w:delText>
        </w:r>
      </w:del>
      <w:r w:rsidR="001B58C8" w:rsidRPr="001B58C8">
        <w:rPr>
          <w:rFonts w:ascii="Calibri" w:hAnsi="Calibri" w:cs="Calibri"/>
          <w:color w:val="000000" w:themeColor="text1"/>
        </w:rPr>
        <w:t xml:space="preserve">ed </w:t>
      </w:r>
      <w:ins w:id="26" w:author="Suchdev, Parminder S" w:date="2021-03-12T16:36:00Z">
        <w:r w:rsidR="00EE27E6">
          <w:rPr>
            <w:rFonts w:ascii="Calibri" w:hAnsi="Calibri" w:cs="Calibri"/>
            <w:color w:val="000000" w:themeColor="text1"/>
          </w:rPr>
          <w:t>b</w:t>
        </w:r>
      </w:ins>
      <w:del w:id="27" w:author="Suchdev, Parminder S" w:date="2021-03-12T16:36:00Z">
        <w:r w:rsidR="001B58C8" w:rsidRPr="001B58C8" w:rsidDel="00EE27E6">
          <w:rPr>
            <w:rFonts w:ascii="Calibri" w:hAnsi="Calibri" w:cs="Calibri"/>
            <w:color w:val="000000" w:themeColor="text1"/>
          </w:rPr>
          <w:delText>B</w:delText>
        </w:r>
      </w:del>
      <w:r w:rsidR="001B58C8" w:rsidRPr="001B58C8">
        <w:rPr>
          <w:rFonts w:ascii="Calibri" w:hAnsi="Calibri" w:cs="Calibri"/>
          <w:color w:val="000000" w:themeColor="text1"/>
        </w:rPr>
        <w:t xml:space="preserve">lood </w:t>
      </w:r>
      <w:ins w:id="28" w:author="Suchdev, Parminder S" w:date="2021-03-12T16:36:00Z">
        <w:r w:rsidR="00EE27E6">
          <w:rPr>
            <w:rFonts w:ascii="Calibri" w:hAnsi="Calibri" w:cs="Calibri"/>
            <w:color w:val="000000" w:themeColor="text1"/>
          </w:rPr>
          <w:t>c</w:t>
        </w:r>
      </w:ins>
      <w:del w:id="29" w:author="Suchdev, Parminder S" w:date="2021-03-12T16:36:00Z">
        <w:r w:rsidR="001B58C8" w:rsidRPr="001B58C8" w:rsidDel="00EE27E6">
          <w:rPr>
            <w:rFonts w:ascii="Calibri" w:hAnsi="Calibri" w:cs="Calibri"/>
            <w:color w:val="000000" w:themeColor="text1"/>
          </w:rPr>
          <w:delText>C</w:delText>
        </w:r>
      </w:del>
      <w:r w:rsidR="001B58C8" w:rsidRPr="001B58C8">
        <w:rPr>
          <w:rFonts w:ascii="Calibri" w:hAnsi="Calibri" w:cs="Calibri"/>
          <w:color w:val="000000" w:themeColor="text1"/>
        </w:rPr>
        <w:t xml:space="preserve">ell and serum folate, serum ferritin, and </w:t>
      </w:r>
      <w:ins w:id="30" w:author="Suchdev, Parminder S" w:date="2021-03-12T16:36:00Z">
        <w:r w:rsidR="00EE27E6">
          <w:rPr>
            <w:rFonts w:ascii="Calibri" w:hAnsi="Calibri" w:cs="Calibri"/>
            <w:color w:val="000000" w:themeColor="text1"/>
          </w:rPr>
          <w:t>s</w:t>
        </w:r>
      </w:ins>
      <w:del w:id="31" w:author="Suchdev, Parminder S" w:date="2021-03-12T16:36:00Z">
        <w:r w:rsidR="001B58C8" w:rsidRPr="001B58C8" w:rsidDel="00EE27E6">
          <w:rPr>
            <w:rFonts w:ascii="Calibri" w:hAnsi="Calibri" w:cs="Calibri"/>
            <w:color w:val="000000" w:themeColor="text1"/>
          </w:rPr>
          <w:delText>S</w:delText>
        </w:r>
      </w:del>
      <w:r w:rsidR="001B58C8" w:rsidRPr="001B58C8">
        <w:rPr>
          <w:rFonts w:ascii="Calibri" w:hAnsi="Calibri" w:cs="Calibri"/>
          <w:color w:val="000000" w:themeColor="text1"/>
        </w:rPr>
        <w:t>oluble transferrin receptor</w:t>
      </w:r>
      <w:r w:rsidR="00205E80">
        <w:rPr>
          <w:rFonts w:ascii="Calibri" w:hAnsi="Calibri" w:cs="Calibri"/>
          <w:color w:val="000000" w:themeColor="text1"/>
        </w:rPr>
        <w:t xml:space="preserve">, and apply inflammation adjustment when </w:t>
      </w:r>
      <w:commentRangeStart w:id="32"/>
      <w:r w:rsidR="00205E80">
        <w:rPr>
          <w:rFonts w:ascii="Calibri" w:hAnsi="Calibri" w:cs="Calibri"/>
          <w:color w:val="000000" w:themeColor="text1"/>
        </w:rPr>
        <w:t>appropriate</w:t>
      </w:r>
      <w:commentRangeEnd w:id="32"/>
      <w:r w:rsidR="00552046">
        <w:rPr>
          <w:rStyle w:val="CommentReference"/>
          <w:rFonts w:asciiTheme="minorHAnsi" w:eastAsiaTheme="minorEastAsia" w:hAnsiTheme="minorHAnsi" w:cstheme="minorBidi"/>
        </w:rPr>
        <w:commentReference w:id="32"/>
      </w:r>
      <w:r w:rsidR="001B58C8" w:rsidRPr="001B58C8">
        <w:rPr>
          <w:rFonts w:ascii="Calibri" w:hAnsi="Calibri" w:cs="Calibri"/>
          <w:color w:val="000000" w:themeColor="text1"/>
        </w:rPr>
        <w:t xml:space="preserve"> </w:t>
      </w:r>
      <w:r w:rsidR="00205E80" w:rsidRPr="001B58C8">
        <w:rPr>
          <w:rFonts w:ascii="Calibri" w:hAnsi="Calibri" w:cs="Calibri"/>
          <w:color w:val="000000" w:themeColor="text1"/>
        </w:rPr>
        <w:t>among preschool-age children using a single-site observational study in Kenya</w:t>
      </w:r>
      <w:r w:rsidR="00205E80">
        <w:rPr>
          <w:rFonts w:ascii="Calibri" w:hAnsi="Calibri" w:cs="Calibri"/>
          <w:color w:val="000000" w:themeColor="text1"/>
        </w:rPr>
        <w:t xml:space="preserve"> and</w:t>
      </w:r>
      <w:r w:rsidR="00205E80" w:rsidRPr="001B58C8">
        <w:rPr>
          <w:rFonts w:ascii="Calibri" w:hAnsi="Calibri" w:cs="Calibri"/>
          <w:color w:val="000000" w:themeColor="text1"/>
        </w:rPr>
        <w:t xml:space="preserve"> </w:t>
      </w:r>
      <w:r w:rsidR="001B58C8" w:rsidRPr="001B58C8">
        <w:rPr>
          <w:rFonts w:ascii="Calibri" w:hAnsi="Calibri" w:cs="Calibri"/>
          <w:color w:val="000000" w:themeColor="text1"/>
        </w:rPr>
        <w:t>among women</w:t>
      </w:r>
      <w:r w:rsidRPr="001B58C8">
        <w:rPr>
          <w:rFonts w:ascii="Calibri" w:hAnsi="Calibri" w:cs="Calibri"/>
          <w:color w:val="000000" w:themeColor="text1"/>
        </w:rPr>
        <w:t xml:space="preserve"> </w:t>
      </w:r>
      <w:r w:rsidR="001B58C8" w:rsidRPr="001B58C8">
        <w:rPr>
          <w:rFonts w:ascii="Calibri" w:hAnsi="Calibri" w:cs="Calibri"/>
          <w:color w:val="000000" w:themeColor="text1"/>
        </w:rPr>
        <w:t xml:space="preserve">using data </w:t>
      </w:r>
      <w:r w:rsidRPr="001B58C8">
        <w:rPr>
          <w:rFonts w:ascii="Calibri" w:hAnsi="Calibri" w:cs="Calibri"/>
          <w:color w:val="000000" w:themeColor="text1"/>
        </w:rPr>
        <w:t>from the US National Health and Examination Survey (NHANES)</w:t>
      </w:r>
      <w:r w:rsidR="00F87577">
        <w:rPr>
          <w:rFonts w:ascii="Calibri" w:hAnsi="Calibri" w:cs="Calibri"/>
          <w:color w:val="000000" w:themeColor="text1"/>
        </w:rPr>
        <w:t xml:space="preserve"> </w:t>
      </w:r>
      <w:r w:rsidR="00F35745" w:rsidRPr="001B58C8">
        <w:rPr>
          <w:rFonts w:ascii="Calibri" w:hAnsi="Calibri" w:cs="Calibri"/>
          <w:color w:val="000000" w:themeColor="text1"/>
        </w:rPr>
        <w:t xml:space="preserve"> </w:t>
      </w:r>
      <w:r w:rsidR="004E5031">
        <w:rPr>
          <w:rFonts w:ascii="Calibri" w:hAnsi="Calibri" w:cs="Calibri"/>
          <w:color w:val="000000" w:themeColor="text1"/>
        </w:rPr>
        <w:t>and</w:t>
      </w:r>
      <w:r w:rsidRPr="001B58C8">
        <w:rPr>
          <w:rFonts w:ascii="Calibri" w:hAnsi="Calibri" w:cs="Calibri"/>
          <w:color w:val="000000" w:themeColor="text1"/>
        </w:rPr>
        <w:t xml:space="preserve"> compare</w:t>
      </w:r>
      <w:r w:rsidR="004E5031">
        <w:rPr>
          <w:rFonts w:ascii="Calibri" w:hAnsi="Calibri" w:cs="Calibri"/>
          <w:color w:val="000000" w:themeColor="text1"/>
        </w:rPr>
        <w:t>d</w:t>
      </w:r>
      <w:r w:rsidR="00070E96">
        <w:rPr>
          <w:rFonts w:ascii="Calibri" w:hAnsi="Calibri" w:cs="Calibri"/>
          <w:color w:val="000000" w:themeColor="text1"/>
        </w:rPr>
        <w:t xml:space="preserve"> to </w:t>
      </w:r>
      <w:r w:rsidR="001B58C8" w:rsidRPr="001B58C8">
        <w:rPr>
          <w:rFonts w:ascii="Calibri" w:hAnsi="Calibri" w:cs="Calibri"/>
          <w:color w:val="000000" w:themeColor="text1"/>
        </w:rPr>
        <w:t xml:space="preserve">results generated by an independent </w:t>
      </w:r>
      <w:commentRangeStart w:id="33"/>
      <w:r w:rsidR="001B58C8" w:rsidRPr="001B58C8">
        <w:rPr>
          <w:rFonts w:ascii="Calibri" w:hAnsi="Calibri" w:cs="Calibri"/>
          <w:color w:val="000000" w:themeColor="text1"/>
        </w:rPr>
        <w:t>analyst</w:t>
      </w:r>
      <w:commentRangeEnd w:id="33"/>
      <w:r w:rsidR="00552046">
        <w:rPr>
          <w:rStyle w:val="CommentReference"/>
          <w:rFonts w:asciiTheme="minorHAnsi" w:eastAsiaTheme="minorEastAsia" w:hAnsiTheme="minorHAnsi" w:cstheme="minorBidi"/>
        </w:rPr>
        <w:commentReference w:id="33"/>
      </w:r>
      <w:r w:rsidR="001B58C8" w:rsidRPr="001B58C8">
        <w:rPr>
          <w:rFonts w:ascii="Calibri" w:hAnsi="Calibri" w:cs="Calibri"/>
          <w:color w:val="000000" w:themeColor="text1"/>
        </w:rPr>
        <w:t xml:space="preserve">. </w:t>
      </w:r>
    </w:p>
    <w:p w14:paraId="5F6C4134" w14:textId="77777777"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Results:</w:t>
      </w:r>
      <w:r w:rsidRPr="001B58C8">
        <w:rPr>
          <w:rFonts w:ascii="Calibri" w:hAnsi="Calibri" w:cs="Calibri"/>
          <w:color w:val="000000" w:themeColor="text1"/>
        </w:rPr>
        <w:t xml:space="preserve">  </w:t>
      </w:r>
    </w:p>
    <w:p w14:paraId="570E5429" w14:textId="0735D061"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color w:val="000000" w:themeColor="text1"/>
        </w:rPr>
        <w:lastRenderedPageBreak/>
        <w:t xml:space="preserve">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8A08EA" w:rsidRPr="001B58C8">
        <w:rPr>
          <w:rFonts w:ascii="Calibri" w:hAnsi="Calibri" w:cs="Calibri"/>
          <w:color w:val="000000" w:themeColor="text1"/>
        </w:rPr>
        <w:t>package</w:t>
      </w:r>
      <w:r w:rsidRPr="001B58C8">
        <w:rPr>
          <w:rFonts w:ascii="Calibri" w:hAnsi="Calibri" w:cs="Calibri"/>
          <w:color w:val="000000" w:themeColor="text1"/>
        </w:rPr>
        <w:t xml:space="preserve"> generate</w:t>
      </w:r>
      <w:r w:rsidR="00070E96">
        <w:rPr>
          <w:rFonts w:ascii="Calibri" w:hAnsi="Calibri" w:cs="Calibri"/>
          <w:color w:val="000000" w:themeColor="text1"/>
        </w:rPr>
        <w:t>d</w:t>
      </w:r>
      <w:r w:rsidRPr="001B58C8">
        <w:rPr>
          <w:rFonts w:ascii="Calibri" w:hAnsi="Calibri" w:cs="Calibri"/>
          <w:color w:val="000000" w:themeColor="text1"/>
        </w:rPr>
        <w:t xml:space="preserve"> identical </w:t>
      </w:r>
      <w:commentRangeStart w:id="34"/>
      <w:r w:rsidRPr="001B58C8">
        <w:rPr>
          <w:rFonts w:ascii="Calibri" w:hAnsi="Calibri" w:cs="Calibri"/>
          <w:color w:val="000000" w:themeColor="text1"/>
        </w:rPr>
        <w:t>results</w:t>
      </w:r>
      <w:commentRangeEnd w:id="34"/>
      <w:r w:rsidR="00552046">
        <w:rPr>
          <w:rStyle w:val="CommentReference"/>
          <w:rFonts w:asciiTheme="minorHAnsi" w:eastAsiaTheme="minorEastAsia" w:hAnsiTheme="minorHAnsi" w:cstheme="minorBidi"/>
        </w:rPr>
        <w:commentReference w:id="34"/>
      </w:r>
      <w:r w:rsidRPr="001B58C8">
        <w:rPr>
          <w:rFonts w:ascii="Calibri" w:hAnsi="Calibri" w:cs="Calibri"/>
          <w:color w:val="000000" w:themeColor="text1"/>
        </w:rPr>
        <w:t xml:space="preserve"> </w:t>
      </w:r>
      <w:r w:rsidR="00070E96">
        <w:rPr>
          <w:rFonts w:ascii="Calibri" w:hAnsi="Calibri" w:cs="Calibri"/>
          <w:color w:val="000000" w:themeColor="text1"/>
        </w:rPr>
        <w:t>vs</w:t>
      </w:r>
      <w:r w:rsidR="001B58C8" w:rsidRPr="001B58C8">
        <w:rPr>
          <w:rFonts w:ascii="Calibri" w:hAnsi="Calibri" w:cs="Calibri"/>
          <w:color w:val="000000" w:themeColor="text1"/>
        </w:rPr>
        <w:t xml:space="preserve"> from the analyst</w:t>
      </w:r>
      <w:r w:rsidRPr="001B58C8">
        <w:rPr>
          <w:rFonts w:ascii="Calibri" w:hAnsi="Calibri" w:cs="Calibri"/>
          <w:color w:val="000000" w:themeColor="text1"/>
        </w:rPr>
        <w:t xml:space="preserve">. The examples demonstrate application of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hint="eastAsia"/>
          <w:color w:val="000000" w:themeColor="text1"/>
        </w:rPr>
        <w:t xml:space="preserve"> </w:t>
      </w:r>
      <w:r w:rsidRPr="001B58C8">
        <w:rPr>
          <w:rFonts w:ascii="Calibri" w:hAnsi="Calibri" w:cs="Calibri"/>
          <w:color w:val="000000" w:themeColor="text1"/>
        </w:rPr>
        <w:t xml:space="preserve">to </w:t>
      </w:r>
      <w:r w:rsidR="00AC4EEE" w:rsidRPr="001B58C8">
        <w:rPr>
          <w:rFonts w:ascii="Calibri" w:hAnsi="Calibri" w:cs="Calibri"/>
          <w:color w:val="000000" w:themeColor="text1"/>
        </w:rPr>
        <w:t>micronutrient biomarker data with proper inflammation adjustment</w:t>
      </w:r>
      <w:r w:rsidR="004E5031">
        <w:rPr>
          <w:rFonts w:ascii="Calibri" w:hAnsi="Calibri" w:cs="Calibri"/>
          <w:color w:val="000000" w:themeColor="text1"/>
        </w:rPr>
        <w:t xml:space="preserve"> and statistical</w:t>
      </w:r>
      <w:r w:rsidR="00AC4EEE" w:rsidRPr="001B58C8">
        <w:rPr>
          <w:rFonts w:ascii="Calibri" w:hAnsi="Calibri" w:cs="Calibri"/>
          <w:color w:val="000000" w:themeColor="text1"/>
        </w:rPr>
        <w:t xml:space="preserve"> implementation. </w:t>
      </w:r>
    </w:p>
    <w:p w14:paraId="5BBF94CA" w14:textId="565BA42A" w:rsidR="001E2939"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Conclusion:</w:t>
      </w:r>
      <w:r w:rsidRPr="001B58C8">
        <w:rPr>
          <w:rFonts w:ascii="Calibri" w:hAnsi="Calibri" w:cs="Calibri"/>
          <w:color w:val="000000" w:themeColor="text1"/>
        </w:rPr>
        <w:t xml:space="preserve">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80B30" w:rsidRPr="001B58C8">
        <w:rPr>
          <w:rFonts w:ascii="Calibri" w:hAnsi="Calibri" w:cs="Calibri"/>
          <w:color w:val="000000" w:themeColor="text1"/>
        </w:rPr>
        <w:t>package</w:t>
      </w:r>
      <w:r w:rsidRPr="001B58C8">
        <w:rPr>
          <w:rFonts w:ascii="Calibri" w:hAnsi="Calibri" w:cs="Calibri"/>
          <w:color w:val="000000" w:themeColor="text1"/>
        </w:rPr>
        <w:t xml:space="preserve">s may facilitate the analysis </w:t>
      </w:r>
      <w:r w:rsidR="008A08EA" w:rsidRPr="001B58C8">
        <w:rPr>
          <w:rFonts w:ascii="Calibri" w:hAnsi="Calibri" w:cs="Calibri"/>
          <w:color w:val="000000" w:themeColor="text1"/>
        </w:rPr>
        <w:t xml:space="preserve">of micronutrient </w:t>
      </w:r>
      <w:r w:rsidR="005C39D0" w:rsidRPr="001B58C8">
        <w:rPr>
          <w:rFonts w:ascii="Calibri" w:hAnsi="Calibri" w:cs="Calibri"/>
          <w:color w:val="000000" w:themeColor="text1"/>
        </w:rPr>
        <w:t>biomarker data</w:t>
      </w:r>
      <w:r w:rsidR="008A08EA" w:rsidRPr="001B58C8">
        <w:rPr>
          <w:rFonts w:ascii="Calibri" w:hAnsi="Calibri" w:cs="Calibri"/>
          <w:color w:val="000000" w:themeColor="text1"/>
        </w:rPr>
        <w:t xml:space="preserve"> </w:t>
      </w:r>
      <w:r w:rsidRPr="001B58C8">
        <w:rPr>
          <w:rFonts w:ascii="Calibri" w:hAnsi="Calibri" w:cs="Calibri"/>
          <w:color w:val="000000" w:themeColor="text1"/>
        </w:rPr>
        <w:t>to inform nutrition research, programs, and policy.</w:t>
      </w:r>
    </w:p>
    <w:p w14:paraId="2A18A4FE" w14:textId="5373E2A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t>Word count:</w:t>
      </w:r>
      <w:r w:rsidR="00A6715C">
        <w:rPr>
          <w:rFonts w:ascii="Calibri" w:hAnsi="Calibri" w:cs="Calibri"/>
          <w:b/>
          <w:bCs/>
          <w:color w:val="000000" w:themeColor="text1"/>
        </w:rPr>
        <w:t xml:space="preserve"> </w:t>
      </w:r>
      <w:r w:rsidR="00A6715C" w:rsidRPr="00A6715C">
        <w:rPr>
          <w:rFonts w:ascii="Calibri" w:hAnsi="Calibri" w:cs="Calibri"/>
          <w:color w:val="000000" w:themeColor="text1"/>
        </w:rPr>
        <w:t>25</w:t>
      </w:r>
      <w:r w:rsidR="00206A1B">
        <w:rPr>
          <w:rFonts w:ascii="Calibri" w:hAnsi="Calibri" w:cs="Calibri"/>
          <w:color w:val="000000" w:themeColor="text1"/>
        </w:rPr>
        <w:t>9</w:t>
      </w:r>
    </w:p>
    <w:p w14:paraId="5ABA63CE" w14:textId="27E6CDB1" w:rsidR="00CC22FA" w:rsidRPr="00F50E9A"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751C42EF" w:rsidR="00CC647F" w:rsidRPr="008A08EA" w:rsidRDefault="00AF07AB" w:rsidP="00F36F4B">
      <w:pPr>
        <w:spacing w:line="480" w:lineRule="auto"/>
        <w:jc w:val="both"/>
        <w:rPr>
          <w:rFonts w:ascii="Calibri" w:hAnsi="Calibri" w:cs="Calibri"/>
        </w:rPr>
      </w:pPr>
      <w:r w:rsidRPr="008A08EA">
        <w:rPr>
          <w:rFonts w:ascii="Calibri" w:hAnsi="Calibri" w:cs="Calibri"/>
        </w:rPr>
        <w:t>Hidden hunger, also known as micronutrient deficiencies, has been said to affect more than 2 billion individuals</w:t>
      </w:r>
      <w:r w:rsidR="006C0071">
        <w:rPr>
          <w:rFonts w:ascii="Calibri" w:hAnsi="Calibri" w:cs="Calibri"/>
        </w:rPr>
        <w:t xml:space="preserve"> worldwide</w:t>
      </w:r>
      <w:r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del w:id="35" w:author="Suchdev, Parminder S" w:date="2021-03-12T16:53:00Z">
        <w:r w:rsidR="007F7042" w:rsidRPr="008A08EA" w:rsidDel="00D81B17">
          <w:rPr>
            <w:rFonts w:ascii="Calibri" w:hAnsi="Calibri" w:cs="Calibri"/>
          </w:rPr>
          <w:delText>M</w:delText>
        </w:r>
        <w:r w:rsidRPr="008A08EA" w:rsidDel="00D81B17">
          <w:rPr>
            <w:rFonts w:ascii="Calibri" w:hAnsi="Calibri" w:cs="Calibri"/>
          </w:rPr>
          <w:delText xml:space="preserve">icronutrient </w:delText>
        </w:r>
      </w:del>
      <w:ins w:id="36" w:author="Suchdev, Parminder S" w:date="2021-03-12T16:53:00Z">
        <w:r w:rsidR="00D81B17">
          <w:rPr>
            <w:rFonts w:ascii="Calibri" w:hAnsi="Calibri" w:cs="Calibri"/>
          </w:rPr>
          <w:t>Nutrition-specific</w:t>
        </w:r>
        <w:r w:rsidR="00D81B17" w:rsidRPr="008A08EA">
          <w:rPr>
            <w:rFonts w:ascii="Calibri" w:hAnsi="Calibri" w:cs="Calibri"/>
          </w:rPr>
          <w:t xml:space="preserve"> </w:t>
        </w:r>
      </w:ins>
      <w:r w:rsidRPr="008A08EA">
        <w:rPr>
          <w:rFonts w:ascii="Calibri" w:hAnsi="Calibri" w:cs="Calibri"/>
        </w:rPr>
        <w:t xml:space="preserve">intervention programs, such as </w:t>
      </w:r>
      <w:commentRangeStart w:id="37"/>
      <w:r w:rsidRPr="008A08EA">
        <w:rPr>
          <w:rFonts w:ascii="Calibri" w:hAnsi="Calibri" w:cs="Calibri"/>
        </w:rPr>
        <w:t>large</w:t>
      </w:r>
      <w:commentRangeEnd w:id="37"/>
      <w:r w:rsidR="00D81B17">
        <w:rPr>
          <w:rStyle w:val="CommentReference"/>
          <w:rFonts w:asciiTheme="minorHAnsi" w:eastAsiaTheme="minorEastAsia" w:hAnsiTheme="minorHAnsi" w:cstheme="minorBidi"/>
        </w:rPr>
        <w:commentReference w:id="37"/>
      </w:r>
      <w:r w:rsidRPr="008A08EA">
        <w:rPr>
          <w:rFonts w:ascii="Calibri" w:hAnsi="Calibri" w:cs="Calibri"/>
        </w:rPr>
        <w:t xml:space="preserve">-scale fortification and supplementation, </w:t>
      </w:r>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Pr="008A08EA">
        <w:rPr>
          <w:rFonts w:ascii="Calibri" w:hAnsi="Calibri" w:cs="Calibri"/>
        </w:rPr>
        <w:t xml:space="preserve">. </w:t>
      </w:r>
      <w:r w:rsidR="0028458C">
        <w:rPr>
          <w:rFonts w:ascii="Calibri" w:hAnsi="Calibri" w:cs="Calibri"/>
        </w:rPr>
        <w:t>T</w:t>
      </w:r>
      <w:r w:rsidRPr="008A08EA">
        <w:rPr>
          <w:rFonts w:ascii="Calibri" w:hAnsi="Calibri" w:cs="Calibri"/>
        </w:rPr>
        <w:t xml:space="preserve">o justify, plan, and </w:t>
      </w:r>
      <w:commentRangeStart w:id="38"/>
      <w:r w:rsidRPr="008A08EA">
        <w:rPr>
          <w:rFonts w:ascii="Calibri" w:hAnsi="Calibri" w:cs="Calibri"/>
        </w:rPr>
        <w:t>manage</w:t>
      </w:r>
      <w:commentRangeEnd w:id="38"/>
      <w:r w:rsidR="00D81B17">
        <w:rPr>
          <w:rStyle w:val="CommentReference"/>
          <w:rFonts w:asciiTheme="minorHAnsi" w:eastAsiaTheme="minorEastAsia" w:hAnsiTheme="minorHAnsi" w:cstheme="minorBidi"/>
        </w:rPr>
        <w:commentReference w:id="38"/>
      </w:r>
      <w:r w:rsidRPr="008A08EA">
        <w:rPr>
          <w:rFonts w:ascii="Calibri" w:hAnsi="Calibri" w:cs="Calibri"/>
        </w:rPr>
        <w:t xml:space="preserve"> successful micronutrient intervention programs</w:t>
      </w:r>
      <w:r w:rsidR="009615E2" w:rsidRPr="008A08EA">
        <w:rPr>
          <w:rFonts w:ascii="Calibri" w:hAnsi="Calibri" w:cs="Calibri"/>
        </w:rPr>
        <w:t xml:space="preserve">, a broad range of 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Of these, </w:t>
      </w:r>
      <w:ins w:id="39" w:author="Suchdev, Parminder S" w:date="2021-03-12T16:55:00Z">
        <w:r w:rsidR="00D81B17">
          <w:rPr>
            <w:rFonts w:ascii="Calibri" w:hAnsi="Calibri" w:cs="Calibri"/>
          </w:rPr>
          <w:t xml:space="preserve">assessment </w:t>
        </w:r>
        <w:commentRangeStart w:id="40"/>
        <w:r w:rsidR="00D81B17">
          <w:rPr>
            <w:rFonts w:ascii="Calibri" w:hAnsi="Calibri" w:cs="Calibri"/>
          </w:rPr>
          <w:t>a</w:t>
        </w:r>
      </w:ins>
      <w:ins w:id="41" w:author="Suchdev, Parminder S" w:date="2021-03-12T16:56:00Z">
        <w:r w:rsidR="00D81B17">
          <w:rPr>
            <w:rFonts w:ascii="Calibri" w:hAnsi="Calibri" w:cs="Calibri"/>
          </w:rPr>
          <w:t>nd</w:t>
        </w:r>
        <w:commentRangeEnd w:id="40"/>
        <w:r w:rsidR="00D81B17">
          <w:rPr>
            <w:rStyle w:val="CommentReference"/>
            <w:rFonts w:asciiTheme="minorHAnsi" w:eastAsiaTheme="minorEastAsia" w:hAnsiTheme="minorHAnsi" w:cstheme="minorBidi"/>
          </w:rPr>
          <w:commentReference w:id="40"/>
        </w:r>
        <w:r w:rsidR="00D81B17">
          <w:rPr>
            <w:rFonts w:ascii="Calibri" w:hAnsi="Calibri" w:cs="Calibri"/>
          </w:rPr>
          <w:t xml:space="preserve"> </w:t>
        </w:r>
      </w:ins>
      <w:r w:rsidR="009615E2" w:rsidRPr="008A08EA">
        <w:rPr>
          <w:rFonts w:ascii="Calibri" w:hAnsi="Calibri" w:cs="Calibri"/>
        </w:rPr>
        <w:t xml:space="preserve">analyses of micronutrient biomarkers are </w:t>
      </w:r>
      <w:del w:id="42" w:author="Suchdev, Parminder S" w:date="2021-03-12T16:55:00Z">
        <w:r w:rsidR="009615E2" w:rsidRPr="008A08EA" w:rsidDel="00D81B17">
          <w:rPr>
            <w:rFonts w:ascii="Calibri" w:hAnsi="Calibri" w:cs="Calibri"/>
          </w:rPr>
          <w:delText xml:space="preserve">the </w:delText>
        </w:r>
        <w:commentRangeStart w:id="43"/>
        <w:r w:rsidR="009615E2" w:rsidRPr="008A08EA" w:rsidDel="00D81B17">
          <w:rPr>
            <w:rFonts w:ascii="Calibri" w:hAnsi="Calibri" w:cs="Calibri"/>
          </w:rPr>
          <w:delText>most</w:delText>
        </w:r>
      </w:del>
      <w:commentRangeEnd w:id="43"/>
      <w:r w:rsidR="00D81B17">
        <w:rPr>
          <w:rStyle w:val="CommentReference"/>
          <w:rFonts w:asciiTheme="minorHAnsi" w:eastAsiaTheme="minorEastAsia" w:hAnsiTheme="minorHAnsi" w:cstheme="minorBidi"/>
        </w:rPr>
        <w:commentReference w:id="43"/>
      </w:r>
      <w:r w:rsidR="009615E2" w:rsidRPr="008A08EA">
        <w:rPr>
          <w:rFonts w:ascii="Calibri" w:hAnsi="Calibri" w:cs="Calibri"/>
        </w:rPr>
        <w:t xml:space="preserve"> essential, as these data are </w:t>
      </w:r>
      <w:r w:rsidR="006C0071">
        <w:rPr>
          <w:rFonts w:ascii="Calibri" w:hAnsi="Calibri" w:cs="Calibri"/>
        </w:rPr>
        <w:t xml:space="preserve">the </w:t>
      </w:r>
      <w:r w:rsidR="009615E2" w:rsidRPr="008A08EA">
        <w:rPr>
          <w:rFonts w:ascii="Calibri" w:hAnsi="Calibri" w:cs="Calibri"/>
        </w:rPr>
        <w:t xml:space="preserve">only possible method to determine the prevalence of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279C72CE"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w:t>
      </w:r>
      <w:ins w:id="44" w:author="Suchdev, Parminder S" w:date="2021-03-12T16:58:00Z">
        <w:r w:rsidR="00D81B17">
          <w:rPr>
            <w:rFonts w:ascii="Calibri" w:hAnsi="Calibri" w:cs="Calibri"/>
          </w:rPr>
          <w:t>y</w:t>
        </w:r>
      </w:ins>
      <w:del w:id="45" w:author="Suchdev, Parminder S" w:date="2021-03-12T16:58:00Z">
        <w:r w:rsidR="004A1203" w:rsidDel="00D81B17">
          <w:rPr>
            <w:rFonts w:ascii="Calibri" w:hAnsi="Calibri" w:cs="Calibri"/>
          </w:rPr>
          <w:delText>ies</w:delText>
        </w:r>
      </w:del>
      <w:r w:rsidR="004A1203">
        <w:rPr>
          <w:rFonts w:ascii="Calibri" w:hAnsi="Calibri" w:cs="Calibri"/>
        </w:rPr>
        <w:t xml:space="preserve"> in pregnant women</w:t>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w:t>
      </w:r>
      <w:r w:rsidR="006D2273">
        <w:rPr>
          <w:rFonts w:ascii="Calibri" w:hAnsi="Calibri" w:cs="Calibri"/>
        </w:rPr>
        <w:t xml:space="preserve"> </w:t>
      </w:r>
      <w:r w:rsidR="006D2273">
        <w:rPr>
          <w:rFonts w:ascii="Calibri" w:hAnsi="Calibri" w:cs="Calibri"/>
        </w:rPr>
        <w:fldChar w:fldCharType="begin"/>
      </w:r>
      <w:r w:rsidR="006D2273">
        <w:rPr>
          <w:rFonts w:ascii="Calibri" w:hAnsi="Calibri" w:cs="Calibri"/>
        </w:rPr>
        <w:instrText xml:space="preserve"> ADDIN ZOTERO_ITEM CSL_CITATION {"citationID":"F9qOxq3R","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6D2273">
        <w:rPr>
          <w:rFonts w:ascii="Calibri" w:hAnsi="Calibri" w:cs="Calibri"/>
        </w:rPr>
        <w:fldChar w:fldCharType="separate"/>
      </w:r>
      <w:r w:rsidR="006D2273">
        <w:rPr>
          <w:rFonts w:ascii="Calibri" w:hAnsi="Calibri" w:cs="Calibri"/>
          <w:noProof/>
        </w:rPr>
        <w:t>(4,5)</w:t>
      </w:r>
      <w:r w:rsidR="006D2273">
        <w:rPr>
          <w:rFonts w:ascii="Calibri" w:hAnsi="Calibri" w:cs="Calibri"/>
        </w:rPr>
        <w:fldChar w:fldCharType="end"/>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6D2273">
        <w:rPr>
          <w:rFonts w:ascii="Calibri" w:hAnsi="Calibri" w:cs="Calibri"/>
        </w:rPr>
        <w:instrText xml:space="preserve"> ADDIN ZOTERO_ITEM CSL_CITATION {"citationID":"dQp7QVeB","properties":{"formattedCitation":"(6\\uc0\\u8211{}8)","plainCitation":"(6–8)","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6D2273" w:rsidRPr="006D2273">
        <w:rPr>
          <w:rFonts w:ascii="Calibri" w:hAnsi="Calibri" w:cs="Calibri"/>
        </w:rPr>
        <w:t>(6–8)</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3745F0">
        <w:rPr>
          <w:rFonts w:ascii="Calibri" w:hAnsi="Calibri" w:cs="Calibri"/>
        </w:rPr>
        <w:t>The</w:t>
      </w:r>
      <w:r w:rsidR="005F5EDE" w:rsidRPr="008A08EA">
        <w:rPr>
          <w:rFonts w:ascii="Calibri" w:hAnsi="Calibri" w:cs="Calibri"/>
        </w:rPr>
        <w:t xml:space="preserve"> recent</w:t>
      </w:r>
      <w:r w:rsidR="006C0071">
        <w:rPr>
          <w:rFonts w:ascii="Calibri" w:hAnsi="Calibri" w:cs="Calibri"/>
        </w:rPr>
        <w:t>ly</w:t>
      </w:r>
      <w:r w:rsidR="005F5EDE" w:rsidRPr="008A08EA">
        <w:rPr>
          <w:rFonts w:ascii="Calibri" w:hAnsi="Calibri" w:cs="Calibri"/>
        </w:rPr>
        <w:t xml:space="preserve"> published </w:t>
      </w:r>
      <w:r w:rsidR="003745F0">
        <w:rPr>
          <w:rFonts w:ascii="Calibri" w:hAnsi="Calibri" w:cs="Calibri"/>
        </w:rPr>
        <w:t>M</w:t>
      </w:r>
      <w:r w:rsidR="005F5EDE" w:rsidRPr="008A08EA">
        <w:rPr>
          <w:rFonts w:ascii="Calibri" w:hAnsi="Calibri" w:cs="Calibri"/>
        </w:rPr>
        <w:t xml:space="preserve">icronutrient </w:t>
      </w:r>
      <w:r w:rsidR="003745F0">
        <w:rPr>
          <w:rFonts w:ascii="Calibri" w:hAnsi="Calibri" w:cs="Calibri"/>
        </w:rPr>
        <w:t>S</w:t>
      </w:r>
      <w:r w:rsidR="005F5EDE" w:rsidRPr="008A08EA">
        <w:rPr>
          <w:rFonts w:ascii="Calibri" w:hAnsi="Calibri" w:cs="Calibri"/>
        </w:rPr>
        <w:t xml:space="preserve">urvey </w:t>
      </w:r>
      <w:r w:rsidR="003745F0">
        <w:rPr>
          <w:rFonts w:ascii="Calibri" w:hAnsi="Calibri" w:cs="Calibri"/>
        </w:rPr>
        <w:t>M</w:t>
      </w:r>
      <w:r w:rsidR="005F5EDE" w:rsidRPr="008A08EA">
        <w:rPr>
          <w:rFonts w:ascii="Calibri" w:hAnsi="Calibri" w:cs="Calibri"/>
        </w:rPr>
        <w:t>anual</w:t>
      </w:r>
      <w:r w:rsidR="001B5BC9" w:rsidRPr="008A08EA">
        <w:rPr>
          <w:rFonts w:ascii="Calibri" w:hAnsi="Calibri" w:cs="Calibri"/>
        </w:rPr>
        <w:t xml:space="preserve"> &amp; </w:t>
      </w:r>
      <w:r w:rsidR="003745F0">
        <w:rPr>
          <w:rFonts w:ascii="Calibri" w:hAnsi="Calibri" w:cs="Calibri"/>
        </w:rPr>
        <w:t>T</w:t>
      </w:r>
      <w:r w:rsidR="001B5BC9" w:rsidRPr="008A08EA">
        <w:rPr>
          <w:rFonts w:ascii="Calibri" w:hAnsi="Calibri" w:cs="Calibri"/>
        </w:rPr>
        <w: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6D2273">
        <w:rPr>
          <w:rFonts w:ascii="Calibri" w:hAnsi="Calibri" w:cs="Calibri"/>
        </w:rPr>
        <w:instrText xml:space="preserve"> ADDIN ZOTERO_ITEM CSL_CITATION {"citationID":"p8yJhU3U","properties":{"formattedCitation":"(6)","plainCitation":"(6)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6D2273">
        <w:rPr>
          <w:rFonts w:ascii="Calibri" w:hAnsi="Calibri" w:cs="Calibri"/>
          <w:noProof/>
        </w:rPr>
        <w:t>(6)</w:t>
      </w:r>
      <w:r w:rsidR="001B5BC9" w:rsidRPr="008A08EA">
        <w:rPr>
          <w:rFonts w:ascii="Calibri" w:hAnsi="Calibri" w:cs="Calibri"/>
        </w:rPr>
        <w:fldChar w:fldCharType="end"/>
      </w:r>
      <w:r w:rsidR="001B5BC9" w:rsidRPr="008A08EA">
        <w:rPr>
          <w:rFonts w:ascii="Calibri" w:hAnsi="Calibri" w:cs="Calibri"/>
        </w:rPr>
        <w:t xml:space="preserve">; </w:t>
      </w:r>
      <w:r w:rsidR="006C0071">
        <w:rPr>
          <w:rFonts w:ascii="Calibri" w:hAnsi="Calibri" w:cs="Calibri"/>
        </w:rPr>
        <w:t xml:space="preserve">and </w:t>
      </w:r>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lastRenderedPageBreak/>
        <w:t>outlined the standard laboratory method</w:t>
      </w:r>
      <w:ins w:id="46" w:author="Suchdev, Parminder S" w:date="2021-03-12T17:02:00Z">
        <w:r w:rsidR="00D81B17">
          <w:rPr>
            <w:rFonts w:ascii="Calibri" w:hAnsi="Calibri" w:cs="Calibri"/>
          </w:rPr>
          <w:t>s</w:t>
        </w:r>
      </w:ins>
      <w:r w:rsidR="00633565" w:rsidRPr="008A08EA">
        <w:rPr>
          <w:rFonts w:ascii="Calibri" w:hAnsi="Calibri" w:cs="Calibri"/>
        </w:rPr>
        <w:t xml:space="preserve"> for obtaining accurate results of hemoglobin in population surveys </w:t>
      </w:r>
      <w:r w:rsidR="00633565" w:rsidRPr="008A08EA">
        <w:rPr>
          <w:rFonts w:ascii="Calibri" w:hAnsi="Calibri" w:cs="Calibri"/>
        </w:rPr>
        <w:fldChar w:fldCharType="begin"/>
      </w:r>
      <w:r w:rsidR="006D2273">
        <w:rPr>
          <w:rFonts w:ascii="Calibri" w:hAnsi="Calibri" w:cs="Calibri"/>
        </w:rPr>
        <w:instrText xml:space="preserve"> ADDIN ZOTERO_ITEM CSL_CITATION {"citationID":"ampKZhu7","properties":{"formattedCitation":"(7)","plainCitation":"(7)","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D2273">
        <w:rPr>
          <w:rFonts w:ascii="Calibri" w:hAnsi="Calibri" w:cs="Calibri"/>
          <w:noProof/>
        </w:rPr>
        <w:t>(7)</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w:t>
      </w:r>
      <w:ins w:id="47" w:author="Suchdev, Parminder S" w:date="2021-03-12T17:02:00Z">
        <w:r w:rsidR="00D81B17">
          <w:rPr>
            <w:rFonts w:ascii="Calibri" w:hAnsi="Calibri" w:cs="Calibri"/>
          </w:rPr>
          <w:t xml:space="preserve"> interpretation of results</w:t>
        </w:r>
      </w:ins>
      <w:del w:id="48" w:author="Suchdev, Parminder S" w:date="2021-03-12T17:02:00Z">
        <w:r w:rsidR="008A68DF" w:rsidRPr="008A08EA" w:rsidDel="00D81B17">
          <w:rPr>
            <w:rFonts w:ascii="Calibri" w:hAnsi="Calibri" w:cs="Calibri"/>
          </w:rPr>
          <w:delText xml:space="preserve"> presentation</w:delText>
        </w:r>
      </w:del>
      <w:r w:rsidR="008A68DF" w:rsidRPr="008A08EA">
        <w:rPr>
          <w:rFonts w:ascii="Calibri" w:hAnsi="Calibri" w:cs="Calibri"/>
        </w:rPr>
        <w:t>,</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3B2D68">
        <w:rPr>
          <w:rFonts w:ascii="Calibri" w:hAnsi="Calibri" w:cs="Calibri"/>
        </w:rPr>
        <w:t>A</w:t>
      </w:r>
      <w:r w:rsidR="005F5EDE" w:rsidRPr="008A08EA">
        <w:rPr>
          <w:rFonts w:ascii="Calibri" w:hAnsi="Calibri" w:cs="Calibri"/>
        </w:rPr>
        <w:t>nalysis</w:t>
      </w:r>
      <w:r w:rsidR="003B2D68">
        <w:rPr>
          <w:rFonts w:ascii="Calibri" w:hAnsi="Calibri" w:cs="Calibri"/>
        </w:rPr>
        <w:t xml:space="preserve"> of micronutrient biomarkers</w:t>
      </w:r>
      <w:r w:rsidR="005F5EDE" w:rsidRPr="008A08EA">
        <w:rPr>
          <w:rFonts w:ascii="Calibri" w:hAnsi="Calibri" w:cs="Calibri"/>
        </w:rPr>
        <w:t xml:space="preserve">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w:t>
      </w:r>
      <w:commentRangeStart w:id="49"/>
      <w:r w:rsidR="005F5EDE" w:rsidRPr="008A08EA">
        <w:rPr>
          <w:rFonts w:ascii="Calibri" w:hAnsi="Calibri" w:cs="Calibri"/>
        </w:rPr>
        <w:t xml:space="preserve">a deep understanding </w:t>
      </w:r>
      <w:r w:rsidR="006C0071">
        <w:rPr>
          <w:rFonts w:ascii="Calibri" w:hAnsi="Calibri" w:cs="Calibri"/>
        </w:rPr>
        <w:t xml:space="preserve">of </w:t>
      </w:r>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commentRangeEnd w:id="49"/>
      <w:r w:rsidR="00A62066">
        <w:rPr>
          <w:rStyle w:val="CommentReference"/>
          <w:rFonts w:asciiTheme="minorHAnsi" w:eastAsiaTheme="minorEastAsia" w:hAnsiTheme="minorHAnsi" w:cstheme="minorBidi"/>
        </w:rPr>
        <w:commentReference w:id="49"/>
      </w:r>
      <w:r w:rsidR="00673233" w:rsidRPr="008A08EA">
        <w:rPr>
          <w:rFonts w:ascii="Calibri" w:hAnsi="Calibri" w:cs="Calibri"/>
        </w:rPr>
        <w:fldChar w:fldCharType="begin"/>
      </w:r>
      <w:r w:rsidR="006D2273">
        <w:rPr>
          <w:rFonts w:ascii="Calibri" w:hAnsi="Calibri" w:cs="Calibri"/>
        </w:rPr>
        <w:instrText xml:space="preserve"> ADDIN ZOTERO_ITEM CSL_CITATION {"citationID":"rHo4v5Qp","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6D2273">
        <w:rPr>
          <w:rFonts w:ascii="Calibri" w:hAnsi="Calibri" w:cs="Calibri"/>
          <w:noProof/>
        </w:rPr>
        <w:t>(9)</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ins w:id="50" w:author="Suchdev, Parminder S" w:date="2021-03-12T17:06:00Z">
        <w:r w:rsidR="00A62066">
          <w:rPr>
            <w:rFonts w:ascii="Calibri" w:hAnsi="Calibri" w:cs="Calibri"/>
            <w:color w:val="000000" w:themeColor="text1"/>
          </w:rPr>
          <w:t xml:space="preserve">may </w:t>
        </w:r>
      </w:ins>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 xml:space="preserve">ire </w:t>
      </w:r>
      <w:del w:id="51" w:author="Suchdev, Parminder S" w:date="2021-03-12T17:06:00Z">
        <w:r w:rsidR="00673233" w:rsidRPr="008A08EA" w:rsidDel="00A62066">
          <w:rPr>
            <w:rFonts w:ascii="Calibri" w:hAnsi="Calibri" w:cs="Calibri"/>
            <w:color w:val="000000" w:themeColor="text1"/>
          </w:rPr>
          <w:delText xml:space="preserve">senior </w:delText>
        </w:r>
      </w:del>
      <w:r w:rsidR="00673233" w:rsidRPr="008A08EA">
        <w:rPr>
          <w:rFonts w:ascii="Calibri" w:hAnsi="Calibri" w:cs="Calibri"/>
          <w:color w:val="000000" w:themeColor="text1"/>
        </w:rPr>
        <w:t>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commentRangeStart w:id="52"/>
      <w:r w:rsidR="00345E03" w:rsidRPr="008A08EA">
        <w:rPr>
          <w:rFonts w:ascii="Calibri" w:hAnsi="Calibri" w:cs="Calibri"/>
          <w:color w:val="000000" w:themeColor="text1"/>
        </w:rPr>
        <w:t>micronutrient</w:t>
      </w:r>
      <w:commentRangeEnd w:id="52"/>
      <w:r w:rsidR="00A62066">
        <w:rPr>
          <w:rStyle w:val="CommentReference"/>
          <w:rFonts w:asciiTheme="minorHAnsi" w:eastAsiaTheme="minorEastAsia" w:hAnsiTheme="minorHAnsi" w:cstheme="minorBidi"/>
        </w:rPr>
        <w:commentReference w:id="52"/>
      </w:r>
      <w:r w:rsidR="00345E03" w:rsidRPr="008A08EA">
        <w:rPr>
          <w:rFonts w:ascii="Calibri" w:hAnsi="Calibri" w:cs="Calibri"/>
          <w:color w:val="000000" w:themeColor="text1"/>
        </w:rPr>
        <w:t xml:space="preserve">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4AB55C14"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6A6959">
        <w:rPr>
          <w:rFonts w:ascii="Calibri" w:hAnsi="Calibri" w:cs="Calibri"/>
          <w:color w:val="000000" w:themeColor="text1"/>
        </w:rPr>
        <w:t xml:space="preserve">the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006A6959">
        <w:rPr>
          <w:rFonts w:ascii="Calibri" w:hAnsi="Calibri" w:cs="Calibri"/>
          <w:color w:val="000000" w:themeColor="text1"/>
        </w:rPr>
        <w:t xml:space="preserve"> package in R software</w:t>
      </w:r>
      <w:r w:rsidR="00DF474E">
        <w:rPr>
          <w:rFonts w:ascii="Calibri" w:hAnsi="Calibri" w:cs="Calibri"/>
          <w:color w:val="000000" w:themeColor="text1"/>
        </w:rPr>
        <w:t>, which can be used to analyze 12 biomarkers</w:t>
      </w:r>
      <w:r w:rsidR="007914D2">
        <w:rPr>
          <w:rFonts w:ascii="Calibri" w:hAnsi="Calibri" w:cs="Calibri"/>
          <w:color w:val="000000" w:themeColor="text1"/>
        </w:rPr>
        <w:t xml:space="preserve">, </w:t>
      </w:r>
      <w:r w:rsidR="00DF474E">
        <w:rPr>
          <w:rFonts w:ascii="Calibri" w:hAnsi="Calibri" w:cs="Calibri"/>
          <w:color w:val="000000" w:themeColor="text1"/>
        </w:rPr>
        <w:t xml:space="preserve">including 9 micronutrient biomarkers: </w:t>
      </w:r>
      <w:r w:rsidR="00AA7B15">
        <w:rPr>
          <w:rFonts w:ascii="Calibri" w:hAnsi="Calibri" w:cs="Calibri"/>
          <w:color w:val="000000" w:themeColor="text1"/>
        </w:rPr>
        <w:t xml:space="preserve">retinol binding protein, serum retinol, </w:t>
      </w:r>
      <w:del w:id="53" w:author="Suchdev, Parminder S" w:date="2021-03-12T17:08:00Z">
        <w:r w:rsidR="00AA7B15" w:rsidDel="00A62066">
          <w:rPr>
            <w:rFonts w:ascii="Calibri" w:hAnsi="Calibri" w:cs="Calibri"/>
            <w:color w:val="000000" w:themeColor="text1"/>
          </w:rPr>
          <w:delText xml:space="preserve">serum </w:delText>
        </w:r>
      </w:del>
      <w:ins w:id="54" w:author="Suchdev, Parminder S" w:date="2021-03-12T17:08:00Z">
        <w:r w:rsidR="00A62066">
          <w:rPr>
            <w:rFonts w:ascii="Calibri" w:hAnsi="Calibri" w:cs="Calibri"/>
            <w:color w:val="000000" w:themeColor="text1"/>
          </w:rPr>
          <w:t xml:space="preserve">vitamin </w:t>
        </w:r>
      </w:ins>
      <w:r w:rsidR="00AA7B15">
        <w:rPr>
          <w:rFonts w:ascii="Calibri" w:hAnsi="Calibri" w:cs="Calibri"/>
          <w:color w:val="000000" w:themeColor="text1"/>
        </w:rPr>
        <w:t xml:space="preserve">b-12, Red Blood Cell </w:t>
      </w:r>
      <w:r w:rsidR="007914D2">
        <w:rPr>
          <w:rFonts w:ascii="Calibri" w:hAnsi="Calibri" w:cs="Calibri"/>
          <w:color w:val="000000" w:themeColor="text1"/>
        </w:rPr>
        <w:t>(</w:t>
      </w:r>
      <w:r w:rsidR="00AA7B15">
        <w:rPr>
          <w:rFonts w:ascii="Calibri" w:hAnsi="Calibri" w:cs="Calibri"/>
          <w:color w:val="000000" w:themeColor="text1"/>
        </w:rPr>
        <w:t>RBC</w:t>
      </w:r>
      <w:r w:rsidR="007914D2">
        <w:rPr>
          <w:rFonts w:ascii="Calibri" w:hAnsi="Calibri" w:cs="Calibri"/>
          <w:color w:val="000000" w:themeColor="text1"/>
        </w:rPr>
        <w:t>)</w:t>
      </w:r>
      <w:r w:rsidR="00AA7B15">
        <w:rPr>
          <w:rFonts w:ascii="Calibri" w:hAnsi="Calibri" w:cs="Calibri"/>
          <w:color w:val="000000" w:themeColor="text1"/>
        </w:rPr>
        <w:t xml:space="preserve"> folate,</w:t>
      </w:r>
      <w:r w:rsidR="007914D2">
        <w:rPr>
          <w:rFonts w:ascii="Calibri" w:hAnsi="Calibri" w:cs="Calibri"/>
          <w:color w:val="000000" w:themeColor="text1"/>
        </w:rPr>
        <w:t xml:space="preserve"> </w:t>
      </w:r>
      <w:commentRangeStart w:id="55"/>
      <w:r w:rsidR="007914D2">
        <w:rPr>
          <w:rFonts w:ascii="Calibri" w:hAnsi="Calibri" w:cs="Calibri"/>
          <w:color w:val="000000" w:themeColor="text1"/>
        </w:rPr>
        <w:t>serum</w:t>
      </w:r>
      <w:commentRangeEnd w:id="55"/>
      <w:r w:rsidR="00A62066">
        <w:rPr>
          <w:rStyle w:val="CommentReference"/>
          <w:rFonts w:asciiTheme="minorHAnsi" w:eastAsiaTheme="minorEastAsia" w:hAnsiTheme="minorHAnsi" w:cstheme="minorBidi"/>
        </w:rPr>
        <w:commentReference w:id="55"/>
      </w:r>
      <w:r w:rsidR="007914D2">
        <w:rPr>
          <w:rFonts w:ascii="Calibri" w:hAnsi="Calibri" w:cs="Calibri"/>
          <w:color w:val="000000" w:themeColor="text1"/>
        </w:rPr>
        <w:t xml:space="preserve"> folate, serum zinc, serum ferritin, soluble transferrin receptor (</w:t>
      </w:r>
      <w:proofErr w:type="spellStart"/>
      <w:r w:rsidR="007914D2">
        <w:rPr>
          <w:rFonts w:ascii="Calibri" w:hAnsi="Calibri" w:cs="Calibri"/>
          <w:color w:val="000000" w:themeColor="text1"/>
        </w:rPr>
        <w:t>STfR</w:t>
      </w:r>
      <w:proofErr w:type="spellEnd"/>
      <w:r w:rsidR="007914D2">
        <w:rPr>
          <w:rFonts w:ascii="Calibri" w:hAnsi="Calibri" w:cs="Calibri"/>
          <w:color w:val="000000" w:themeColor="text1"/>
        </w:rPr>
        <w:t>),</w:t>
      </w:r>
      <w:r w:rsidR="00ED48A9">
        <w:rPr>
          <w:rFonts w:ascii="Calibri" w:hAnsi="Calibri" w:cs="Calibri"/>
          <w:color w:val="000000" w:themeColor="text1"/>
        </w:rPr>
        <w:t xml:space="preserve"> and s</w:t>
      </w:r>
      <w:r w:rsidR="00B52D39">
        <w:rPr>
          <w:rFonts w:ascii="Calibri" w:hAnsi="Calibri" w:cs="Calibri"/>
          <w:color w:val="000000" w:themeColor="text1"/>
        </w:rPr>
        <w:t xml:space="preserve">erum Vitamin D, 2 inflammation biomarkers: </w:t>
      </w:r>
      <w:r w:rsidR="00B52D39" w:rsidRPr="00B52D39">
        <w:rPr>
          <w:rFonts w:ascii="Calibri" w:hAnsi="Calibri" w:cs="Calibri"/>
          <w:color w:val="000000" w:themeColor="text1"/>
        </w:rPr>
        <w:t>Alpha(1)-acid glycoprotein</w:t>
      </w:r>
      <w:r w:rsidR="00B52D39">
        <w:rPr>
          <w:rFonts w:ascii="Calibri" w:hAnsi="Calibri" w:cs="Calibri"/>
          <w:color w:val="000000" w:themeColor="text1"/>
        </w:rPr>
        <w:t xml:space="preserve"> (AGP)</w:t>
      </w:r>
      <w:r w:rsidR="00B52D39" w:rsidRPr="00B52D39">
        <w:rPr>
          <w:rFonts w:ascii="Calibri" w:hAnsi="Calibri" w:cs="Calibri"/>
          <w:color w:val="000000" w:themeColor="text1"/>
        </w:rPr>
        <w:t xml:space="preserve"> and </w:t>
      </w:r>
      <w:r w:rsidR="00B52D39">
        <w:rPr>
          <w:rFonts w:ascii="Calibri" w:hAnsi="Calibri" w:cs="Calibri"/>
          <w:color w:val="000000" w:themeColor="text1"/>
        </w:rPr>
        <w:t>C-Reactive Protein (CRP), and hemoglobin</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commentRangeStart w:id="56"/>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w:t>
      </w:r>
      <w:r w:rsidR="004E2F59">
        <w:rPr>
          <w:rFonts w:ascii="Calibri" w:hAnsi="Calibri" w:cs="Calibri"/>
          <w:color w:val="000000" w:themeColor="text1"/>
        </w:rPr>
        <w:t xml:space="preserve">MULTIPLE </w:t>
      </w:r>
      <w:r w:rsidR="005E62AB" w:rsidRPr="008A08EA">
        <w:rPr>
          <w:rFonts w:ascii="Calibri" w:hAnsi="Calibri" w:cs="Calibri"/>
          <w:color w:val="000000" w:themeColor="text1"/>
        </w:rPr>
        <w:t>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r w:rsidR="00B52D39">
        <w:rPr>
          <w:rFonts w:ascii="Calibri" w:hAnsi="Calibri" w:cs="Calibri"/>
          <w:color w:val="000000" w:themeColor="text1"/>
        </w:rPr>
        <w:t>12</w:t>
      </w:r>
      <w:r w:rsidR="00AB7CCD" w:rsidRPr="008A08EA">
        <w:rPr>
          <w:rFonts w:ascii="Calibri" w:hAnsi="Calibri" w:cs="Calibri"/>
          <w:color w:val="000000" w:themeColor="text1"/>
        </w:rPr>
        <w:t xml:space="preserve"> example micronutrient biomarkers built in</w:t>
      </w:r>
      <w:r w:rsidR="006C0071">
        <w:rPr>
          <w:rFonts w:ascii="Calibri" w:hAnsi="Calibri" w:cs="Calibri"/>
          <w:color w:val="000000" w:themeColor="text1"/>
        </w:rPr>
        <w:t>to</w:t>
      </w:r>
      <w:r w:rsidR="00AB7CCD" w:rsidRPr="008A08EA">
        <w:rPr>
          <w:rFonts w:ascii="Calibri" w:hAnsi="Calibri" w:cs="Calibri"/>
          <w:color w:val="000000" w:themeColor="text1"/>
        </w:rPr>
        <w:t xml:space="preserve">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a free and open-</w:t>
      </w:r>
      <w:r w:rsidR="00500D6B" w:rsidRPr="008A08EA">
        <w:rPr>
          <w:rFonts w:ascii="Calibri" w:hAnsi="Calibri" w:cs="Calibri"/>
          <w:color w:val="000000" w:themeColor="text1"/>
        </w:rPr>
        <w:lastRenderedPageBreak/>
        <w:t xml:space="preserve">access software,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w:t>
      </w:r>
      <w:commentRangeEnd w:id="56"/>
      <w:r w:rsidR="00A62066">
        <w:rPr>
          <w:rStyle w:val="CommentReference"/>
          <w:rFonts w:asciiTheme="minorHAnsi" w:eastAsiaTheme="minorEastAsia" w:hAnsiTheme="minorHAnsi" w:cstheme="minorBidi"/>
        </w:rPr>
        <w:commentReference w:id="56"/>
      </w:r>
      <w:r w:rsidR="00500D6B" w:rsidRPr="008A08EA">
        <w:rPr>
          <w:rFonts w:ascii="Calibri" w:hAnsi="Calibri" w:cs="Calibri"/>
          <w:color w:val="000000" w:themeColor="text1"/>
        </w:rPr>
        <w:t xml:space="preserve">.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w:t>
      </w:r>
      <w:r w:rsidR="006C0071">
        <w:rPr>
          <w:rFonts w:ascii="Calibri" w:hAnsi="Calibri" w:cs="Calibri"/>
          <w:color w:val="000000" w:themeColor="text1"/>
        </w:rPr>
        <w:t>with</w:t>
      </w:r>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w:t>
      </w:r>
      <w:r w:rsidR="003745F0">
        <w:rPr>
          <w:rFonts w:ascii="Calibri" w:hAnsi="Calibri" w:cs="Calibri"/>
          <w:color w:val="000000" w:themeColor="text1"/>
        </w:rPr>
        <w:t>is</w:t>
      </w:r>
      <w:r w:rsidRPr="008A08EA">
        <w:rPr>
          <w:rFonts w:ascii="Calibri" w:hAnsi="Calibri" w:cs="Calibri"/>
          <w:color w:val="000000" w:themeColor="text1"/>
        </w:rPr>
        <w:t xml:space="preserv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F30BD6A"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w:t>
      </w:r>
      <w:del w:id="57" w:author="Suchdev, Parminder S" w:date="2021-03-12T17:10:00Z">
        <w:r w:rsidRPr="008A08EA" w:rsidDel="00BD11B3">
          <w:rPr>
            <w:rFonts w:ascii="Calibri" w:hAnsi="Calibri" w:cs="Calibri"/>
            <w:color w:val="000000" w:themeColor="text1"/>
          </w:rPr>
          <w:delText xml:space="preserve">describe </w:delText>
        </w:r>
        <w:r w:rsidR="00F51F37" w:rsidRPr="008A08EA" w:rsidDel="00BD11B3">
          <w:rPr>
            <w:rFonts w:ascii="Calibri" w:hAnsi="Calibri" w:cs="Calibri"/>
            <w:color w:val="000000" w:themeColor="text1"/>
          </w:rPr>
          <w:delText xml:space="preserve">the </w:delText>
        </w:r>
        <w:commentRangeStart w:id="58"/>
        <w:r w:rsidR="00F51F37" w:rsidRPr="008A08EA" w:rsidDel="00BD11B3">
          <w:rPr>
            <w:rFonts w:ascii="Calibri" w:hAnsi="Calibri" w:cs="Calibri"/>
            <w:color w:val="000000" w:themeColor="text1"/>
          </w:rPr>
          <w:delText>current</w:delText>
        </w:r>
      </w:del>
      <w:commentRangeEnd w:id="58"/>
      <w:r w:rsidR="00BD11B3">
        <w:rPr>
          <w:rStyle w:val="CommentReference"/>
          <w:rFonts w:asciiTheme="minorHAnsi" w:eastAsiaTheme="minorEastAsia" w:hAnsiTheme="minorHAnsi" w:cstheme="minorBidi"/>
        </w:rPr>
        <w:commentReference w:id="58"/>
      </w:r>
      <w:del w:id="59" w:author="Suchdev, Parminder S" w:date="2021-03-12T17:10:00Z">
        <w:r w:rsidR="00F51F37" w:rsidRPr="008A08EA" w:rsidDel="00BD11B3">
          <w:rPr>
            <w:rFonts w:ascii="Calibri" w:hAnsi="Calibri" w:cs="Calibri"/>
            <w:color w:val="000000" w:themeColor="text1"/>
          </w:rPr>
          <w:delText xml:space="preserve"> challenges in micronutrient biomarker analysis,</w:delText>
        </w:r>
        <w:r w:rsidR="005E7CF7" w:rsidRPr="008A08EA" w:rsidDel="00BD11B3">
          <w:rPr>
            <w:rFonts w:ascii="Calibri" w:hAnsi="Calibri" w:cs="Calibri"/>
            <w:color w:val="000000" w:themeColor="text1"/>
          </w:rPr>
          <w:delText xml:space="preserve"> </w:delText>
        </w:r>
      </w:del>
      <w:r w:rsidR="005E7CF7" w:rsidRPr="008A08EA">
        <w:rPr>
          <w:rFonts w:ascii="Calibri" w:hAnsi="Calibri" w:cs="Calibri"/>
          <w:color w:val="000000" w:themeColor="text1"/>
        </w:rPr>
        <w:t>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ins w:id="60" w:author="Suchdev, Parminder S" w:date="2021-03-12T17:11:00Z">
        <w:r w:rsidR="00BD11B3">
          <w:rPr>
            <w:rFonts w:ascii="Calibri" w:hAnsi="Calibri" w:cs="Calibri"/>
            <w:color w:val="000000" w:themeColor="text1"/>
          </w:rPr>
          <w:t xml:space="preserve"> and to</w:t>
        </w:r>
      </w:ins>
      <w:del w:id="61" w:author="Suchdev, Parminder S" w:date="2021-03-12T17:11:00Z">
        <w:r w:rsidRPr="008A08EA" w:rsidDel="00BD11B3">
          <w:rPr>
            <w:rFonts w:ascii="Calibri" w:hAnsi="Calibri" w:cs="Calibri"/>
            <w:color w:val="000000" w:themeColor="text1"/>
          </w:rPr>
          <w:delText>,</w:delText>
        </w:r>
      </w:del>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B52D39">
        <w:rPr>
          <w:rFonts w:ascii="Calibri" w:hAnsi="Calibri" w:cs="Calibri"/>
          <w:color w:val="000000" w:themeColor="text1"/>
        </w:rPr>
        <w:t xml:space="preserve"> </w:t>
      </w:r>
      <w:commentRangeStart w:id="62"/>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wBZJPRU","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commentRangeEnd w:id="62"/>
      <w:r w:rsidR="002E5B5D">
        <w:rPr>
          <w:rStyle w:val="CommentReference"/>
          <w:rFonts w:asciiTheme="minorHAnsi" w:eastAsiaTheme="minorEastAsia" w:hAnsiTheme="minorHAnsi" w:cstheme="minorBidi"/>
        </w:rPr>
        <w:commentReference w:id="62"/>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FE141C">
        <w:rPr>
          <w:rFonts w:ascii="Calibri" w:hAnsi="Calibri" w:cs="Calibri"/>
          <w:color w:val="000000" w:themeColor="text1"/>
        </w:rPr>
        <w:t xml:space="preserve"> 2003 – 2006 </w:t>
      </w:r>
      <w:r w:rsidR="00636912"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BqPSkbQ","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636912" w:rsidRPr="008A08EA">
        <w:rPr>
          <w:rFonts w:ascii="Calibri" w:hAnsi="Calibri" w:cs="Calibri"/>
          <w:color w:val="000000" w:themeColor="text1"/>
        </w:rPr>
        <w:fldChar w:fldCharType="end"/>
      </w:r>
      <w:del w:id="63" w:author="Suchdev, Parminder S" w:date="2021-03-12T17:11:00Z">
        <w:r w:rsidR="00636912" w:rsidRPr="008A08EA" w:rsidDel="00BD11B3">
          <w:rPr>
            <w:rFonts w:ascii="Calibri" w:hAnsi="Calibri" w:cs="Calibri"/>
            <w:color w:val="000000" w:themeColor="text1"/>
          </w:rPr>
          <w:delText>, and at the end, d</w:delText>
        </w:r>
        <w:r w:rsidR="002E5B5D" w:rsidDel="00BD11B3">
          <w:rPr>
            <w:rFonts w:ascii="Calibri" w:hAnsi="Calibri" w:cs="Calibri"/>
            <w:color w:val="000000" w:themeColor="text1"/>
          </w:rPr>
          <w:delText>iscuss</w:delText>
        </w:r>
        <w:r w:rsidR="00636912" w:rsidRPr="008A08EA" w:rsidDel="00BD11B3">
          <w:rPr>
            <w:rFonts w:ascii="Calibri" w:hAnsi="Calibri" w:cs="Calibri"/>
            <w:color w:val="000000" w:themeColor="text1"/>
          </w:rPr>
          <w:delText xml:space="preserve"> the</w:delText>
        </w:r>
        <w:r w:rsidR="002556B5" w:rsidDel="00BD11B3">
          <w:rPr>
            <w:rFonts w:ascii="Calibri" w:hAnsi="Calibri" w:cs="Calibri"/>
            <w:color w:val="000000" w:themeColor="text1"/>
          </w:rPr>
          <w:delText xml:space="preserve"> strengths and</w:delText>
        </w:r>
        <w:r w:rsidR="00636912" w:rsidRPr="008A08EA" w:rsidDel="00BD11B3">
          <w:rPr>
            <w:rFonts w:ascii="Calibri" w:hAnsi="Calibri" w:cs="Calibri"/>
            <w:color w:val="000000" w:themeColor="text1"/>
          </w:rPr>
          <w:delText xml:space="preserve"> limitations of the SAMBA </w:delText>
        </w:r>
        <w:r w:rsidR="00F80B30" w:rsidDel="00BD11B3">
          <w:rPr>
            <w:rFonts w:ascii="Calibri" w:hAnsi="Calibri" w:cs="Calibri"/>
            <w:color w:val="000000" w:themeColor="text1"/>
          </w:rPr>
          <w:delText>package</w:delText>
        </w:r>
      </w:del>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 xml:space="preserve">Challenges in </w:t>
      </w:r>
      <w:commentRangeStart w:id="64"/>
      <w:r w:rsidRPr="008A08EA">
        <w:rPr>
          <w:rFonts w:ascii="Calibri" w:hAnsi="Calibri" w:cs="Calibri"/>
          <w:b/>
          <w:bCs/>
        </w:rPr>
        <w:t>micronutrient</w:t>
      </w:r>
      <w:commentRangeEnd w:id="64"/>
      <w:r w:rsidR="00BD11B3">
        <w:rPr>
          <w:rStyle w:val="CommentReference"/>
          <w:rFonts w:asciiTheme="minorHAnsi" w:eastAsiaTheme="minorEastAsia" w:hAnsiTheme="minorHAnsi" w:cstheme="minorBidi"/>
        </w:rPr>
        <w:commentReference w:id="64"/>
      </w:r>
      <w:r w:rsidRPr="008A08EA">
        <w:rPr>
          <w:rFonts w:ascii="Calibri" w:hAnsi="Calibri" w:cs="Calibri"/>
          <w:b/>
          <w:bCs/>
        </w:rPr>
        <w:t xml:space="preserve"> biomarker analysis</w:t>
      </w:r>
    </w:p>
    <w:p w14:paraId="18C10D5F" w14:textId="03541C6F" w:rsidR="000175E7" w:rsidRPr="008A08EA" w:rsidRDefault="00465807" w:rsidP="00F36F4B">
      <w:pPr>
        <w:spacing w:line="480" w:lineRule="auto"/>
        <w:jc w:val="both"/>
        <w:rPr>
          <w:rFonts w:ascii="Calibri" w:hAnsi="Calibri" w:cs="Calibri"/>
        </w:rPr>
      </w:pPr>
      <w:r w:rsidRPr="008A08EA">
        <w:rPr>
          <w:rFonts w:ascii="Calibri" w:hAnsi="Calibri" w:cs="Calibri"/>
        </w:rPr>
        <w:t xml:space="preserve">Numerous challenges exist to analyze global micronutrient </w:t>
      </w:r>
      <w:r w:rsidR="007C501F">
        <w:rPr>
          <w:rFonts w:ascii="Calibri" w:hAnsi="Calibri" w:cs="Calibri"/>
        </w:rPr>
        <w:t xml:space="preserve">biomarker </w:t>
      </w:r>
      <w:r w:rsidRPr="008A08EA">
        <w:rPr>
          <w:rFonts w:ascii="Calibri" w:hAnsi="Calibri" w:cs="Calibri"/>
        </w:rPr>
        <w:t>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 xml:space="preserve">Fig. </w:t>
      </w:r>
      <w:proofErr w:type="gramStart"/>
      <w:r w:rsidR="00500D6B" w:rsidRPr="008A08EA">
        <w:rPr>
          <w:rFonts w:ascii="Calibri" w:hAnsi="Calibri" w:cs="Calibri"/>
          <w:b/>
          <w:bCs/>
        </w:rPr>
        <w:t>1</w:t>
      </w:r>
      <w:r w:rsidR="0037675B" w:rsidRPr="008A08EA">
        <w:rPr>
          <w:rFonts w:ascii="Calibri" w:hAnsi="Calibri" w:cs="Calibri"/>
        </w:rPr>
        <w:t xml:space="preserve"> </w:t>
      </w:r>
      <w:r w:rsidR="00F769DF" w:rsidRPr="008A08EA">
        <w:rPr>
          <w:rFonts w:ascii="Calibri" w:hAnsi="Calibri" w:cs="Calibri"/>
        </w:rPr>
        <w:t>.</w:t>
      </w:r>
      <w:proofErr w:type="gramEnd"/>
    </w:p>
    <w:p w14:paraId="7F7C2F00" w14:textId="7D41EB99"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used</w:t>
      </w:r>
      <w:r w:rsidR="00BC0700" w:rsidRPr="008A08EA">
        <w:rPr>
          <w:rFonts w:ascii="Calibri" w:hAnsi="Calibri" w:cs="Calibri"/>
        </w:rPr>
        <w:t xml:space="preserve">. Although certain packages were developed to convert </w:t>
      </w:r>
      <w:r w:rsidR="006850D8">
        <w:rPr>
          <w:rFonts w:ascii="Calibri" w:hAnsi="Calibri" w:cs="Calibri"/>
        </w:rPr>
        <w:t xml:space="preserve">between </w:t>
      </w:r>
      <w:r w:rsidR="00BC0700" w:rsidRPr="008A08EA">
        <w:rPr>
          <w:rFonts w:ascii="Calibri" w:hAnsi="Calibri" w:cs="Calibri"/>
        </w:rPr>
        <w:t>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2668B50F"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r w:rsidR="006C0071">
        <w:rPr>
          <w:rFonts w:ascii="Calibri" w:hAnsi="Calibri" w:cs="Calibri"/>
        </w:rPr>
        <w:t>using</w:t>
      </w:r>
      <w:r w:rsidR="003745F0">
        <w:rPr>
          <w:rFonts w:ascii="Calibri" w:hAnsi="Calibri" w:cs="Calibri"/>
        </w:rPr>
        <w:t xml:space="preserve"> </w:t>
      </w:r>
      <w:r w:rsidR="00F36F4B" w:rsidRPr="008A08EA">
        <w:rPr>
          <w:rFonts w:ascii="Calibri" w:hAnsi="Calibri" w:cs="Calibri"/>
        </w:rPr>
        <w:t xml:space="preserve">different variables names. For example, </w:t>
      </w:r>
      <w:r w:rsidR="00645BBB">
        <w:rPr>
          <w:rFonts w:ascii="Calibri" w:hAnsi="Calibri" w:cs="Calibri"/>
        </w:rPr>
        <w:t xml:space="preserve">the </w:t>
      </w:r>
      <w:r w:rsidR="00F36F4B" w:rsidRPr="008A08EA">
        <w:rPr>
          <w:rFonts w:ascii="Calibri" w:hAnsi="Calibri" w:cs="Calibri"/>
        </w:rPr>
        <w:t xml:space="preserve">biomarker serum ferritin can be stored under the variable name, </w:t>
      </w:r>
      <w:proofErr w:type="spellStart"/>
      <w:r w:rsidR="00F36F4B" w:rsidRPr="008A08EA">
        <w:rPr>
          <w:rFonts w:ascii="Calibri" w:hAnsi="Calibri" w:cs="Calibri"/>
        </w:rPr>
        <w:lastRenderedPageBreak/>
        <w:t>serum_ferritin</w:t>
      </w:r>
      <w:proofErr w:type="spellEnd"/>
      <w:r w:rsidR="00F36F4B" w:rsidRPr="008A08EA">
        <w:rPr>
          <w:rFonts w:ascii="Calibri" w:hAnsi="Calibri" w:cs="Calibri"/>
        </w:rPr>
        <w:t xml:space="preserve">, </w:t>
      </w:r>
      <w:proofErr w:type="spellStart"/>
      <w:proofErr w:type="gramStart"/>
      <w:r w:rsidR="00F36F4B" w:rsidRPr="008A08EA">
        <w:rPr>
          <w:rFonts w:ascii="Calibri" w:hAnsi="Calibri" w:cs="Calibri"/>
        </w:rPr>
        <w:t>serum.ferritin</w:t>
      </w:r>
      <w:proofErr w:type="spellEnd"/>
      <w:proofErr w:type="gramEnd"/>
      <w:r w:rsidR="00F36F4B" w:rsidRPr="008A08EA">
        <w:rPr>
          <w:rFonts w:ascii="Calibri" w:hAnsi="Calibri" w:cs="Calibri"/>
        </w:rPr>
        <w:t xml:space="preserve">,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0A1CD9B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2E5B5D">
        <w:rPr>
          <w:rFonts w:ascii="Calibri" w:hAnsi="Calibri" w:cs="Calibri"/>
        </w:rPr>
        <w:instrText xml:space="preserve"> ADDIN ZOTERO_ITEM CSL_CITATION {"citationID":"vc1pg0mP","properties":{"formattedCitation":"(12)","plainCitation":"(12)","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2E5B5D">
        <w:rPr>
          <w:rFonts w:ascii="Calibri" w:hAnsi="Calibri" w:cs="Calibri"/>
          <w:noProof/>
        </w:rPr>
        <w:t>(12)</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r w:rsidR="00645BBB">
        <w:rPr>
          <w:rFonts w:ascii="Calibri" w:hAnsi="Calibri" w:cs="Calibri"/>
        </w:rPr>
        <w:t xml:space="preserve">to </w:t>
      </w:r>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DD6400">
        <w:rPr>
          <w:rFonts w:ascii="Calibri" w:hAnsi="Calibri" w:cs="Calibri"/>
        </w:rPr>
        <w:t xml:space="preserve"> and then </w:t>
      </w:r>
      <w:r w:rsidR="008D33D0" w:rsidRPr="008A08EA">
        <w:rPr>
          <w:rFonts w:ascii="Calibri" w:hAnsi="Calibri" w:cs="Calibri"/>
        </w:rPr>
        <w:t xml:space="preserve">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3EECD7FC"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r w:rsidR="00645BBB">
        <w:rPr>
          <w:rFonts w:ascii="Calibri" w:hAnsi="Calibri" w:cs="Calibri"/>
        </w:rPr>
        <w:t xml:space="preserve">an </w:t>
      </w:r>
      <w:r w:rsidR="008D33D0" w:rsidRPr="008A08EA">
        <w:rPr>
          <w:rFonts w:ascii="Calibri" w:hAnsi="Calibri" w:cs="Calibri"/>
        </w:rPr>
        <w:t>overestimate or underestimate</w:t>
      </w:r>
      <w:r w:rsidR="00645BBB">
        <w:rPr>
          <w:rFonts w:ascii="Calibri" w:hAnsi="Calibri" w:cs="Calibri"/>
        </w:rPr>
        <w:t xml:space="preserve"> of</w:t>
      </w:r>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6D2273">
        <w:rPr>
          <w:rFonts w:ascii="Calibri" w:hAnsi="Calibri" w:cs="Calibri"/>
        </w:rPr>
        <w:instrText xml:space="preserve"> ADDIN ZOTERO_ITEM CSL_CITATION {"citationID":"4rnHw1Qa","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6D2273">
        <w:rPr>
          <w:rFonts w:ascii="Calibri" w:hAnsi="Calibri" w:cs="Calibri"/>
          <w:noProof/>
        </w:rPr>
        <w:t>(9)</w:t>
      </w:r>
      <w:r w:rsidR="008D33D0" w:rsidRPr="008A08EA">
        <w:rPr>
          <w:rFonts w:ascii="Calibri" w:hAnsi="Calibri" w:cs="Calibri"/>
        </w:rPr>
        <w:fldChar w:fldCharType="end"/>
      </w:r>
      <w:r w:rsidR="008D33D0" w:rsidRPr="008A08EA">
        <w:rPr>
          <w:rFonts w:ascii="Calibri" w:hAnsi="Calibri" w:cs="Calibri"/>
        </w:rPr>
        <w:t xml:space="preserve">. </w:t>
      </w:r>
      <w:r w:rsidR="00645BBB">
        <w:rPr>
          <w:rFonts w:ascii="Calibri" w:hAnsi="Calibri" w:cs="Calibri"/>
        </w:rPr>
        <w:t>I</w:t>
      </w:r>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xml:space="preserve">, such as </w:t>
      </w:r>
      <w:proofErr w:type="spellStart"/>
      <w:r w:rsidR="008D33D0" w:rsidRPr="008A08EA">
        <w:rPr>
          <w:rFonts w:ascii="Calibri" w:hAnsi="Calibri" w:cs="Calibri"/>
        </w:rPr>
        <w:t>Thurnham</w:t>
      </w:r>
      <w:proofErr w:type="spellEnd"/>
      <w:r w:rsidR="00DC74BE" w:rsidRPr="008A08EA">
        <w:rPr>
          <w:rFonts w:ascii="Calibri" w:hAnsi="Calibri" w:cs="Calibri"/>
        </w:rPr>
        <w:t xml:space="preserve"> </w:t>
      </w:r>
      <w:r w:rsidR="00DC74BE" w:rsidRPr="008A08EA">
        <w:rPr>
          <w:rFonts w:ascii="Calibri" w:hAnsi="Calibri" w:cs="Calibri"/>
        </w:rPr>
        <w:fldChar w:fldCharType="begin"/>
      </w:r>
      <w:r w:rsidR="002E5B5D">
        <w:rPr>
          <w:rFonts w:ascii="Calibri" w:hAnsi="Calibri" w:cs="Calibri"/>
        </w:rPr>
        <w:instrText xml:space="preserve"> ADDIN ZOTERO_ITEM CSL_CITATION {"citationID":"Tfax8M8Q","properties":{"formattedCitation":"(13)","plainCitation":"(13)","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2E5B5D">
        <w:rPr>
          <w:rFonts w:ascii="Calibri" w:hAnsi="Calibri" w:cs="Calibri"/>
          <w:noProof/>
        </w:rPr>
        <w:t>(13)</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6D2273">
        <w:rPr>
          <w:rFonts w:ascii="Calibri" w:hAnsi="Calibri" w:cs="Calibri"/>
        </w:rPr>
        <w:instrText xml:space="preserve"> ADDIN ZOTERO_ITEM CSL_CITATION {"citationID":"gClOWnd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6D2273">
        <w:rPr>
          <w:rFonts w:ascii="Calibri" w:hAnsi="Calibri" w:cs="Calibri"/>
          <w:noProof/>
        </w:rPr>
        <w:t>(9)</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6141289A"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000F0EAF" w:rsidRPr="003745F0">
        <w:rPr>
          <w:rFonts w:ascii="Calibri" w:hAnsi="Calibri" w:cs="Calibri"/>
        </w:rPr>
        <w:t>The diagnosis of m</w:t>
      </w:r>
      <w:r w:rsidRPr="003745F0">
        <w:rPr>
          <w:rFonts w:ascii="Calibri" w:hAnsi="Calibri" w:cs="Calibri"/>
        </w:rPr>
        <w:t>i</w:t>
      </w:r>
      <w:r w:rsidRPr="008A08EA">
        <w:rPr>
          <w:rFonts w:ascii="Calibri" w:hAnsi="Calibri" w:cs="Calibri"/>
        </w:rPr>
        <w:t xml:space="preserve">cronutrient deficiencies </w:t>
      </w:r>
      <w:r w:rsidR="003745F0">
        <w:rPr>
          <w:rFonts w:ascii="Calibri" w:hAnsi="Calibri" w:cs="Calibri"/>
        </w:rPr>
        <w:t>is</w:t>
      </w:r>
      <w:r w:rsidRPr="008A08EA">
        <w:rPr>
          <w:rFonts w:ascii="Calibri" w:hAnsi="Calibri" w:cs="Calibri"/>
        </w:rPr>
        <w:t xml:space="preserve"> </w:t>
      </w:r>
      <w:r w:rsidR="000F0EAF">
        <w:rPr>
          <w:rFonts w:ascii="Calibri" w:hAnsi="Calibri" w:cs="Calibri"/>
        </w:rPr>
        <w:t>determined</w:t>
      </w:r>
      <w:r w:rsidR="000F0EAF" w:rsidRPr="008A08EA">
        <w:rPr>
          <w:rFonts w:ascii="Calibri" w:hAnsi="Calibri" w:cs="Calibri"/>
        </w:rPr>
        <w:t xml:space="preserve">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0F0EAF">
        <w:rPr>
          <w:rFonts w:ascii="Calibri" w:hAnsi="Calibri" w:cs="Calibri"/>
        </w:rPr>
        <w:t xml:space="preserve"> of the biomarkers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r w:rsidR="000F0EAF">
        <w:rPr>
          <w:rFonts w:ascii="Calibri" w:hAnsi="Calibri" w:cs="Calibri"/>
        </w:rPr>
        <w:t xml:space="preserve">appropriate </w:t>
      </w:r>
      <w:r w:rsidR="0067349F" w:rsidRPr="008A08EA">
        <w:rPr>
          <w:rFonts w:ascii="Calibri" w:hAnsi="Calibri" w:cs="Calibri"/>
        </w:rPr>
        <w:t xml:space="preserve">cutoffs. For example, </w:t>
      </w:r>
      <w:r w:rsidR="000F0EAF">
        <w:rPr>
          <w:rFonts w:ascii="Calibri" w:hAnsi="Calibri" w:cs="Calibri"/>
        </w:rPr>
        <w:t xml:space="preserve">the hemoglobin concentration cutoff to diagnose </w:t>
      </w:r>
      <w:r w:rsidR="0067349F" w:rsidRPr="008A08EA">
        <w:rPr>
          <w:rFonts w:ascii="Calibri" w:hAnsi="Calibri" w:cs="Calibri"/>
        </w:rPr>
        <w:t>anemia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2E5B5D">
        <w:rPr>
          <w:rFonts w:ascii="Calibri" w:hAnsi="Calibri" w:cs="Calibri"/>
        </w:rPr>
        <w:instrText xml:space="preserve"> ADDIN ZOTERO_ITEM CSL_CITATION {"citationID":"9zIJXo41","properties":{"formattedCitation":"(14,15)","plainCitation":"(14,15)","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2E5B5D">
        <w:rPr>
          <w:rFonts w:ascii="Calibri" w:hAnsi="Calibri" w:cs="Calibri"/>
          <w:noProof/>
        </w:rPr>
        <w:t>(14,15)</w:t>
      </w:r>
      <w:r w:rsidR="00BA7F42" w:rsidRPr="008A08EA">
        <w:rPr>
          <w:rFonts w:ascii="Calibri" w:hAnsi="Calibri" w:cs="Calibri"/>
        </w:rPr>
        <w:fldChar w:fldCharType="end"/>
      </w:r>
      <w:r w:rsidR="0067349F" w:rsidRPr="008A08EA">
        <w:rPr>
          <w:rFonts w:ascii="Calibri" w:hAnsi="Calibri" w:cs="Calibri"/>
        </w:rPr>
        <w:t xml:space="preserve">; </w:t>
      </w:r>
      <w:r w:rsidR="000F0EAF">
        <w:rPr>
          <w:rFonts w:ascii="Calibri" w:hAnsi="Calibri" w:cs="Calibri"/>
        </w:rPr>
        <w:t xml:space="preserve">and the serum zinc concentration cutoff used to determine </w:t>
      </w:r>
      <w:r w:rsidR="0067349F" w:rsidRPr="008A08EA">
        <w:rPr>
          <w:rFonts w:ascii="Calibri" w:hAnsi="Calibri" w:cs="Calibri"/>
        </w:rPr>
        <w:t xml:space="preserve">zinc deficiency can be influenced by fasting status </w:t>
      </w:r>
      <w:r w:rsidR="0067349F" w:rsidRPr="008A08EA">
        <w:rPr>
          <w:rFonts w:ascii="Calibri" w:hAnsi="Calibri" w:cs="Calibri"/>
        </w:rPr>
        <w:fldChar w:fldCharType="begin"/>
      </w:r>
      <w:r w:rsidR="002E5B5D">
        <w:rPr>
          <w:rFonts w:ascii="Calibri" w:hAnsi="Calibri" w:cs="Calibri"/>
        </w:rPr>
        <w:instrText xml:space="preserve"> ADDIN ZOTERO_ITEM CSL_CITATION {"citationID":"P1hg9s6R","properties":{"formattedCitation":"(16)","plainCitation":"(16)","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2E5B5D">
        <w:rPr>
          <w:rFonts w:ascii="Calibri" w:hAnsi="Calibri" w:cs="Calibri"/>
          <w:noProof/>
        </w:rPr>
        <w:t>(16)</w:t>
      </w:r>
      <w:r w:rsidR="0067349F" w:rsidRPr="008A08EA">
        <w:rPr>
          <w:rFonts w:ascii="Calibri" w:hAnsi="Calibri" w:cs="Calibri"/>
        </w:rPr>
        <w:fldChar w:fldCharType="end"/>
      </w:r>
      <w:r w:rsidR="0067349F" w:rsidRPr="008A08EA">
        <w:rPr>
          <w:rFonts w:ascii="Calibri" w:hAnsi="Calibri" w:cs="Calibri"/>
        </w:rPr>
        <w:t xml:space="preserve">. </w:t>
      </w:r>
    </w:p>
    <w:p w14:paraId="11651A82" w14:textId="4BC9C79B"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w:t>
      </w:r>
      <w:r w:rsidR="00BB7070" w:rsidRPr="008A08EA">
        <w:rPr>
          <w:rFonts w:ascii="Calibri" w:hAnsi="Calibri" w:cs="Calibri"/>
        </w:rPr>
        <w:lastRenderedPageBreak/>
        <w:t>role</w:t>
      </w:r>
      <w:r w:rsidR="00CC7E00" w:rsidRPr="008A08EA">
        <w:rPr>
          <w:rFonts w:ascii="Calibri" w:hAnsi="Calibri" w:cs="Calibri"/>
        </w:rPr>
        <w:t xml:space="preserve"> in </w:t>
      </w:r>
      <w:r w:rsidR="00E777F0" w:rsidRPr="008A08EA">
        <w:rPr>
          <w:rFonts w:ascii="Calibri" w:hAnsi="Calibri" w:cs="Calibri"/>
        </w:rPr>
        <w:t>estimat</w:t>
      </w:r>
      <w:r w:rsidR="000F0EAF">
        <w:rPr>
          <w:rFonts w:ascii="Calibri" w:hAnsi="Calibri" w:cs="Calibri"/>
        </w:rPr>
        <w:t>ing</w:t>
      </w:r>
      <w:r w:rsidR="00E777F0" w:rsidRPr="008A08EA">
        <w:rPr>
          <w:rFonts w:ascii="Calibri" w:hAnsi="Calibri" w:cs="Calibri"/>
        </w:rPr>
        <w:t xml:space="preserve"> </w:t>
      </w:r>
      <w:r w:rsidR="00173441" w:rsidRPr="00173441">
        <w:rPr>
          <w:rFonts w:ascii="Calibri" w:hAnsi="Calibri" w:cs="Calibri"/>
        </w:rPr>
        <w:t xml:space="preserve">descriptive statistics </w:t>
      </w:r>
      <w:r w:rsidR="00EE2C36" w:rsidRPr="008A08EA">
        <w:rPr>
          <w:rFonts w:ascii="Calibri" w:hAnsi="Calibri" w:cs="Calibri"/>
        </w:rPr>
        <w:t>(e.g., mean, geometric mean, prevalence of deficiencies)</w:t>
      </w:r>
      <w:r w:rsidR="00E777F0" w:rsidRPr="008A08EA">
        <w:rPr>
          <w:rFonts w:ascii="Calibri" w:hAnsi="Calibri" w:cs="Calibri"/>
        </w:rPr>
        <w:t xml:space="preserve">. </w:t>
      </w:r>
    </w:p>
    <w:p w14:paraId="13410578" w14:textId="1CB79D7B" w:rsidR="00E777F0" w:rsidRPr="008A08EA" w:rsidRDefault="00717DF3" w:rsidP="00E777F0">
      <w:pPr>
        <w:pStyle w:val="ListParagraph"/>
        <w:numPr>
          <w:ilvl w:val="0"/>
          <w:numId w:val="8"/>
        </w:numPr>
        <w:spacing w:line="480" w:lineRule="auto"/>
        <w:jc w:val="both"/>
        <w:rPr>
          <w:rFonts w:ascii="Calibri" w:hAnsi="Calibri" w:cs="Calibri"/>
          <w:b/>
          <w:bCs/>
        </w:rPr>
      </w:pPr>
      <w:r>
        <w:rPr>
          <w:rFonts w:ascii="Calibri" w:hAnsi="Calibri" w:cs="Calibri"/>
          <w:b/>
          <w:bCs/>
        </w:rPr>
        <w:t>Difficulty in implementing</w:t>
      </w:r>
      <w:r w:rsidR="00F90204" w:rsidRPr="008A08EA">
        <w:rPr>
          <w:rFonts w:ascii="Calibri" w:hAnsi="Calibri" w:cs="Calibri"/>
          <w:b/>
          <w:bCs/>
        </w:rPr>
        <w:t xml:space="preserve">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2E5B5D">
        <w:rPr>
          <w:rFonts w:ascii="Calibri" w:hAnsi="Calibri" w:cs="Calibri"/>
        </w:rPr>
        <w:instrText xml:space="preserve"> ADDIN ZOTERO_ITEM CSL_CITATION {"citationID":"qKb5FufM","properties":{"formattedCitation":"(17)","plainCitation":"(17)","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2E5B5D">
        <w:rPr>
          <w:rFonts w:ascii="Calibri" w:hAnsi="Calibri" w:cs="Calibri"/>
          <w:noProof/>
        </w:rPr>
        <w:t>(17)</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w:t>
      </w:r>
      <w:r w:rsidR="000F0EAF">
        <w:rPr>
          <w:rFonts w:ascii="Calibri" w:hAnsi="Calibri" w:cs="Calibri"/>
        </w:rPr>
        <w:t>toral</w:t>
      </w:r>
      <w:r w:rsidR="006868ED" w:rsidRPr="008A08EA">
        <w:rPr>
          <w:rFonts w:ascii="Calibri" w:hAnsi="Calibri" w:cs="Calibri"/>
        </w:rPr>
        <w:t xml:space="preserve"> collaboration.</w:t>
      </w:r>
    </w:p>
    <w:p w14:paraId="0427184F" w14:textId="57BD483A" w:rsidR="00925110" w:rsidRPr="008A08EA" w:rsidRDefault="00B8260F" w:rsidP="00F36F4B">
      <w:pPr>
        <w:pStyle w:val="ListParagraph"/>
        <w:numPr>
          <w:ilvl w:val="0"/>
          <w:numId w:val="8"/>
        </w:numPr>
        <w:spacing w:line="480" w:lineRule="auto"/>
        <w:jc w:val="both"/>
        <w:rPr>
          <w:rFonts w:ascii="Calibri" w:hAnsi="Calibri" w:cs="Calibri"/>
          <w:b/>
          <w:bCs/>
        </w:rPr>
      </w:pPr>
      <w:r>
        <w:rPr>
          <w:rFonts w:ascii="Calibri" w:hAnsi="Calibri" w:cs="Calibri"/>
          <w:b/>
          <w:bCs/>
        </w:rPr>
        <w:t xml:space="preserve">Inconsistent </w:t>
      </w:r>
      <w:r w:rsidR="00F42ECB">
        <w:rPr>
          <w:rFonts w:ascii="Calibri" w:hAnsi="Calibri" w:cs="Calibri"/>
          <w:b/>
          <w:bCs/>
        </w:rPr>
        <w:t>and</w:t>
      </w:r>
      <w:r>
        <w:rPr>
          <w:rFonts w:ascii="Calibri" w:hAnsi="Calibri" w:cs="Calibri"/>
          <w:b/>
          <w:bCs/>
        </w:rPr>
        <w:t xml:space="preserve"> contradictory results</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 </w:t>
      </w:r>
      <w:r w:rsidR="00F07FE8" w:rsidRPr="008A08EA">
        <w:rPr>
          <w:rFonts w:ascii="Calibri" w:hAnsi="Calibri" w:cs="Calibri"/>
        </w:rPr>
        <w:t xml:space="preserve">to emerge </w:t>
      </w:r>
      <w:r w:rsidR="00F07FE8" w:rsidRPr="008A08EA">
        <w:rPr>
          <w:rFonts w:ascii="Calibri" w:hAnsi="Calibri" w:cs="Calibri"/>
        </w:rPr>
        <w:fldChar w:fldCharType="begin"/>
      </w:r>
      <w:r w:rsidR="002E5B5D">
        <w:rPr>
          <w:rFonts w:ascii="Calibri" w:hAnsi="Calibri" w:cs="Calibri"/>
        </w:rPr>
        <w:instrText xml:space="preserve"> ADDIN ZOTERO_ITEM CSL_CITATION {"citationID":"ZhKzNCwW","properties":{"formattedCitation":"(18)","plainCitation":"(18)","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2E5B5D">
        <w:rPr>
          <w:rFonts w:ascii="Calibri" w:hAnsi="Calibri" w:cs="Calibri"/>
          <w:noProof/>
        </w:rPr>
        <w:t>(18)</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3AC9AAB3" w:rsidR="00925110" w:rsidRPr="008A08EA" w:rsidRDefault="007A3D34" w:rsidP="00B7592F">
      <w:pPr>
        <w:spacing w:line="480" w:lineRule="auto"/>
        <w:jc w:val="center"/>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w:t>
      </w:r>
      <w:del w:id="65" w:author="Luo, Hanqi" w:date="2022-02-18T12:07:00Z">
        <w:r w:rsidRPr="008A08EA" w:rsidDel="001455A8">
          <w:rPr>
            <w:rFonts w:ascii="Calibri" w:hAnsi="Calibri" w:cs="Calibri"/>
            <w:b/>
            <w:bCs/>
          </w:rPr>
          <w:delText>bio_analysis</w:delText>
        </w:r>
      </w:del>
      <w:proofErr w:type="gramStart"/>
      <w:ins w:id="66" w:author="Luo, Hanqi" w:date="2022-02-18T12:07:00Z">
        <w:r w:rsidR="001455A8">
          <w:rPr>
            <w:rFonts w:ascii="Calibri" w:hAnsi="Calibri" w:cs="Calibri"/>
            <w:b/>
            <w:bCs/>
          </w:rPr>
          <w:t xml:space="preserve">SAMBA </w:t>
        </w:r>
      </w:ins>
      <w:r w:rsidRPr="008A08EA">
        <w:rPr>
          <w:rFonts w:ascii="Calibri" w:hAnsi="Calibri" w:cs="Calibri"/>
          <w:b/>
          <w:bCs/>
        </w:rPr>
        <w:t xml:space="preserve"> R</w:t>
      </w:r>
      <w:proofErr w:type="gramEnd"/>
      <w:r w:rsidRPr="008A08EA">
        <w:rPr>
          <w:rFonts w:ascii="Calibri" w:hAnsi="Calibri" w:cs="Calibri"/>
          <w:b/>
          <w:bCs/>
        </w:rPr>
        <w:t xml:space="preserve"> package</w:t>
      </w:r>
    </w:p>
    <w:p w14:paraId="28D37EF3" w14:textId="2A439FDD"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F006B0">
        <w:rPr>
          <w:rFonts w:ascii="Calibri" w:hAnsi="Calibri" w:cs="Calibri"/>
          <w:color w:val="000000" w:themeColor="text1"/>
        </w:rPr>
        <w:t xml:space="preserve">multiple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R6uNaT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multi-stage complex survey design</w:t>
      </w:r>
      <w:r w:rsidR="000F0EAF">
        <w:rPr>
          <w:rFonts w:ascii="Calibri" w:hAnsi="Calibri" w:cs="Calibri"/>
          <w:color w:val="000000" w:themeColor="text1"/>
        </w:rPr>
        <w:t>,</w:t>
      </w:r>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0F0EAF">
        <w:rPr>
          <w:rFonts w:ascii="Calibri" w:hAnsi="Calibri" w:cs="Calibri"/>
          <w:color w:val="000000" w:themeColor="text1"/>
        </w:rPr>
        <w:t xml:space="preserve"> separately</w:t>
      </w:r>
      <w:r w:rsidR="00CB25E6" w:rsidRPr="008A08EA">
        <w:rPr>
          <w:rFonts w:ascii="Calibri" w:hAnsi="Calibri" w:cs="Calibri"/>
          <w:color w:val="000000" w:themeColor="text1"/>
        </w:rPr>
        <w:t xml:space="preserve"> </w:t>
      </w:r>
      <w:r w:rsidR="000F0EAF">
        <w:rPr>
          <w:rFonts w:ascii="Calibri" w:hAnsi="Calibri" w:cs="Calibri"/>
          <w:color w:val="000000" w:themeColor="text1"/>
        </w:rPr>
        <w:t>in various</w:t>
      </w:r>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r w:rsidR="000F0EAF">
        <w:rPr>
          <w:rFonts w:ascii="Calibri" w:hAnsi="Calibri" w:cs="Calibri"/>
          <w:color w:val="000000" w:themeColor="text1"/>
        </w:rPr>
        <w:t>individually</w:t>
      </w:r>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47C2BDED" w:rsidR="0037675B" w:rsidRPr="008A08EA" w:rsidRDefault="00236713" w:rsidP="00F36F4B">
      <w:pPr>
        <w:spacing w:line="480" w:lineRule="auto"/>
        <w:jc w:val="both"/>
        <w:rPr>
          <w:rFonts w:ascii="Calibri" w:hAnsi="Calibri" w:cs="Calibri"/>
          <w:b/>
          <w:bCs/>
        </w:rPr>
      </w:pPr>
      <w:ins w:id="67" w:author="Luo, Hanqi" w:date="2022-02-18T12:08:00Z">
        <w:r>
          <w:rPr>
            <w:rFonts w:ascii="Calibri" w:hAnsi="Calibri" w:cs="Calibri"/>
            <w:b/>
            <w:bCs/>
          </w:rPr>
          <w:t>Algorithm of SAMBA</w:t>
        </w:r>
      </w:ins>
    </w:p>
    <w:p w14:paraId="6DE26CED" w14:textId="499F18B5"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proofErr w:type="gramStart"/>
      <w:r w:rsidR="00135435" w:rsidRPr="008A08EA">
        <w:rPr>
          <w:rFonts w:ascii="Calibri" w:hAnsi="Calibri" w:cs="Calibri"/>
        </w:rPr>
        <w:t>input</w:t>
      </w:r>
      <w:proofErr w:type="gramEnd"/>
      <w:r w:rsidR="00135435" w:rsidRPr="008A08EA">
        <w:rPr>
          <w:rFonts w:ascii="Calibri" w:hAnsi="Calibri" w:cs="Calibri"/>
        </w:rPr>
        <w:t xml:space="preserve">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w:t>
      </w:r>
      <w:r w:rsidR="00135435" w:rsidRPr="008A08EA">
        <w:rPr>
          <w:rFonts w:ascii="Calibri" w:hAnsi="Calibri" w:cs="Calibri"/>
        </w:rPr>
        <w:lastRenderedPageBreak/>
        <w:t xml:space="preserve">template. For the biomarker dataset template, </w:t>
      </w:r>
      <w:r w:rsidR="00680A47">
        <w:rPr>
          <w:rFonts w:ascii="Calibri" w:hAnsi="Calibri" w:cs="Calibri"/>
        </w:rPr>
        <w:t>analysts</w:t>
      </w:r>
      <w:r w:rsidR="00135435" w:rsidRPr="008A08EA">
        <w:rPr>
          <w:rFonts w:ascii="Calibri" w:hAnsi="Calibri" w:cs="Calibri"/>
        </w:rPr>
        <w:t xml:space="preserve"> need to fill in information on the </w:t>
      </w:r>
      <w:r w:rsidR="002C66DA">
        <w:rPr>
          <w:rFonts w:ascii="Calibri" w:hAnsi="Calibri" w:cs="Calibri"/>
        </w:rPr>
        <w:t>directory</w:t>
      </w:r>
      <w:r w:rsidR="00135435" w:rsidRPr="008A08EA">
        <w:rPr>
          <w:rFonts w:ascii="Calibri" w:hAnsi="Calibri" w:cs="Calibri"/>
        </w:rPr>
        <w:t xml:space="preserve"> of </w:t>
      </w:r>
      <w:r w:rsidR="00F96714">
        <w:rPr>
          <w:rFonts w:ascii="Calibri" w:hAnsi="Calibri" w:cs="Calibri"/>
        </w:rPr>
        <w:t xml:space="preserve">storing </w:t>
      </w:r>
      <w:r w:rsidR="00135435" w:rsidRPr="008A08EA">
        <w:rPr>
          <w:rFonts w:ascii="Calibri" w:hAnsi="Calibri" w:cs="Calibri"/>
        </w:rPr>
        <w:t>the dataset</w:t>
      </w:r>
      <w:r w:rsidR="00CB03A2">
        <w:rPr>
          <w:rFonts w:ascii="Calibri" w:hAnsi="Calibri" w:cs="Calibri"/>
        </w:rPr>
        <w:t xml:space="preserve"> in the</w:t>
      </w:r>
      <w:r w:rsidR="002C66DA">
        <w:rPr>
          <w:rFonts w:ascii="Calibri" w:hAnsi="Calibri" w:cs="Calibri"/>
        </w:rPr>
        <w:t>ir</w:t>
      </w:r>
      <w:r w:rsidR="00CB03A2">
        <w:rPr>
          <w:rFonts w:ascii="Calibri" w:hAnsi="Calibri" w:cs="Calibri"/>
        </w:rPr>
        <w:t xml:space="preserv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 template in case</w:t>
      </w:r>
      <w:r w:rsidR="00173441">
        <w:rPr>
          <w:rFonts w:ascii="Calibri" w:hAnsi="Calibri" w:cs="Calibri"/>
        </w:rPr>
        <w:t xml:space="preserve"> </w:t>
      </w:r>
      <w:r w:rsidR="00B64208" w:rsidRPr="008A08EA">
        <w:rPr>
          <w:rFonts w:ascii="Calibri" w:hAnsi="Calibri" w:cs="Calibri"/>
        </w:rPr>
        <w:t>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5EBD0E4C" w:rsidR="00D70625" w:rsidRDefault="00B64208" w:rsidP="001D655C">
      <w:pPr>
        <w:tabs>
          <w:tab w:val="left" w:pos="2880"/>
        </w:tabs>
        <w:spacing w:line="480" w:lineRule="auto"/>
        <w:jc w:val="both"/>
        <w:rPr>
          <w:ins w:id="68" w:author="Luo, Hanqi" w:date="2022-02-18T12:08:00Z"/>
          <w:rFonts w:ascii="Calibri" w:hAnsi="Calibri" w:cs="Calibri"/>
        </w:rPr>
      </w:pPr>
      <w:r w:rsidRPr="008A08EA">
        <w:rPr>
          <w:rFonts w:ascii="Calibri" w:hAnsi="Calibri" w:cs="Calibri"/>
        </w:rPr>
        <w:t>The SAMBA package has multiple steps</w:t>
      </w:r>
      <w:r w:rsidR="009E4BAB">
        <w:rPr>
          <w:rFonts w:ascii="Calibri" w:hAnsi="Calibri" w:cs="Calibri"/>
        </w:rPr>
        <w:t xml:space="preserve"> with simply five lines of codes: users just need to </w:t>
      </w:r>
      <w:r w:rsidR="009E4BAB" w:rsidRPr="001D655C">
        <w:rPr>
          <w:rFonts w:ascii="Calibri" w:hAnsi="Calibri" w:cs="Calibri"/>
        </w:rPr>
        <w:t xml:space="preserve">define </w:t>
      </w:r>
      <w:r w:rsidR="001D655C" w:rsidRPr="001D655C">
        <w:rPr>
          <w:rFonts w:ascii="Calibri" w:hAnsi="Calibri" w:cs="Calibri"/>
        </w:rPr>
        <w:t>the</w:t>
      </w:r>
      <w:r w:rsidR="001D655C">
        <w:rPr>
          <w:rFonts w:ascii="Calibri" w:hAnsi="Calibri" w:cs="Calibri"/>
        </w:rPr>
        <w:t xml:space="preserve"> </w:t>
      </w:r>
      <w:r w:rsidR="002C66DA">
        <w:rPr>
          <w:rFonts w:ascii="Calibri" w:hAnsi="Calibri" w:cs="Calibri"/>
        </w:rPr>
        <w:t>directories</w:t>
      </w:r>
      <w:r w:rsidR="001D655C">
        <w:rPr>
          <w:rFonts w:ascii="Calibri" w:hAnsi="Calibri" w:cs="Calibri"/>
        </w:rPr>
        <w:t xml:space="preserve"> of the biomarker dataset template and cutoff template in the</w:t>
      </w:r>
      <w:r w:rsidR="002C66DA">
        <w:rPr>
          <w:rFonts w:ascii="Calibri" w:hAnsi="Calibri" w:cs="Calibri"/>
        </w:rPr>
        <w:t>ir</w:t>
      </w:r>
      <w:r w:rsidR="001D655C">
        <w:rPr>
          <w:rFonts w:ascii="Calibri" w:hAnsi="Calibri" w:cs="Calibri"/>
        </w:rPr>
        <w:t xml:space="preserve"> computer, the number of biomarker datasets users want to analyze, and the </w:t>
      </w:r>
      <w:r w:rsidR="00C96A24">
        <w:rPr>
          <w:rFonts w:ascii="Calibri" w:hAnsi="Calibri" w:cs="Calibri"/>
        </w:rPr>
        <w:t>directory</w:t>
      </w:r>
      <w:r w:rsidR="001D655C">
        <w:rPr>
          <w:rFonts w:ascii="Calibri" w:hAnsi="Calibri" w:cs="Calibri"/>
        </w:rPr>
        <w:t xml:space="preserve"> and name of the output datasets</w:t>
      </w:r>
      <w:r w:rsidRPr="008A08EA">
        <w:rPr>
          <w:rFonts w:ascii="Calibri" w:hAnsi="Calibri" w:cs="Calibri"/>
        </w:rPr>
        <w:t>.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w:t>
      </w:r>
      <w:r w:rsidR="00007D9B">
        <w:rPr>
          <w:rFonts w:ascii="Calibri" w:hAnsi="Calibri" w:cs="Calibri"/>
          <w:color w:val="000000" w:themeColor="text1"/>
        </w:rPr>
        <w:t xml:space="preserve"> (e.g., if a user-specified variable exist</w:t>
      </w:r>
      <w:r w:rsidR="006E5837">
        <w:rPr>
          <w:rFonts w:ascii="Calibri" w:hAnsi="Calibri" w:cs="Calibri"/>
          <w:color w:val="000000" w:themeColor="text1"/>
        </w:rPr>
        <w:t>s</w:t>
      </w:r>
      <w:r w:rsidR="00007D9B">
        <w:rPr>
          <w:rFonts w:ascii="Calibri" w:hAnsi="Calibri" w:cs="Calibri"/>
          <w:color w:val="000000" w:themeColor="text1"/>
        </w:rPr>
        <w:t xml:space="preserve"> in the dataset)</w:t>
      </w:r>
      <w:r w:rsidR="00D70625" w:rsidRPr="008A08EA">
        <w:rPr>
          <w:rFonts w:ascii="Calibri" w:hAnsi="Calibri" w:cs="Calibri"/>
          <w:color w:val="000000" w:themeColor="text1"/>
        </w:rPr>
        <w:t xml:space="preserve">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w:t>
      </w:r>
      <w:r w:rsidR="000F0EAF">
        <w:rPr>
          <w:rFonts w:ascii="Calibri" w:hAnsi="Calibri" w:cs="Calibri"/>
          <w:color w:val="000000" w:themeColor="text1"/>
        </w:rPr>
        <w:t xml:space="preserve">the </w:t>
      </w:r>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w:t>
      </w:r>
      <w:r w:rsidR="003C3443">
        <w:rPr>
          <w:rFonts w:ascii="Calibri" w:hAnsi="Calibri" w:cs="Calibri"/>
          <w:color w:val="000000" w:themeColor="text1"/>
        </w:rPr>
        <w:t>apply</w:t>
      </w:r>
      <w:r w:rsidR="001216EA" w:rsidRPr="008A08EA">
        <w:rPr>
          <w:rFonts w:ascii="Calibri" w:hAnsi="Calibri" w:cs="Calibri"/>
          <w:color w:val="000000" w:themeColor="text1"/>
        </w:rPr>
        <w:t xml:space="preserve"> the BRINDA method</w:t>
      </w:r>
      <w:r w:rsidR="003C3443">
        <w:rPr>
          <w:rFonts w:ascii="Calibri" w:hAnsi="Calibri" w:cs="Calibri"/>
          <w:color w:val="000000" w:themeColor="text1"/>
        </w:rPr>
        <w:t xml:space="preserve"> to adjust the effect of inflammation</w:t>
      </w:r>
      <w:r w:rsidR="001216EA" w:rsidRPr="008A08EA">
        <w:rPr>
          <w:rFonts w:ascii="Calibri" w:hAnsi="Calibri" w:cs="Calibri"/>
          <w:color w:val="000000" w:themeColor="text1"/>
        </w:rPr>
        <w:t xml:space="preserve"> </w:t>
      </w:r>
      <w:r w:rsidR="003C3443">
        <w:rPr>
          <w:rFonts w:ascii="Calibri" w:hAnsi="Calibri" w:cs="Calibri"/>
          <w:color w:val="000000" w:themeColor="text1"/>
        </w:rPr>
        <w:t>on</w:t>
      </w:r>
      <w:r w:rsidR="001216EA" w:rsidRPr="008A08EA">
        <w:rPr>
          <w:rFonts w:ascii="Calibri" w:hAnsi="Calibri" w:cs="Calibri"/>
          <w:color w:val="000000" w:themeColor="text1"/>
        </w:rPr>
        <w:t xml:space="preserve"> </w:t>
      </w:r>
      <w:r w:rsidR="002E5B5D">
        <w:rPr>
          <w:rFonts w:ascii="Calibri" w:hAnsi="Calibri" w:cs="Calibri"/>
          <w:color w:val="000000" w:themeColor="text1"/>
        </w:rPr>
        <w:t>selected nutrients among preschool-</w:t>
      </w:r>
      <w:r w:rsidR="001D3678">
        <w:rPr>
          <w:rFonts w:ascii="Calibri" w:hAnsi="Calibri" w:cs="Calibri"/>
          <w:color w:val="000000" w:themeColor="text1"/>
        </w:rPr>
        <w:t xml:space="preserve">age </w:t>
      </w:r>
      <w:r w:rsidR="002E5B5D">
        <w:rPr>
          <w:rFonts w:ascii="Calibri" w:hAnsi="Calibri" w:cs="Calibri"/>
          <w:color w:val="000000" w:themeColor="text1"/>
        </w:rPr>
        <w:t xml:space="preserve">children 6 </w:t>
      </w:r>
      <w:proofErr w:type="spellStart"/>
      <w:r w:rsidR="002E5B5D">
        <w:rPr>
          <w:rFonts w:ascii="Calibri" w:hAnsi="Calibri" w:cs="Calibri"/>
          <w:color w:val="000000" w:themeColor="text1"/>
        </w:rPr>
        <w:t>mos</w:t>
      </w:r>
      <w:proofErr w:type="spellEnd"/>
      <w:r w:rsidR="002E5B5D">
        <w:rPr>
          <w:rFonts w:ascii="Calibri" w:hAnsi="Calibri" w:cs="Calibri"/>
          <w:color w:val="000000" w:themeColor="text1"/>
        </w:rPr>
        <w:t xml:space="preserve"> to 5 y (PSC) and non-pregnant women of reproductive 15 – 49 y </w:t>
      </w:r>
      <w:r w:rsidR="001D3678">
        <w:rPr>
          <w:rFonts w:ascii="Calibri" w:hAnsi="Calibri" w:cs="Calibri"/>
          <w:color w:val="000000" w:themeColor="text1"/>
        </w:rPr>
        <w:t>(</w:t>
      </w:r>
      <w:r w:rsidR="002E5B5D">
        <w:rPr>
          <w:rFonts w:ascii="Calibri" w:hAnsi="Calibri" w:cs="Calibri"/>
          <w:color w:val="000000" w:themeColor="text1"/>
        </w:rPr>
        <w:t>WRA)</w:t>
      </w:r>
      <w:r w:rsidR="00F56F5E">
        <w:rPr>
          <w:rFonts w:ascii="Calibri" w:hAnsi="Calibri" w:cs="Calibri"/>
          <w:color w:val="000000" w:themeColor="text1"/>
        </w:rPr>
        <w:t xml:space="preserve"> </w:t>
      </w:r>
      <w:r w:rsidR="002A4F57"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O13UQj9T","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w:t>
      </w:r>
      <w:r w:rsidR="002E5B5D">
        <w:rPr>
          <w:rFonts w:ascii="Calibri" w:hAnsi="Calibri" w:cs="Calibri"/>
          <w:color w:val="000000" w:themeColor="text1"/>
        </w:rPr>
        <w:t xml:space="preserve"> In brief, the BRINDA method recommends adjustment for retinol binding </w:t>
      </w:r>
      <w:r w:rsidR="002E5B5D">
        <w:rPr>
          <w:rFonts w:ascii="Calibri" w:hAnsi="Calibri" w:cs="Calibri"/>
          <w:color w:val="000000" w:themeColor="text1"/>
        </w:rPr>
        <w:lastRenderedPageBreak/>
        <w:t xml:space="preserve">protein and serum retinol using AGP and CRP among PSC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t4B3ufF1","properties":{"formattedCitation":"(19)","plainCitation":"(19)","noteIndex":0},"citationItems":[{"id":337,"uris":["http://zotero.org/users/6770135/items/5UVSN8ZE"],"uri":["http://zotero.org/users/6770135/items/5UVSN8ZE"],"itemData":{"id":337,"type":"article-journal","abstract":"ABSTRACT\n            \n              Background\n              Accurate assessment of iron and vitamin A status is needed to inform public health decisions, but most population-level iron and vitamin A biomarkers are independently influenced by inflammation.\n            \n            \n              Objectives\n              We aimed to assess the reproducibility of the Biomarkers Reflecting Inflammation and Nutritional Determinants of Anemia (BRINDA) regression approach to adjust iron [ferritin, soluble transferrin receptor (sTfR)] and vitamin A [retinol-binding protein (RBP), retinol] biomarkers for inflammation (α-1-acid glycoprotein and C-reactive protein).\n            \n            \n              Methods\n              We conducted a sensitivity analysis comparing unadjusted and adjusted estimates of iron and vitamin A deficiency using the internal-survey regression approach from BRINDA phase 1 (16 surveys in children, 10 surveys in women) and 13 additional surveys for children and women (BRINDA phase 2).\n            \n            \n              Results\n              The relations between inflammation and iron or vitamin A biomarkers were statistically significant except for vitamin A biomarkers in women. Heterogeneity of the regression coefficients across surveys was high. Among children, internal-survey adjustments increased the estimated prevalence of depleted iron stores (ferritin &amp;lt;12 µg/L) by a median of 11 percentage points (pp) (24 pp and 9 pp in BRINDA phase 1 and phase 2, respectively), whereas estimates of iron-deficient erythropoiesis (sTfR &amp;gt;8.3 mg/L) decreased by a median of 15 pp (15 pp and 20 pp in BRINDA phase 1 and phase 2, respectively). Vitamin A deficiency (RBP &amp;lt;0.7 µmol/L or retinol &amp;lt;0.7 µmol/L) decreased by a median of 14 pp (18 pp and 8 pp in BRINDA phase 1 and phase 2, respectively) in children. Adjustment for inflammation in women resulted in smaller differences in estimated iron deficiency than in children.\n            \n            \n              Conclusions\n              Our findings are consistent with previous BRINDA conclusions that not accounting for inflammation may result in an underestimation of iron deficiency and overestimation of vitamin A deficiency. Research is needed to understand the etiology of the heterogeneity in the regression coefficients before a meta-analyzed regression correction can be considered.","container-title":"The American Journal of Clinical Nutrition","DOI":"10.1093/ajcn/nqaa141","ISSN":"0002-9165, 1938-3207","issue":"Supplement_1","language":"en","page":"458S-467S","source":"DOI.org (Crossref)","title":"Adjusting iron and vitamin A status in settings of inflammation: a sensitivity analysis of the Biomarkers Reflecting Inflammation and Nutritional Determinants of Anemia (BRINDA) approach","title-short":"Adjusting iron and vitamin A status in settings of inflammation","volume":"112","author":[{"family":"Namaste","given":"Sorrel M L"},{"family":"Ou","given":"Jiangda"},{"family":"Williams","given":"Anne M"},{"family":"Young","given":"Melissa F"},{"family":"Yu","given":"Emma X"},{"family":"Suchdev","given":"Parminder S"}],"issued":{"date-parts":[["2020",8,1]]}}}],"schema":"https://github.com/citation-style-language/schema/raw/master/csl-citation.json"}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(19)</w:t>
      </w:r>
      <w:r w:rsidR="002E5B5D">
        <w:rPr>
          <w:rFonts w:ascii="Calibri" w:hAnsi="Calibri" w:cs="Calibri"/>
          <w:color w:val="000000" w:themeColor="text1"/>
        </w:rPr>
        <w:fldChar w:fldCharType="end"/>
      </w:r>
      <w:r w:rsidR="002E5B5D">
        <w:rPr>
          <w:rFonts w:ascii="Calibri" w:hAnsi="Calibri" w:cs="Calibri"/>
          <w:color w:val="000000" w:themeColor="text1"/>
        </w:rPr>
        <w:t xml:space="preserve">, no adjustment for serum or RBC folate </w:t>
      </w:r>
      <w:r w:rsidR="00C4550C">
        <w:rPr>
          <w:rFonts w:ascii="Calibri" w:hAnsi="Calibri" w:cs="Calibri"/>
          <w:color w:val="000000" w:themeColor="text1"/>
        </w:rPr>
        <w:t>or</w:t>
      </w:r>
      <w:r w:rsidR="002E5B5D">
        <w:rPr>
          <w:rFonts w:ascii="Calibri" w:hAnsi="Calibri" w:cs="Calibri"/>
          <w:color w:val="000000" w:themeColor="text1"/>
        </w:rPr>
        <w:t xml:space="preserve"> serum B-12 for either PSC or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uwccjrF4","properties":{"formattedCitation":"(20)","plainCitation":"(20)","noteIndex":0},"citationItems":[{"id":73,"uris":["http://zotero.org/groups/2536323/items/M5A9ZA22"],"uri":["http://zotero.org/groups/2536323/items/M5A9ZA22"],"itemData":{"id":73,"type":"article-journal","abstract":"ABSTRACT\n            \n              Background\n              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deficiencies.\n            \n            \n              Objective\n              We examined correlations between concentrations of the inflammation biomarkers C-reactive protein (CRP) and α1-acid glycoprotein (AGP) and serum vitamin B-12 and serum and RBC folate among nonpregnant women of reproductive age (WRA; 15–49 yr) and preschool children (PSC; 6–59 mo).\n            \n            \n              Methods\n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effects.\n            \n            \n              Results\n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country).\n            \n            \n              Conclusions\n              Based on the weak and inconsistent correlations between CRP or AGP and vitamin B-12 or folate biomarkers, there is no rationale to adjust for inflammation when estimating population prevalence of vitamin B-12 or folate deficiencies in WRA or PSC.","container-title":"The American Journal of Clinical Nutrition","DOI":"10.1093/ajcn/nqz303","ISSN":"0002-9165, 1938-3207","issue":"4","language":"en","page":"919-926","source":"DOI.org (Crossref)","title":"Interpretation of vitamin B-12 and folate concentrations in population-based surveys does not require adjustment for inflammation: Biomarkers Reflecting Inflammation and Nutritional Determinants of Anemia (BRINDA) project","title-short":"Interpretation of vitamin B-12 and folate concentrations in population-based surveys does not require adjustment for inflammation","volume":"111","author":[{"family":"Young","given":"Melissa F"},{"family":"Guo","given":"Junjie"},{"family":"Williams","given":"Anne"},{"family":"Whitfield","given":"Kyly C"},{"family":"Nasrin","given":"Sabiha"},{"family":"Kancherla","given":"Vijaya"},{"family":"Suchdev","given":"Parminder S"},{"family":"Crider","given":"Krista S"},{"family":"Pfeiffer","given":"Christine M"},{"family":"Serdula","given":"Mary"}],"issued":{"date-parts":[["2020",4,1]]}}}],"schema":"https://github.com/citation-style-language/schema/raw/master/csl-citation.json"}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(20)</w:t>
      </w:r>
      <w:r w:rsidR="002E5B5D">
        <w:rPr>
          <w:rFonts w:ascii="Calibri" w:hAnsi="Calibri" w:cs="Calibri"/>
          <w:color w:val="000000" w:themeColor="text1"/>
        </w:rPr>
        <w:fldChar w:fldCharType="end"/>
      </w:r>
      <w:r w:rsidR="002E5B5D">
        <w:rPr>
          <w:rFonts w:ascii="Calibri" w:hAnsi="Calibri" w:cs="Calibri"/>
          <w:color w:val="000000" w:themeColor="text1"/>
        </w:rPr>
        <w:t>,  adjustment for serum zinc using AGP and CRP among PSC</w:t>
      </w:r>
      <w:r w:rsidR="00F56F5E">
        <w:rPr>
          <w:rFonts w:ascii="Calibri" w:hAnsi="Calibri" w:cs="Calibri"/>
          <w:color w:val="000000" w:themeColor="text1"/>
        </w:rPr>
        <w:t xml:space="preserve">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qxHTv5Ur","properties":{"formattedCitation":"(21)","plainCitation":"(21)","noteIndex":0},"citationItems":[{"id":186,"uris":["http://zotero.org/users/6770135/items/67XJHPKK"],"uri":["http://zotero.org/users/6770135/items/67XJHPKK"],"itemData":{"id":186,"type":"article-journal","abstract":"ABSTRACT\n            \n              Background\n              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inflammation.\n            \n            \n              Objectives\n              We aimed to assess the relation between PZC and inflammation in preschool children (PSC; 6–59 mo) and nonpregnant women of reproductive age (WRA; 15–49 y), and to compare different inflammation adjustment approaches, if adjustment is warranted.\n            \n            \n              Methods\n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&amp;gt; 5 mg/L or AGP &amp;gt; 1 g/L; 2) apply arithmetic correction factors; and 3) use the BRINDA regression correction (RC) approach.\n            \n            \n              Results\n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prevalence.\n            \n            \n              Conclusions\n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WRA.","container-title":"The American Journal of Clinical Nutrition","DOI":"10.1093/ajcn/nqz304","ISSN":"0002-9165, 1938-3207","issue":"4","language":"en","page":"927-937","source":"DOI.org (Crossref)","title":"Adjusting plasma or serum zinc concentrations for inflammation: Biomarkers Reflecting Inflammation and Nutritional Determinants of Anemia (BRINDA) project","title-short":"Adjusting plasma or serum zinc concentrations for inflammation","volume":"111","author":[{"family":"McDonald","given":"Christine M"},{"family":"Suchdev","given":"Parminder S"},{"family":"Krebs","given":"Nancy F"},{"family":"Hess","given":"Sonja Y"},{"family":"Wessells","given":"K Ryan"},{"family":"Ismaily","given":"Sanober"},{"family":"Rahman","given":"Sabuktagin"},{"family":"Wieringa","given":"Frank T"},{"family":"Williams","given":"Anne M"},{"family":"Brown","given":"Kenneth H"},{"family":"King","given":"Janet C"}],"issued":{"date-parts":[["2020",4,1]]}}}],"schema":"https://github.com/citation-style-language/schema/raw/master/csl-citation.json"}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(21)</w:t>
      </w:r>
      <w:r w:rsidR="002E5B5D">
        <w:rPr>
          <w:rFonts w:ascii="Calibri" w:hAnsi="Calibri" w:cs="Calibri"/>
          <w:color w:val="000000" w:themeColor="text1"/>
        </w:rPr>
        <w:fldChar w:fldCharType="end"/>
      </w:r>
      <w:r w:rsidR="002E5B5D">
        <w:rPr>
          <w:rFonts w:ascii="Calibri" w:hAnsi="Calibri" w:cs="Calibri"/>
          <w:color w:val="000000" w:themeColor="text1"/>
        </w:rPr>
        <w:t xml:space="preserve">, and adjustment for serum ferritin and </w:t>
      </w:r>
      <w:proofErr w:type="spellStart"/>
      <w:r w:rsidR="002E5B5D">
        <w:rPr>
          <w:rFonts w:ascii="Calibri" w:hAnsi="Calibri" w:cs="Calibri"/>
          <w:color w:val="000000" w:themeColor="text1"/>
        </w:rPr>
        <w:t>sTfR</w:t>
      </w:r>
      <w:proofErr w:type="spellEnd"/>
      <w:r w:rsidR="002E5B5D">
        <w:rPr>
          <w:rFonts w:ascii="Calibri" w:hAnsi="Calibri" w:cs="Calibri"/>
          <w:color w:val="000000" w:themeColor="text1"/>
        </w:rPr>
        <w:t xml:space="preserve"> using AGP and CRP among PSC an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OMFqj3sf","properties":{"formattedCitation":"(22)","plainCitation":"(22)","noteIndex":0},"citationItems":[{"id":76,"uris":["http://zotero.org/users/6770135/items/MBL9KFXS"],"uri":["http://zotero.org/users/6770135/items/MBL9KFXS"],"itemData":{"id":76,"type":"article-journal","abstract":"Background: The accurate estimation of iron deﬁciency is important in planning and implementing interventions. Ferritin is recommended as the primary measure of iron status, but interpretability is challenging in settings with infection and inﬂammation.\nObjective: We assessed the relation between ferritin concentrations and inﬂammation and malaria in preschool children (PSC) (age range: 6–59 mo) and women of reproductive age (WRA) (age range: 15–49 y) and investigated adjustment algorithms to account for these effects. Design: Cross-sectional data from 15 surveys for PSC (n = 27,865) and 8 surveys for WRA (24,844), from the Biomarkers Reﬂecting the Inﬂammation and Nutritional Determinants of Anemia (BRINDA) project were analyzed individually and combined with the use of a meta-analysis. Several approaches were explored to estimate depleted iron stores (ferritin concentration ,12 mg/L in PSC and ,15 mg/L in WRA) in inﬂammation and malaria settings as follows: 1) increase ferritin-concentration cutoff to ,30 mg/L; 2) exclude individuals with C-reactive protein (CRP) concentrations .5 mg/L or a-1-acid glycoprotein (AGP) concentrations .1 g/L; 3) apply arithmetic correction factors; and 4) use a regression correction approach.\nResults: Depleted iron-store estimates incrementally increased as CRP and AGP deciles decreased (4% compared with 30%, and 6% compared with 29% from highest compared with lowest CRP deciles for pooled PSC and WRA, respectively, with similar results for AGP). Depending on the approach used to adjust for inﬂammation (CRP plus AGP), the estimated prevalence of depleted iron stores increased by 7–25 and 2–8 absolute median percentage points for PSC and WRA, respectively, compared with unadjusted values. Adjustment for malaria in addition to CRP and AGP did not substantially change the estimated prevalence of depleted iron stores.\nConclusions: Our results lend support for the use of internal regression correction to estimate the prevalence of depleted iron stores in regions with inﬂammation. This approach appears to mathematically reﬂect the linear relation of ferritin concentrations with acute-phase proteins. More research is warranted to validate the proposed approaches, but this study contributes to the evidence base to guide decisions about how and when to adjust ferritin for inﬂammation.","language":"en","page":"13","source":"Zotero","title":"Adjusting ferritin concentrations for inflammation: Biomarkers Reflecting Inflammation and Nutritional Determinants of Anemia (BRINDA) project","author":[{"family":"Namaste","given":"Sorrel ML"},{"family":"Rohner","given":"Fabian"},{"family":"Huang","given":"Jin"},{"family":"Bhushan","given":"Nivedita L"},{"family":"Flores-Ayala","given":"Rafael"},{"family":"Kupka","given":"Roland"},{"family":"Mei","given":"Zuguo"},{"family":"Rawat","given":"Rahul"},{"family":"Williams","given":"Anne M"},{"family":"Raiten","given":"Daniel J"},{"family":"Northrop-Clewes","given":"Christine A"},{"family":"Suchdev","given":"Parminder S"}]}}],"schema":"https://github.com/citation-style-language/schema/raw/master/csl-citation.json"}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(22)</w:t>
      </w:r>
      <w:r w:rsidR="002E5B5D">
        <w:rPr>
          <w:rFonts w:ascii="Calibri" w:hAnsi="Calibri" w:cs="Calibri"/>
          <w:color w:val="000000" w:themeColor="text1"/>
        </w:rPr>
        <w:fldChar w:fldCharType="end"/>
      </w:r>
      <w:r w:rsidR="002E5B5D">
        <w:rPr>
          <w:rFonts w:ascii="Calibri" w:hAnsi="Calibri" w:cs="Calibri"/>
          <w:color w:val="000000" w:themeColor="text1"/>
        </w:rPr>
        <w:t xml:space="preserve">. </w:t>
      </w:r>
      <w:r w:rsidR="002A4F57" w:rsidRPr="008A08EA">
        <w:rPr>
          <w:rFonts w:ascii="Calibri" w:hAnsi="Calibri" w:cs="Calibri"/>
          <w:color w:val="000000" w:themeColor="text1"/>
        </w:rPr>
        <w:t xml:space="preserve">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76A01CBD" w14:textId="1646AAA8" w:rsidR="00236713" w:rsidRPr="001C16E4" w:rsidRDefault="00236713" w:rsidP="001D655C">
      <w:pPr>
        <w:tabs>
          <w:tab w:val="left" w:pos="2880"/>
        </w:tabs>
        <w:spacing w:line="480" w:lineRule="auto"/>
        <w:jc w:val="both"/>
        <w:rPr>
          <w:ins w:id="69" w:author="Luo, Hanqi" w:date="2022-02-18T12:08:00Z"/>
          <w:rFonts w:ascii="Calibri" w:hAnsi="Calibri" w:cs="Calibri"/>
          <w:b/>
          <w:bCs/>
        </w:rPr>
      </w:pPr>
      <w:ins w:id="70" w:author="Luo, Hanqi" w:date="2022-02-18T12:08:00Z">
        <w:r w:rsidRPr="001C16E4">
          <w:rPr>
            <w:rFonts w:ascii="Calibri" w:hAnsi="Calibri" w:cs="Calibri"/>
            <w:b/>
            <w:bCs/>
          </w:rPr>
          <w:t>Validation of SAMBA</w:t>
        </w:r>
      </w:ins>
    </w:p>
    <w:p w14:paraId="6C196F8A" w14:textId="77777777" w:rsidR="00236713" w:rsidRPr="00976CCC" w:rsidRDefault="00236713" w:rsidP="00236713">
      <w:pPr>
        <w:spacing w:line="480" w:lineRule="auto"/>
        <w:jc w:val="both"/>
        <w:rPr>
          <w:ins w:id="71" w:author="Luo, Hanqi" w:date="2022-02-18T12:08:00Z"/>
          <w:rFonts w:ascii="Calibri" w:hAnsi="Calibri" w:cs="Calibri"/>
          <w:b/>
          <w:bCs/>
          <w:rPrChange w:id="72" w:author="Luo, Hanqi" w:date="2022-02-18T12:09:00Z">
            <w:rPr>
              <w:ins w:id="73" w:author="Luo, Hanqi" w:date="2022-02-18T12:08:00Z"/>
              <w:rFonts w:ascii="Calibri" w:hAnsi="Calibri" w:cs="Calibri"/>
            </w:rPr>
          </w:rPrChange>
        </w:rPr>
      </w:pPr>
      <w:ins w:id="74" w:author="Luo, Hanqi" w:date="2022-02-18T12:08:00Z">
        <w:r w:rsidRPr="008A08EA">
          <w:rPr>
            <w:rFonts w:ascii="Calibri" w:hAnsi="Calibri" w:cs="Calibri"/>
          </w:rPr>
          <w:t xml:space="preserve">We applied the SAMBA </w:t>
        </w:r>
        <w:r>
          <w:rPr>
            <w:rFonts w:ascii="Calibri" w:hAnsi="Calibri" w:cs="Calibri"/>
          </w:rPr>
          <w:t>package</w:t>
        </w:r>
        <w:r w:rsidRPr="008A08EA">
          <w:rPr>
            <w:rFonts w:ascii="Calibri" w:hAnsi="Calibri" w:cs="Calibri"/>
          </w:rPr>
          <w:t xml:space="preserve"> to </w:t>
        </w:r>
        <w:r>
          <w:rPr>
            <w:rFonts w:ascii="Calibri" w:hAnsi="Calibri" w:cs="Calibri"/>
          </w:rPr>
          <w:t xml:space="preserve">PSC using </w:t>
        </w:r>
        <w:r w:rsidRPr="008A08EA">
          <w:rPr>
            <w:rFonts w:ascii="Calibri" w:hAnsi="Calibri" w:cs="Calibri"/>
            <w:color w:val="000000" w:themeColor="text1"/>
          </w:rPr>
          <w:t xml:space="preserve">a single-site study in Kenya </w:t>
        </w:r>
        <w:r>
          <w:rPr>
            <w:rFonts w:ascii="Calibri" w:hAnsi="Calibri" w:cs="Calibri"/>
            <w:color w:val="000000" w:themeColor="text1"/>
          </w:rPr>
          <w:fldChar w:fldCharType="begin"/>
        </w:r>
        <w:r>
          <w:rPr>
            <w:rFonts w:ascii="Calibri" w:hAnsi="Calibri" w:cs="Calibri"/>
            <w:color w:val="000000" w:themeColor="text1"/>
          </w:rPr>
          <w: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Pr>
            <w:rFonts w:ascii="Calibri" w:hAnsi="Calibri" w:cs="Calibri"/>
            <w:color w:val="000000" w:themeColor="text1"/>
          </w:rPr>
          <w:fldChar w:fldCharType="separate"/>
        </w:r>
        <w:r>
          <w:rPr>
            <w:rFonts w:ascii="Calibri" w:hAnsi="Calibri" w:cs="Calibri"/>
            <w:noProof/>
            <w:color w:val="000000" w:themeColor="text1"/>
          </w:rPr>
          <w:t>(10)</w:t>
        </w:r>
        <w:r>
          <w:rPr>
            <w:rFonts w:ascii="Calibri" w:hAnsi="Calibri" w:cs="Calibri"/>
            <w:color w:val="000000" w:themeColor="text1"/>
          </w:rPr>
          <w:fldChar w:fldCharType="end"/>
        </w:r>
        <w:r w:rsidRPr="008A08EA">
          <w:rPr>
            <w:rFonts w:ascii="Calibri" w:hAnsi="Calibri" w:cs="Calibri"/>
            <w:color w:val="000000" w:themeColor="text1"/>
          </w:rPr>
          <w:t xml:space="preserve"> and</w:t>
        </w:r>
        <w:r>
          <w:rPr>
            <w:rFonts w:ascii="Calibri" w:hAnsi="Calibri" w:cs="Calibri"/>
            <w:color w:val="000000" w:themeColor="text1"/>
          </w:rPr>
          <w:t xml:space="preserve"> to</w:t>
        </w:r>
        <w:r w:rsidRPr="008A08EA">
          <w:rPr>
            <w:rFonts w:ascii="Calibri" w:hAnsi="Calibri" w:cs="Calibri"/>
            <w:color w:val="000000" w:themeColor="text1"/>
          </w:rPr>
          <w:t xml:space="preserve"> </w:t>
        </w:r>
        <w:r>
          <w:rPr>
            <w:rFonts w:ascii="Calibri" w:hAnsi="Calibri" w:cs="Calibri"/>
            <w:color w:val="000000" w:themeColor="text1"/>
          </w:rPr>
          <w:t xml:space="preserve">WRA using </w:t>
        </w:r>
        <w:r w:rsidRPr="008A08EA">
          <w:rPr>
            <w:rFonts w:ascii="Calibri" w:hAnsi="Calibri" w:cs="Calibri"/>
            <w:color w:val="000000" w:themeColor="text1"/>
          </w:rPr>
          <w:t>NHANES</w:t>
        </w:r>
        <w:r>
          <w:rPr>
            <w:rFonts w:ascii="Calibri" w:hAnsi="Calibri" w:cs="Calibri"/>
            <w:color w:val="000000" w:themeColor="text1"/>
          </w:rPr>
          <w:t xml:space="preserve"> 2003 - 2006</w:t>
        </w:r>
        <w:r w:rsidRPr="008A08EA">
          <w:rPr>
            <w:rFonts w:ascii="Calibri" w:hAnsi="Calibri" w:cs="Calibri"/>
            <w:color w:val="000000" w:themeColor="text1"/>
          </w:rPr>
          <w:t xml:space="preserve"> </w:t>
        </w:r>
        <w:r w:rsidRPr="008A08EA">
          <w:rPr>
            <w:rFonts w:ascii="Calibri" w:hAnsi="Calibri" w:cs="Calibri"/>
            <w:color w:val="000000" w:themeColor="text1"/>
          </w:rPr>
          <w:fldChar w:fldCharType="begin"/>
        </w:r>
        <w:r>
          <w:rPr>
            <w:rFonts w:ascii="Calibri" w:hAnsi="Calibri" w:cs="Calibri"/>
            <w:color w:val="000000" w:themeColor="text1"/>
          </w:rPr>
          <w: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Pr="008A08EA">
          <w:rPr>
            <w:rFonts w:ascii="Calibri" w:hAnsi="Calibri" w:cs="Calibri"/>
            <w:color w:val="000000" w:themeColor="text1"/>
          </w:rPr>
          <w:fldChar w:fldCharType="separate"/>
        </w:r>
        <w:r>
          <w:rPr>
            <w:rFonts w:ascii="Calibri" w:hAnsi="Calibri" w:cs="Calibri"/>
            <w:noProof/>
            <w:color w:val="000000" w:themeColor="text1"/>
          </w:rPr>
          <w:t>(11)</w:t>
        </w:r>
        <w:r w:rsidRPr="008A08EA">
          <w:rPr>
            <w:rFonts w:ascii="Calibri" w:hAnsi="Calibri" w:cs="Calibri"/>
            <w:color w:val="000000" w:themeColor="text1"/>
          </w:rPr>
          <w:fldChar w:fldCharType="end"/>
        </w:r>
        <w:r w:rsidRPr="008A08EA">
          <w:rPr>
            <w:rFonts w:ascii="Calibri" w:hAnsi="Calibri" w:cs="Calibri"/>
            <w:color w:val="000000" w:themeColor="text1"/>
          </w:rPr>
          <w:t xml:space="preserve">. </w:t>
        </w:r>
        <w:r>
          <w:rPr>
            <w:rFonts w:ascii="Calibri" w:hAnsi="Calibri" w:cs="Calibri"/>
          </w:rPr>
          <w:t>We presented the prevalence of deficiencies, mean, geometric mean, and 25</w:t>
        </w:r>
        <w:r w:rsidRPr="00AC0638">
          <w:rPr>
            <w:rFonts w:ascii="Calibri" w:hAnsi="Calibri" w:cs="Calibri"/>
            <w:vertAlign w:val="superscript"/>
          </w:rPr>
          <w:t>th</w:t>
        </w:r>
        <w:r>
          <w:rPr>
            <w:rFonts w:ascii="Calibri" w:hAnsi="Calibri" w:cs="Calibri"/>
          </w:rPr>
          <w:t>, 50</w:t>
        </w:r>
        <w:r w:rsidRPr="00AC0638">
          <w:rPr>
            <w:rFonts w:ascii="Calibri" w:hAnsi="Calibri" w:cs="Calibri"/>
            <w:vertAlign w:val="superscript"/>
          </w:rPr>
          <w:t>th</w:t>
        </w:r>
        <w:r>
          <w:rPr>
            <w:rFonts w:ascii="Calibri" w:hAnsi="Calibri" w:cs="Calibri"/>
          </w:rPr>
          <w:t>, and 75</w:t>
        </w:r>
        <w:r w:rsidRPr="00AC0638">
          <w:rPr>
            <w:rFonts w:ascii="Calibri" w:hAnsi="Calibri" w:cs="Calibri"/>
            <w:vertAlign w:val="superscript"/>
          </w:rPr>
          <w:t>th</w:t>
        </w:r>
        <w:r>
          <w:rPr>
            <w:rFonts w:ascii="Calibri" w:hAnsi="Calibri" w:cs="Calibri"/>
          </w:rPr>
          <w:t xml:space="preserve"> percentiles of retinol binding protein, serum ferritin, and </w:t>
        </w:r>
        <w:proofErr w:type="spellStart"/>
        <w:r>
          <w:rPr>
            <w:rFonts w:ascii="Calibri" w:hAnsi="Calibri" w:cs="Calibri"/>
          </w:rPr>
          <w:t>STfR</w:t>
        </w:r>
        <w:proofErr w:type="spellEnd"/>
        <w:r>
          <w:rPr>
            <w:rFonts w:ascii="Calibri" w:hAnsi="Calibri" w:cs="Calibri"/>
          </w:rPr>
          <w:t xml:space="preserve"> (and their </w:t>
        </w:r>
        <w:commentRangeStart w:id="75"/>
        <w:commentRangeStart w:id="76"/>
        <w:r>
          <w:rPr>
            <w:rFonts w:ascii="Calibri" w:hAnsi="Calibri" w:cs="Calibri"/>
          </w:rPr>
          <w:t>inflammation</w:t>
        </w:r>
        <w:commentRangeEnd w:id="75"/>
        <w:r>
          <w:rPr>
            <w:rStyle w:val="CommentReference"/>
            <w:rFonts w:asciiTheme="minorHAnsi" w:eastAsiaTheme="minorEastAsia" w:hAnsiTheme="minorHAnsi" w:cstheme="minorBidi"/>
          </w:rPr>
          <w:commentReference w:id="75"/>
        </w:r>
      </w:ins>
      <w:commentRangeEnd w:id="76"/>
      <w:r w:rsidR="00751FE4">
        <w:rPr>
          <w:rStyle w:val="CommentReference"/>
          <w:rFonts w:asciiTheme="minorHAnsi" w:eastAsiaTheme="minorEastAsia" w:hAnsiTheme="minorHAnsi" w:cstheme="minorBidi"/>
        </w:rPr>
        <w:commentReference w:id="76"/>
      </w:r>
      <w:ins w:id="77" w:author="Luo, Hanqi" w:date="2022-02-18T12:08:00Z">
        <w:r>
          <w:rPr>
            <w:rFonts w:ascii="Calibri" w:hAnsi="Calibri" w:cs="Calibri"/>
          </w:rPr>
          <w:t xml:space="preserve"> adjusted values), and CRP, and AGP concentrations for the Kenya study; and the same statistic parameters of serum retinol, serum ferritin, and </w:t>
        </w:r>
        <w:proofErr w:type="spellStart"/>
        <w:r>
          <w:rPr>
            <w:rFonts w:ascii="Calibri" w:hAnsi="Calibri" w:cs="Calibri"/>
          </w:rPr>
          <w:t>sTfR</w:t>
        </w:r>
        <w:proofErr w:type="spellEnd"/>
        <w:r>
          <w:rPr>
            <w:rFonts w:ascii="Calibri" w:hAnsi="Calibri" w:cs="Calibri"/>
          </w:rPr>
          <w:t xml:space="preserve"> (and their BRINDA adjusted values), serum B-12, RBC and serum folate, CRP, and hemoglobin concentrations for NHANES (</w:t>
        </w:r>
        <w:r w:rsidRPr="00B47A74">
          <w:rPr>
            <w:rFonts w:ascii="Calibri" w:hAnsi="Calibri" w:cs="Calibri"/>
            <w:b/>
            <w:bCs/>
          </w:rPr>
          <w:t>Table 1</w:t>
        </w:r>
        <w:r>
          <w:rPr>
            <w:rFonts w:ascii="Calibri" w:hAnsi="Calibri" w:cs="Calibri"/>
          </w:rPr>
          <w:t xml:space="preserve">). Because NHANES does not collect AGP routinely, and </w:t>
        </w:r>
        <w:proofErr w:type="spellStart"/>
        <w:r>
          <w:rPr>
            <w:rFonts w:ascii="Calibri" w:hAnsi="Calibri" w:cs="Calibri"/>
          </w:rPr>
          <w:t>sTfR</w:t>
        </w:r>
        <w:proofErr w:type="spellEnd"/>
        <w:r>
          <w:rPr>
            <w:rFonts w:ascii="Calibri" w:hAnsi="Calibri" w:cs="Calibri"/>
          </w:rPr>
          <w:t xml:space="preserve"> is adjusted by only AGP among WRA according to the BRINDA adjustment method </w:t>
        </w:r>
        <w:r>
          <w:rPr>
            <w:rFonts w:ascii="Calibri" w:hAnsi="Calibri" w:cs="Calibri"/>
          </w:rPr>
          <w:fldChar w:fldCharType="begin"/>
        </w:r>
        <w:r>
          <w:rPr>
            <w:rFonts w:ascii="Calibri" w:hAnsi="Calibri" w:cs="Calibri"/>
          </w:rPr>
          <w: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instrText>
        </w:r>
        <w:r>
          <w:rPr>
            <w:rFonts w:ascii="Calibri" w:hAnsi="Calibri" w:cs="Calibri"/>
          </w:rPr>
          <w:fldChar w:fldCharType="separate"/>
        </w:r>
        <w:r>
          <w:rPr>
            <w:rFonts w:ascii="Calibri" w:hAnsi="Calibri" w:cs="Calibri"/>
            <w:noProof/>
          </w:rPr>
          <w:t>(26)</w:t>
        </w:r>
        <w:r>
          <w:rPr>
            <w:rFonts w:ascii="Calibri" w:hAnsi="Calibri" w:cs="Calibri"/>
          </w:rPr>
          <w:fldChar w:fldCharType="end"/>
        </w:r>
        <w:r>
          <w:rPr>
            <w:rFonts w:ascii="Calibri" w:hAnsi="Calibri" w:cs="Calibri"/>
          </w:rPr>
          <w:t xml:space="preserve">, we were unable to apply the BRINDA adjustment method to </w:t>
        </w:r>
        <w:proofErr w:type="spellStart"/>
        <w:r>
          <w:rPr>
            <w:rFonts w:ascii="Calibri" w:hAnsi="Calibri" w:cs="Calibri"/>
          </w:rPr>
          <w:t>sTfR</w:t>
        </w:r>
        <w:proofErr w:type="spellEnd"/>
        <w:r>
          <w:rPr>
            <w:rFonts w:ascii="Calibri" w:hAnsi="Calibri" w:cs="Calibri"/>
          </w:rPr>
          <w:t xml:space="preserve"> among WRA using NHANES </w:t>
        </w:r>
        <w:r w:rsidRPr="00B52003">
          <w:rPr>
            <w:rFonts w:ascii="Calibri" w:hAnsi="Calibri" w:cs="Calibri"/>
          </w:rPr>
          <w:t xml:space="preserve">dataset. Thus, the </w:t>
        </w:r>
        <w:r w:rsidRPr="00DB32A6">
          <w:rPr>
            <w:rFonts w:ascii="Calibri" w:hAnsi="Calibri" w:cs="Calibri"/>
          </w:rPr>
          <w:t xml:space="preserve">adjusted </w:t>
        </w:r>
        <w:proofErr w:type="spellStart"/>
        <w:r w:rsidRPr="00DB32A6">
          <w:rPr>
            <w:rFonts w:ascii="Calibri" w:hAnsi="Calibri" w:cs="Calibri"/>
          </w:rPr>
          <w:t>sTfR</w:t>
        </w:r>
        <w:proofErr w:type="spellEnd"/>
        <w:r w:rsidRPr="00DB32A6">
          <w:rPr>
            <w:rFonts w:ascii="Calibri" w:hAnsi="Calibri" w:cs="Calibri"/>
          </w:rPr>
          <w:t xml:space="preserve"> is the same as the unadjusted values among WRA. To validate the</w:t>
        </w:r>
        <w:r>
          <w:rPr>
            <w:rFonts w:ascii="Calibri" w:hAnsi="Calibri" w:cs="Calibri"/>
          </w:rPr>
          <w:t xml:space="preserve"> results generated by the</w:t>
        </w:r>
        <w:r w:rsidRPr="00DB32A6">
          <w:rPr>
            <w:rFonts w:ascii="Calibri" w:hAnsi="Calibri" w:cs="Calibri"/>
          </w:rPr>
          <w:t xml:space="preserve"> SAMBA package, an independent consultant carried the same </w:t>
        </w:r>
        <w:r w:rsidRPr="00976CCC">
          <w:rPr>
            <w:rFonts w:ascii="Calibri" w:hAnsi="Calibri" w:cs="Calibri"/>
            <w:b/>
            <w:bCs/>
            <w:rPrChange w:id="78" w:author="Luo, Hanqi" w:date="2022-02-18T12:09:00Z">
              <w:rPr>
                <w:rFonts w:ascii="Calibri" w:hAnsi="Calibri" w:cs="Calibri"/>
              </w:rPr>
            </w:rPrChange>
          </w:rPr>
          <w:t xml:space="preserve">analyses, which yielded identical results by the SAMBA package </w:t>
        </w:r>
        <w:commentRangeStart w:id="79"/>
        <w:r w:rsidRPr="00976CCC">
          <w:rPr>
            <w:rFonts w:ascii="Calibri" w:hAnsi="Calibri" w:cs="Calibri"/>
            <w:b/>
            <w:bCs/>
            <w:rPrChange w:id="80" w:author="Luo, Hanqi" w:date="2022-02-18T12:09:00Z">
              <w:rPr>
                <w:rFonts w:ascii="Calibri" w:hAnsi="Calibri" w:cs="Calibri"/>
              </w:rPr>
            </w:rPrChange>
          </w:rPr>
          <w:t>(</w:t>
        </w:r>
        <w:r w:rsidRPr="00976CCC">
          <w:rPr>
            <w:rFonts w:ascii="Calibri" w:hAnsi="Calibri" w:cs="Calibri"/>
            <w:b/>
            <w:bCs/>
          </w:rPr>
          <w:t>Table 1</w:t>
        </w:r>
        <w:r w:rsidRPr="00976CCC">
          <w:rPr>
            <w:rFonts w:ascii="Calibri" w:hAnsi="Calibri" w:cs="Calibri"/>
            <w:b/>
            <w:bCs/>
            <w:rPrChange w:id="81" w:author="Luo, Hanqi" w:date="2022-02-18T12:09:00Z">
              <w:rPr>
                <w:rFonts w:ascii="Calibri" w:hAnsi="Calibri" w:cs="Calibri"/>
              </w:rPr>
            </w:rPrChange>
          </w:rPr>
          <w:t xml:space="preserve">). </w:t>
        </w:r>
        <w:commentRangeEnd w:id="79"/>
        <w:r w:rsidRPr="00976CCC">
          <w:rPr>
            <w:rStyle w:val="CommentReference"/>
            <w:rFonts w:asciiTheme="minorHAnsi" w:eastAsiaTheme="minorEastAsia" w:hAnsiTheme="minorHAnsi" w:cstheme="minorBidi"/>
            <w:b/>
            <w:bCs/>
            <w:rPrChange w:id="82" w:author="Luo, Hanqi" w:date="2022-02-18T12:09:00Z">
              <w:rPr>
                <w:rStyle w:val="CommentReference"/>
                <w:rFonts w:asciiTheme="minorHAnsi" w:eastAsiaTheme="minorEastAsia" w:hAnsiTheme="minorHAnsi" w:cstheme="minorBidi"/>
              </w:rPr>
            </w:rPrChange>
          </w:rPr>
          <w:commentReference w:id="79"/>
        </w:r>
      </w:ins>
    </w:p>
    <w:p w14:paraId="4A408E69" w14:textId="13D6EB4B" w:rsidR="00236713" w:rsidRPr="00976CCC" w:rsidRDefault="002923F4" w:rsidP="001D655C">
      <w:pPr>
        <w:tabs>
          <w:tab w:val="left" w:pos="2880"/>
        </w:tabs>
        <w:spacing w:line="480" w:lineRule="auto"/>
        <w:jc w:val="both"/>
        <w:rPr>
          <w:ins w:id="83" w:author="Luo, Hanqi" w:date="2022-02-18T12:09:00Z"/>
          <w:rFonts w:ascii="Calibri" w:hAnsi="Calibri" w:cs="Calibri"/>
          <w:b/>
          <w:bCs/>
          <w:color w:val="000000" w:themeColor="text1"/>
          <w:rPrChange w:id="84" w:author="Luo, Hanqi" w:date="2022-02-18T12:09:00Z">
            <w:rPr>
              <w:ins w:id="85" w:author="Luo, Hanqi" w:date="2022-02-18T12:09:00Z"/>
              <w:rFonts w:ascii="Calibri" w:hAnsi="Calibri" w:cs="Calibri"/>
              <w:color w:val="000000" w:themeColor="text1"/>
            </w:rPr>
          </w:rPrChange>
        </w:rPr>
      </w:pPr>
      <w:ins w:id="86" w:author="Luo, Hanqi" w:date="2022-02-18T12:09:00Z">
        <w:r w:rsidRPr="00976CCC">
          <w:rPr>
            <w:rFonts w:ascii="Calibri" w:hAnsi="Calibri" w:cs="Calibri"/>
            <w:b/>
            <w:bCs/>
            <w:color w:val="000000" w:themeColor="text1"/>
            <w:rPrChange w:id="87" w:author="Luo, Hanqi" w:date="2022-02-18T12:09:00Z">
              <w:rPr>
                <w:rFonts w:ascii="Calibri" w:hAnsi="Calibri" w:cs="Calibri"/>
                <w:color w:val="000000" w:themeColor="text1"/>
              </w:rPr>
            </w:rPrChange>
          </w:rPr>
          <w:t>Application of SAMBA</w:t>
        </w:r>
      </w:ins>
    </w:p>
    <w:p w14:paraId="0EF89974" w14:textId="6BE34EC5" w:rsidR="002923F4" w:rsidRPr="002923F4" w:rsidRDefault="002923F4">
      <w:pPr>
        <w:pStyle w:val="ListParagraph"/>
        <w:numPr>
          <w:ilvl w:val="0"/>
          <w:numId w:val="14"/>
        </w:numPr>
        <w:tabs>
          <w:tab w:val="left" w:pos="2880"/>
        </w:tabs>
        <w:spacing w:line="480" w:lineRule="auto"/>
        <w:jc w:val="both"/>
        <w:rPr>
          <w:rFonts w:ascii="Calibri" w:hAnsi="Calibri" w:cs="Calibri"/>
          <w:color w:val="000000" w:themeColor="text1"/>
          <w:rPrChange w:id="88" w:author="Luo, Hanqi" w:date="2022-02-18T12:09:00Z">
            <w:rPr/>
          </w:rPrChange>
        </w:rPr>
        <w:pPrChange w:id="89" w:author="Luo, Hanqi" w:date="2022-02-18T12:09:00Z">
          <w:pPr>
            <w:tabs>
              <w:tab w:val="left" w:pos="2880"/>
            </w:tabs>
            <w:spacing w:line="480" w:lineRule="auto"/>
            <w:jc w:val="both"/>
          </w:pPr>
        </w:pPrChange>
      </w:pPr>
      <w:proofErr w:type="spellStart"/>
      <w:ins w:id="90" w:author="Luo, Hanqi" w:date="2022-02-18T12:09:00Z">
        <w:r>
          <w:rPr>
            <w:rFonts w:ascii="Calibri" w:hAnsi="Calibri" w:cs="Calibri"/>
            <w:color w:val="000000" w:themeColor="text1"/>
          </w:rPr>
          <w:lastRenderedPageBreak/>
          <w:t>Hanqi</w:t>
        </w:r>
        <w:proofErr w:type="spellEnd"/>
        <w:r>
          <w:rPr>
            <w:rFonts w:ascii="Calibri" w:hAnsi="Calibri" w:cs="Calibri"/>
            <w:color w:val="000000" w:themeColor="text1"/>
          </w:rPr>
          <w:t xml:space="preserve"> will make the MAP</w:t>
        </w:r>
      </w:ins>
    </w:p>
    <w:p w14:paraId="26357993" w14:textId="77777777" w:rsidR="00976CCC" w:rsidRPr="001C16E4" w:rsidRDefault="00976CCC">
      <w:pPr>
        <w:tabs>
          <w:tab w:val="left" w:pos="2880"/>
        </w:tabs>
        <w:spacing w:line="480" w:lineRule="auto"/>
        <w:jc w:val="both"/>
        <w:rPr>
          <w:ins w:id="91" w:author="Luo, Hanqi" w:date="2022-02-18T12:09:00Z"/>
          <w:rFonts w:ascii="Calibri" w:hAnsi="Calibri" w:cs="Calibri"/>
          <w:b/>
          <w:bCs/>
          <w:color w:val="000000" w:themeColor="text1"/>
        </w:rPr>
        <w:pPrChange w:id="92" w:author="Luo, Hanqi" w:date="2022-02-18T12:09:00Z">
          <w:pPr>
            <w:pStyle w:val="ListParagraph"/>
            <w:numPr>
              <w:numId w:val="14"/>
            </w:numPr>
            <w:shd w:val="clear" w:color="auto" w:fill="FFFFFF"/>
            <w:spacing w:before="100" w:beforeAutospacing="1" w:after="100" w:afterAutospacing="1"/>
            <w:ind w:hanging="360"/>
          </w:pPr>
        </w:pPrChange>
      </w:pPr>
      <w:ins w:id="93" w:author="Luo, Hanqi" w:date="2022-02-18T12:09:00Z">
        <w:r w:rsidRPr="001C16E4">
          <w:rPr>
            <w:rFonts w:ascii="Calibri" w:hAnsi="Calibri" w:cs="Calibri"/>
            <w:b/>
            <w:bCs/>
            <w:color w:val="000000" w:themeColor="text1"/>
            <w:rPrChange w:id="94" w:author="Luo, Hanqi" w:date="2022-02-18T12:09:00Z">
              <w:rPr/>
            </w:rPrChange>
          </w:rPr>
          <w:t>Customization of the SAMBA</w:t>
        </w:r>
      </w:ins>
    </w:p>
    <w:p w14:paraId="72888467" w14:textId="7B076E2D"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w:t>
      </w:r>
      <w:r w:rsidR="00795BB3">
        <w:rPr>
          <w:rFonts w:ascii="Calibri" w:hAnsi="Calibri" w:cs="Calibri"/>
          <w:color w:val="000000" w:themeColor="text1"/>
        </w:rPr>
        <w:t>allow for the analysis of any</w:t>
      </w:r>
      <w:r w:rsidRPr="008A08EA">
        <w:rPr>
          <w:rFonts w:ascii="Calibri" w:hAnsi="Calibri" w:cs="Calibri"/>
          <w:color w:val="000000" w:themeColor="text1"/>
        </w:rPr>
        <w:t xml:space="preserve"> biomarkers that can be</w:t>
      </w:r>
      <w:r w:rsidR="00C73318">
        <w:rPr>
          <w:rFonts w:ascii="Calibri" w:hAnsi="Calibri" w:cs="Calibri"/>
          <w:color w:val="000000" w:themeColor="text1"/>
        </w:rPr>
        <w:t xml:space="preserve"> categorized</w:t>
      </w:r>
      <w:r w:rsidRPr="008A08EA">
        <w:rPr>
          <w:rFonts w:ascii="Calibri" w:hAnsi="Calibri" w:cs="Calibri"/>
          <w:color w:val="000000" w:themeColor="text1"/>
        </w:rPr>
        <w:t xml:space="preserve"> with a binary outcome. </w:t>
      </w:r>
      <w:r w:rsidR="00C54BF4">
        <w:rPr>
          <w:rFonts w:ascii="Calibri" w:hAnsi="Calibri" w:cs="Calibri"/>
          <w:color w:val="000000" w:themeColor="text1"/>
        </w:rPr>
        <w:t>W</w:t>
      </w:r>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2E5B5D">
        <w:rPr>
          <w:rFonts w:ascii="Calibri" w:hAnsi="Calibri" w:cs="Calibri"/>
          <w:color w:val="000000" w:themeColor="text1"/>
        </w:rPr>
        <w:t>12</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biomarkers built in</w:t>
      </w:r>
      <w:r w:rsidR="00795BB3">
        <w:rPr>
          <w:rFonts w:ascii="Calibri" w:hAnsi="Calibri" w:cs="Calibri"/>
          <w:color w:val="000000" w:themeColor="text1"/>
        </w:rPr>
        <w:t>to</w:t>
      </w:r>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to add the variable name, units, and survey weight variable (if relevant) of </w:t>
      </w:r>
      <w:r w:rsidR="00795BB3">
        <w:rPr>
          <w:rFonts w:ascii="Calibri" w:hAnsi="Calibri" w:cs="Calibri"/>
          <w:color w:val="000000" w:themeColor="text1"/>
        </w:rPr>
        <w:t xml:space="preserve">the </w:t>
      </w:r>
      <w:r w:rsidR="00147EAA" w:rsidRPr="008A08EA">
        <w:rPr>
          <w:rFonts w:ascii="Calibri" w:hAnsi="Calibri" w:cs="Calibri"/>
          <w:color w:val="000000" w:themeColor="text1"/>
        </w:rPr>
        <w:t>additional biomarkers</w:t>
      </w:r>
      <w:r w:rsidR="008F21CA">
        <w:rPr>
          <w:rFonts w:ascii="Calibri" w:hAnsi="Calibri" w:cs="Calibri"/>
          <w:color w:val="000000" w:themeColor="text1"/>
        </w:rPr>
        <w:t xml:space="preserve"> (e.g., diastolic blood pressure)</w:t>
      </w:r>
      <w:r w:rsidR="00147EAA" w:rsidRPr="008A08EA">
        <w:rPr>
          <w:rFonts w:ascii="Calibri" w:hAnsi="Calibri" w:cs="Calibri"/>
          <w:color w:val="000000" w:themeColor="text1"/>
        </w:rPr>
        <w:t xml:space="preserve"> in</w:t>
      </w:r>
      <w:r w:rsidR="00795BB3">
        <w:rPr>
          <w:rFonts w:ascii="Calibri" w:hAnsi="Calibri" w:cs="Calibri"/>
          <w:color w:val="000000" w:themeColor="text1"/>
        </w:rPr>
        <w:t>to</w:t>
      </w:r>
      <w:r w:rsidR="00147EAA" w:rsidRPr="008A08EA">
        <w:rPr>
          <w:rFonts w:ascii="Calibri" w:hAnsi="Calibri" w:cs="Calibri"/>
          <w:color w:val="000000" w:themeColor="text1"/>
        </w:rPr>
        <w:t xml:space="preserve">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w:t>
      </w:r>
      <w:r w:rsidR="00C73318">
        <w:rPr>
          <w:rFonts w:ascii="Calibri" w:hAnsi="Calibri" w:cs="Calibri"/>
          <w:color w:val="000000" w:themeColor="text1"/>
        </w:rPr>
        <w:t xml:space="preserve"> into the cutoff template</w:t>
      </w:r>
      <w:r w:rsidRPr="008A08EA">
        <w:rPr>
          <w:rFonts w:ascii="Calibri" w:hAnsi="Calibri" w:cs="Calibri"/>
          <w:color w:val="000000" w:themeColor="text1"/>
        </w:rPr>
        <w:t xml:space="preserve">. </w:t>
      </w:r>
      <w:r w:rsidR="00334D2A">
        <w:rPr>
          <w:rFonts w:ascii="Calibri" w:hAnsi="Calibri" w:cs="Calibri"/>
          <w:color w:val="000000" w:themeColor="text1"/>
        </w:rPr>
        <w:t>A</w:t>
      </w:r>
      <w:r w:rsidR="00CB399F" w:rsidRPr="008A08EA">
        <w:rPr>
          <w:rFonts w:ascii="Calibri" w:hAnsi="Calibri" w:cs="Calibri"/>
          <w:color w:val="000000" w:themeColor="text1"/>
        </w:rPr>
        <w:t xml:space="preserve"> successful run of the SAMBA</w:t>
      </w:r>
      <w:r w:rsidR="00334D2A">
        <w:rPr>
          <w:rFonts w:ascii="Calibri" w:hAnsi="Calibri" w:cs="Calibri"/>
          <w:color w:val="000000" w:themeColor="text1"/>
        </w:rPr>
        <w:t xml:space="preserve"> will then generate</w:t>
      </w:r>
      <w:r w:rsidR="00CB399F" w:rsidRPr="008A08EA">
        <w:rPr>
          <w:rFonts w:ascii="Calibri" w:hAnsi="Calibri" w:cs="Calibri"/>
          <w:color w:val="000000" w:themeColor="text1"/>
        </w:rPr>
        <w:t xml:space="preserve">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334D2A">
        <w:rPr>
          <w:rFonts w:ascii="Calibri" w:hAnsi="Calibri" w:cs="Calibri"/>
          <w:color w:val="000000" w:themeColor="text1"/>
        </w:rPr>
        <w:t>that</w:t>
      </w:r>
      <w:r w:rsidR="00CB399F" w:rsidRPr="008A08EA">
        <w:rPr>
          <w:rFonts w:ascii="Calibri" w:hAnsi="Calibri" w:cs="Calibri"/>
          <w:color w:val="000000" w:themeColor="text1"/>
        </w:rPr>
        <w:t xml:space="preserve"> include</w:t>
      </w:r>
      <w:r w:rsidR="00334D2A">
        <w:rPr>
          <w:rFonts w:ascii="Calibri" w:hAnsi="Calibri" w:cs="Calibri"/>
          <w:color w:val="000000" w:themeColor="text1"/>
        </w:rPr>
        <w:t>s</w:t>
      </w:r>
      <w:r w:rsidR="00CB399F" w:rsidRPr="008A08EA">
        <w:rPr>
          <w:rFonts w:ascii="Calibri" w:hAnsi="Calibri" w:cs="Calibri"/>
          <w:color w:val="000000" w:themeColor="text1"/>
        </w:rPr>
        <w:t xml:space="preserve"> 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r w:rsidR="00795BB3">
        <w:rPr>
          <w:rFonts w:ascii="Calibri" w:hAnsi="Calibri" w:cs="Calibri"/>
          <w:color w:val="000000" w:themeColor="text1"/>
        </w:rPr>
        <w:t>(s)</w:t>
      </w:r>
      <w:r w:rsidR="00CB399F" w:rsidRPr="008A08EA">
        <w:rPr>
          <w:rFonts w:ascii="Calibri" w:hAnsi="Calibri" w:cs="Calibri"/>
          <w:color w:val="000000" w:themeColor="text1"/>
        </w:rPr>
        <w:t xml:space="preserve"> and </w:t>
      </w:r>
      <w:r w:rsidR="00334D2A">
        <w:rPr>
          <w:rFonts w:ascii="Calibri" w:hAnsi="Calibri" w:cs="Calibri"/>
          <w:color w:val="000000" w:themeColor="text1"/>
        </w:rPr>
        <w:t>a</w:t>
      </w:r>
      <w:r w:rsidR="00CB399F" w:rsidRPr="008A08EA">
        <w:rPr>
          <w:rFonts w:ascii="Calibri" w:hAnsi="Calibri" w:cs="Calibri"/>
          <w:color w:val="000000" w:themeColor="text1"/>
        </w:rPr>
        <w:t xml:space="preserve"> </w:t>
      </w:r>
      <w:r w:rsidR="00334D2A">
        <w:rPr>
          <w:rFonts w:ascii="Calibri" w:hAnsi="Calibri" w:cs="Calibri"/>
          <w:color w:val="000000" w:themeColor="text1"/>
        </w:rPr>
        <w:t xml:space="preserve">summary </w:t>
      </w:r>
      <w:r w:rsidR="00CB399F" w:rsidRPr="008A08EA">
        <w:rPr>
          <w:rFonts w:ascii="Calibri" w:hAnsi="Calibri" w:cs="Calibri"/>
          <w:color w:val="000000" w:themeColor="text1"/>
        </w:rPr>
        <w:t>result</w:t>
      </w:r>
      <w:r w:rsidR="008E2AE5" w:rsidRPr="008A08EA">
        <w:rPr>
          <w:rFonts w:ascii="Calibri" w:hAnsi="Calibri" w:cs="Calibri"/>
          <w:color w:val="000000" w:themeColor="text1"/>
        </w:rPr>
        <w:t xml:space="preserve"> file (output 2) </w:t>
      </w:r>
      <w:r w:rsidR="00334D2A">
        <w:rPr>
          <w:rFonts w:ascii="Calibri" w:hAnsi="Calibri" w:cs="Calibri"/>
          <w:color w:val="000000" w:themeColor="text1"/>
        </w:rPr>
        <w:t>that</w:t>
      </w:r>
      <w:r w:rsidR="008E2AE5" w:rsidRPr="008A08EA">
        <w:rPr>
          <w:rFonts w:ascii="Calibri" w:hAnsi="Calibri" w:cs="Calibri"/>
          <w:color w:val="000000" w:themeColor="text1"/>
        </w:rPr>
        <w:t xml:space="preserve"> contain</w:t>
      </w:r>
      <w:r w:rsidR="00334D2A">
        <w:rPr>
          <w:rFonts w:ascii="Calibri" w:hAnsi="Calibri" w:cs="Calibri"/>
          <w:color w:val="000000" w:themeColor="text1"/>
        </w:rPr>
        <w:t>s</w:t>
      </w:r>
      <w:r w:rsidR="008E2AE5" w:rsidRPr="008A08EA">
        <w:rPr>
          <w:rFonts w:ascii="Calibri" w:hAnsi="Calibri" w:cs="Calibri"/>
          <w:color w:val="000000" w:themeColor="text1"/>
        </w:rPr>
        <w:t xml:space="preserve">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0EFFEF5D" w:rsidR="0040050B" w:rsidRPr="008A08EA" w:rsidRDefault="0040050B" w:rsidP="00147EAA">
      <w:pPr>
        <w:spacing w:line="480" w:lineRule="auto"/>
        <w:jc w:val="both"/>
        <w:rPr>
          <w:rFonts w:ascii="Calibri" w:hAnsi="Calibri" w:cs="Calibri"/>
        </w:rPr>
      </w:pPr>
      <w:r w:rsidRPr="008A08EA">
        <w:rPr>
          <w:rFonts w:ascii="Calibri" w:hAnsi="Calibri" w:cs="Calibri"/>
        </w:rPr>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r w:rsidR="00795BB3">
        <w:rPr>
          <w:rFonts w:ascii="Calibri" w:hAnsi="Calibri" w:cs="Calibri"/>
        </w:rPr>
        <w:t xml:space="preserve">an </w:t>
      </w:r>
      <w:r w:rsidR="00500D6B" w:rsidRPr="008A08EA">
        <w:rPr>
          <w:rFonts w:ascii="Calibri" w:hAnsi="Calibri" w:cs="Calibri"/>
        </w:rPr>
        <w:t>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r w:rsidR="00795BB3">
        <w:rPr>
          <w:rFonts w:ascii="Calibri" w:hAnsi="Calibri" w:cs="Calibri"/>
        </w:rPr>
        <w:t>out</w:t>
      </w:r>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r w:rsidR="00795BB3">
        <w:rPr>
          <w:rFonts w:ascii="Calibri" w:hAnsi="Calibri" w:cs="Calibri"/>
        </w:rPr>
        <w:t>are</w:t>
      </w:r>
      <w:r w:rsidR="00F47C98" w:rsidRPr="008A08EA">
        <w:rPr>
          <w:rFonts w:ascii="Calibri" w:hAnsi="Calibri" w:cs="Calibri"/>
        </w:rPr>
        <w:t xml:space="preserve">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the</w:t>
      </w:r>
      <w:r w:rsidR="00334D2A">
        <w:rPr>
          <w:rFonts w:ascii="Calibri" w:hAnsi="Calibri" w:cs="Calibri"/>
        </w:rPr>
        <w:t xml:space="preserve"> summary</w:t>
      </w:r>
      <w:r w:rsidR="00500D6B" w:rsidRPr="008A08EA">
        <w:rPr>
          <w:rFonts w:ascii="Calibri" w:hAnsi="Calibri" w:cs="Calibri"/>
        </w:rPr>
        <w:t xml:space="preserv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2E5B5D">
        <w:rPr>
          <w:rFonts w:ascii="Calibri" w:hAnsi="Calibri" w:cs="Calibri"/>
        </w:rPr>
        <w:instrText xml:space="preserve"> ADDIN ZOTERO_ITEM CSL_CITATION {"citationID":"kMMpQUeK","properties":{"formattedCitation":"(23\\uc0\\u8211{}25)","plainCitation":"(23–25)","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2E5B5D" w:rsidRPr="002E5B5D">
        <w:rPr>
          <w:rFonts w:ascii="Calibri" w:hAnsi="Calibri"/>
        </w:rPr>
        <w:t>(23–25)</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00CCE677" w:rsidR="000C1C90" w:rsidRPr="008A08EA" w:rsidDel="00236713" w:rsidRDefault="002E5B5D" w:rsidP="005968A9">
      <w:pPr>
        <w:spacing w:line="480" w:lineRule="auto"/>
        <w:jc w:val="center"/>
        <w:rPr>
          <w:del w:id="95" w:author="Luo, Hanqi" w:date="2022-02-18T12:08:00Z"/>
          <w:rFonts w:ascii="Calibri" w:hAnsi="Calibri" w:cs="Calibri"/>
          <w:b/>
          <w:bCs/>
        </w:rPr>
      </w:pPr>
      <w:del w:id="96" w:author="Luo, Hanqi" w:date="2022-02-18T12:08:00Z">
        <w:r w:rsidDel="00236713">
          <w:rPr>
            <w:rFonts w:ascii="Calibri" w:hAnsi="Calibri" w:cs="Calibri"/>
            <w:b/>
            <w:bCs/>
          </w:rPr>
          <w:delText>RESULTS</w:delText>
        </w:r>
      </w:del>
    </w:p>
    <w:p w14:paraId="7E12BA56" w14:textId="1C844AEA" w:rsidR="00535DC5" w:rsidRPr="008A08EA" w:rsidDel="00236713" w:rsidRDefault="00D6642A" w:rsidP="00F36F4B">
      <w:pPr>
        <w:spacing w:line="480" w:lineRule="auto"/>
        <w:jc w:val="both"/>
        <w:rPr>
          <w:del w:id="97" w:author="Luo, Hanqi" w:date="2022-02-18T12:08:00Z"/>
          <w:rFonts w:ascii="Calibri" w:hAnsi="Calibri" w:cs="Calibri"/>
        </w:rPr>
      </w:pPr>
      <w:del w:id="98" w:author="Luo, Hanqi" w:date="2022-02-18T12:08:00Z">
        <w:r w:rsidRPr="008A08EA" w:rsidDel="00236713">
          <w:rPr>
            <w:rFonts w:ascii="Calibri" w:hAnsi="Calibri" w:cs="Calibri"/>
          </w:rPr>
          <w:delText xml:space="preserve">We applied the </w:delText>
        </w:r>
        <w:r w:rsidR="001B722D" w:rsidRPr="008A08EA" w:rsidDel="00236713">
          <w:rPr>
            <w:rFonts w:ascii="Calibri" w:hAnsi="Calibri" w:cs="Calibri"/>
          </w:rPr>
          <w:delText>SAMBA</w:delText>
        </w:r>
        <w:r w:rsidRPr="008A08EA" w:rsidDel="00236713">
          <w:rPr>
            <w:rFonts w:ascii="Calibri" w:hAnsi="Calibri" w:cs="Calibri"/>
          </w:rPr>
          <w:delText xml:space="preserve"> </w:delText>
        </w:r>
        <w:r w:rsidR="00F80B30" w:rsidDel="00236713">
          <w:rPr>
            <w:rFonts w:ascii="Calibri" w:hAnsi="Calibri" w:cs="Calibri"/>
          </w:rPr>
          <w:delText>package</w:delText>
        </w:r>
        <w:r w:rsidR="001B722D" w:rsidRPr="008A08EA" w:rsidDel="00236713">
          <w:rPr>
            <w:rFonts w:ascii="Calibri" w:hAnsi="Calibri" w:cs="Calibri"/>
          </w:rPr>
          <w:delText xml:space="preserve"> to </w:delText>
        </w:r>
        <w:r w:rsidR="00B47A74" w:rsidDel="00236713">
          <w:rPr>
            <w:rFonts w:ascii="Calibri" w:hAnsi="Calibri" w:cs="Calibri"/>
          </w:rPr>
          <w:delText xml:space="preserve">PSC using </w:delText>
        </w:r>
        <w:r w:rsidR="001B722D" w:rsidRPr="008A08EA" w:rsidDel="00236713">
          <w:rPr>
            <w:rFonts w:ascii="Calibri" w:hAnsi="Calibri" w:cs="Calibri"/>
            <w:color w:val="000000" w:themeColor="text1"/>
          </w:rPr>
          <w:delText xml:space="preserve">a single-site study in Kenya </w:delText>
        </w:r>
        <w:r w:rsidR="002E5B5D" w:rsidDel="00236713">
          <w:rPr>
            <w:rFonts w:ascii="Calibri" w:hAnsi="Calibri" w:cs="Calibri"/>
            <w:color w:val="000000" w:themeColor="text1"/>
          </w:rPr>
          <w:fldChar w:fldCharType="begin"/>
        </w:r>
        <w:r w:rsidR="002E5B5D" w:rsidDel="00236713">
          <w:rPr>
            <w:rFonts w:ascii="Calibri" w:hAnsi="Calibri" w:cs="Calibri"/>
            <w:color w:val="000000" w:themeColor="text1"/>
          </w:rPr>
          <w:del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delInstrText>
        </w:r>
        <w:r w:rsidR="002E5B5D" w:rsidDel="00236713">
          <w:rPr>
            <w:rFonts w:ascii="Calibri" w:hAnsi="Calibri" w:cs="Calibri"/>
            <w:color w:val="000000" w:themeColor="text1"/>
          </w:rPr>
          <w:fldChar w:fldCharType="separate"/>
        </w:r>
        <w:r w:rsidR="002E5B5D" w:rsidDel="00236713">
          <w:rPr>
            <w:rFonts w:ascii="Calibri" w:hAnsi="Calibri" w:cs="Calibri"/>
            <w:noProof/>
            <w:color w:val="000000" w:themeColor="text1"/>
          </w:rPr>
          <w:delText>(10)</w:delText>
        </w:r>
        <w:r w:rsidR="002E5B5D" w:rsidDel="00236713">
          <w:rPr>
            <w:rFonts w:ascii="Calibri" w:hAnsi="Calibri" w:cs="Calibri"/>
            <w:color w:val="000000" w:themeColor="text1"/>
          </w:rPr>
          <w:fldChar w:fldCharType="end"/>
        </w:r>
        <w:r w:rsidR="001B722D" w:rsidRPr="008A08EA" w:rsidDel="00236713">
          <w:rPr>
            <w:rFonts w:ascii="Calibri" w:hAnsi="Calibri" w:cs="Calibri"/>
            <w:color w:val="000000" w:themeColor="text1"/>
          </w:rPr>
          <w:delText xml:space="preserve"> and</w:delText>
        </w:r>
        <w:r w:rsidR="00F37251" w:rsidDel="00236713">
          <w:rPr>
            <w:rFonts w:ascii="Calibri" w:hAnsi="Calibri" w:cs="Calibri"/>
            <w:color w:val="000000" w:themeColor="text1"/>
          </w:rPr>
          <w:delText xml:space="preserve"> to</w:delText>
        </w:r>
        <w:r w:rsidR="001B722D" w:rsidRPr="008A08EA" w:rsidDel="00236713">
          <w:rPr>
            <w:rFonts w:ascii="Calibri" w:hAnsi="Calibri" w:cs="Calibri"/>
            <w:color w:val="000000" w:themeColor="text1"/>
          </w:rPr>
          <w:delText xml:space="preserve"> </w:delText>
        </w:r>
        <w:r w:rsidR="00B47A74" w:rsidDel="00236713">
          <w:rPr>
            <w:rFonts w:ascii="Calibri" w:hAnsi="Calibri" w:cs="Calibri"/>
            <w:color w:val="000000" w:themeColor="text1"/>
          </w:rPr>
          <w:delText xml:space="preserve">WRA using </w:delText>
        </w:r>
        <w:r w:rsidR="001B722D" w:rsidRPr="008A08EA" w:rsidDel="00236713">
          <w:rPr>
            <w:rFonts w:ascii="Calibri" w:hAnsi="Calibri" w:cs="Calibri"/>
            <w:color w:val="000000" w:themeColor="text1"/>
          </w:rPr>
          <w:delText>NHANES</w:delText>
        </w:r>
        <w:r w:rsidR="00F37251" w:rsidDel="00236713">
          <w:rPr>
            <w:rFonts w:ascii="Calibri" w:hAnsi="Calibri" w:cs="Calibri"/>
            <w:color w:val="000000" w:themeColor="text1"/>
          </w:rPr>
          <w:delText xml:space="preserve"> 2003 - 2006</w:delText>
        </w:r>
        <w:r w:rsidR="001B722D" w:rsidRPr="008A08EA" w:rsidDel="00236713">
          <w:rPr>
            <w:rFonts w:ascii="Calibri" w:hAnsi="Calibri" w:cs="Calibri"/>
            <w:color w:val="000000" w:themeColor="text1"/>
          </w:rPr>
          <w:delText xml:space="preserve"> </w:delText>
        </w:r>
        <w:r w:rsidR="001B722D" w:rsidRPr="008A08EA" w:rsidDel="00236713">
          <w:rPr>
            <w:rFonts w:ascii="Calibri" w:hAnsi="Calibri" w:cs="Calibri"/>
            <w:color w:val="000000" w:themeColor="text1"/>
          </w:rPr>
          <w:fldChar w:fldCharType="begin"/>
        </w:r>
        <w:r w:rsidR="002E5B5D" w:rsidDel="00236713">
          <w:rPr>
            <w:rFonts w:ascii="Calibri" w:hAnsi="Calibri" w:cs="Calibri"/>
            <w:color w:val="000000" w:themeColor="text1"/>
          </w:rPr>
          <w:del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delInstrText>
        </w:r>
        <w:r w:rsidR="001B722D" w:rsidRPr="008A08EA" w:rsidDel="00236713">
          <w:rPr>
            <w:rFonts w:ascii="Calibri" w:hAnsi="Calibri" w:cs="Calibri"/>
            <w:color w:val="000000" w:themeColor="text1"/>
          </w:rPr>
          <w:fldChar w:fldCharType="separate"/>
        </w:r>
        <w:r w:rsidR="002E5B5D" w:rsidDel="00236713">
          <w:rPr>
            <w:rFonts w:ascii="Calibri" w:hAnsi="Calibri" w:cs="Calibri"/>
            <w:noProof/>
            <w:color w:val="000000" w:themeColor="text1"/>
          </w:rPr>
          <w:delText>(11)</w:delText>
        </w:r>
        <w:r w:rsidR="001B722D" w:rsidRPr="008A08EA" w:rsidDel="00236713">
          <w:rPr>
            <w:rFonts w:ascii="Calibri" w:hAnsi="Calibri" w:cs="Calibri"/>
            <w:color w:val="000000" w:themeColor="text1"/>
          </w:rPr>
          <w:fldChar w:fldCharType="end"/>
        </w:r>
        <w:r w:rsidR="001B722D" w:rsidRPr="008A08EA" w:rsidDel="00236713">
          <w:rPr>
            <w:rFonts w:ascii="Calibri" w:hAnsi="Calibri" w:cs="Calibri"/>
            <w:color w:val="000000" w:themeColor="text1"/>
          </w:rPr>
          <w:delText xml:space="preserve">. </w:delText>
        </w:r>
        <w:r w:rsidR="00F85758" w:rsidDel="00236713">
          <w:rPr>
            <w:rFonts w:ascii="Calibri" w:hAnsi="Calibri" w:cs="Calibri"/>
          </w:rPr>
          <w:delText>W</w:delText>
        </w:r>
        <w:r w:rsidR="00AC0638" w:rsidDel="00236713">
          <w:rPr>
            <w:rFonts w:ascii="Calibri" w:hAnsi="Calibri" w:cs="Calibri"/>
          </w:rPr>
          <w:delText>e p</w:delText>
        </w:r>
        <w:r w:rsidR="000D115E" w:rsidDel="00236713">
          <w:rPr>
            <w:rFonts w:ascii="Calibri" w:hAnsi="Calibri" w:cs="Calibri"/>
          </w:rPr>
          <w:delText>r</w:delText>
        </w:r>
        <w:r w:rsidR="00AC0638" w:rsidDel="00236713">
          <w:rPr>
            <w:rFonts w:ascii="Calibri" w:hAnsi="Calibri" w:cs="Calibri"/>
          </w:rPr>
          <w:delText>esented the prevalence of deficiencies, mean, geometric mean, and 25</w:delText>
        </w:r>
        <w:r w:rsidR="00AC0638" w:rsidRPr="00AC0638" w:rsidDel="00236713">
          <w:rPr>
            <w:rFonts w:ascii="Calibri" w:hAnsi="Calibri" w:cs="Calibri"/>
            <w:vertAlign w:val="superscript"/>
          </w:rPr>
          <w:delText>th</w:delText>
        </w:r>
        <w:r w:rsidR="00AC0638" w:rsidDel="00236713">
          <w:rPr>
            <w:rFonts w:ascii="Calibri" w:hAnsi="Calibri" w:cs="Calibri"/>
          </w:rPr>
          <w:delText>, 50</w:delText>
        </w:r>
        <w:r w:rsidR="00AC0638" w:rsidRPr="00AC0638" w:rsidDel="00236713">
          <w:rPr>
            <w:rFonts w:ascii="Calibri" w:hAnsi="Calibri" w:cs="Calibri"/>
            <w:vertAlign w:val="superscript"/>
          </w:rPr>
          <w:delText>th</w:delText>
        </w:r>
        <w:r w:rsidR="00AC0638" w:rsidDel="00236713">
          <w:rPr>
            <w:rFonts w:ascii="Calibri" w:hAnsi="Calibri" w:cs="Calibri"/>
          </w:rPr>
          <w:delText>, and 75</w:delText>
        </w:r>
        <w:r w:rsidR="00AC0638" w:rsidRPr="00AC0638" w:rsidDel="00236713">
          <w:rPr>
            <w:rFonts w:ascii="Calibri" w:hAnsi="Calibri" w:cs="Calibri"/>
            <w:vertAlign w:val="superscript"/>
          </w:rPr>
          <w:delText>th</w:delText>
        </w:r>
        <w:r w:rsidR="00AC0638" w:rsidDel="00236713">
          <w:rPr>
            <w:rFonts w:ascii="Calibri" w:hAnsi="Calibri" w:cs="Calibri"/>
          </w:rPr>
          <w:delText xml:space="preserve"> percentiles of r</w:delText>
        </w:r>
        <w:r w:rsidR="000D115E" w:rsidDel="00236713">
          <w:rPr>
            <w:rFonts w:ascii="Calibri" w:hAnsi="Calibri" w:cs="Calibri"/>
          </w:rPr>
          <w:delText xml:space="preserve">etinol binding protein, serum ferritin, and STfR (and their </w:delText>
        </w:r>
        <w:r w:rsidR="00F37251" w:rsidDel="00236713">
          <w:rPr>
            <w:rFonts w:ascii="Calibri" w:hAnsi="Calibri" w:cs="Calibri"/>
          </w:rPr>
          <w:delText xml:space="preserve">BRINDA </w:delText>
        </w:r>
      </w:del>
      <w:commentRangeStart w:id="99"/>
      <w:ins w:id="100" w:author="Suchdev, Parminder S" w:date="2021-03-12T17:15:00Z">
        <w:del w:id="101" w:author="Luo, Hanqi" w:date="2022-02-18T12:08:00Z">
          <w:r w:rsidR="0069599B" w:rsidDel="00236713">
            <w:rPr>
              <w:rFonts w:ascii="Calibri" w:hAnsi="Calibri" w:cs="Calibri"/>
            </w:rPr>
            <w:delText>inflammation</w:delText>
          </w:r>
          <w:commentRangeEnd w:id="99"/>
          <w:r w:rsidR="0069599B" w:rsidDel="00236713">
            <w:rPr>
              <w:rStyle w:val="CommentReference"/>
              <w:rFonts w:asciiTheme="minorHAnsi" w:eastAsiaTheme="minorEastAsia" w:hAnsiTheme="minorHAnsi" w:cstheme="minorBidi"/>
            </w:rPr>
            <w:commentReference w:id="99"/>
          </w:r>
          <w:r w:rsidR="0069599B" w:rsidDel="00236713">
            <w:rPr>
              <w:rFonts w:ascii="Calibri" w:hAnsi="Calibri" w:cs="Calibri"/>
            </w:rPr>
            <w:delText xml:space="preserve"> </w:delText>
          </w:r>
        </w:del>
      </w:ins>
      <w:del w:id="102" w:author="Luo, Hanqi" w:date="2022-02-18T12:08:00Z">
        <w:r w:rsidR="000D115E" w:rsidDel="00236713">
          <w:rPr>
            <w:rFonts w:ascii="Calibri" w:hAnsi="Calibri" w:cs="Calibri"/>
          </w:rPr>
          <w:delText xml:space="preserve">adjusted values), and CRP, and AGP </w:delText>
        </w:r>
        <w:r w:rsidR="00C4550C" w:rsidDel="00236713">
          <w:rPr>
            <w:rFonts w:ascii="Calibri" w:hAnsi="Calibri" w:cs="Calibri"/>
          </w:rPr>
          <w:delText>concentrations</w:delText>
        </w:r>
        <w:r w:rsidR="000D115E" w:rsidDel="00236713">
          <w:rPr>
            <w:rFonts w:ascii="Calibri" w:hAnsi="Calibri" w:cs="Calibri"/>
          </w:rPr>
          <w:delText xml:space="preserve"> for the Kenya study</w:delText>
        </w:r>
        <w:r w:rsidR="00F37251" w:rsidDel="00236713">
          <w:rPr>
            <w:rFonts w:ascii="Calibri" w:hAnsi="Calibri" w:cs="Calibri"/>
          </w:rPr>
          <w:delText>; and</w:delText>
        </w:r>
        <w:r w:rsidR="00AC0638" w:rsidDel="00236713">
          <w:rPr>
            <w:rFonts w:ascii="Calibri" w:hAnsi="Calibri" w:cs="Calibri"/>
          </w:rPr>
          <w:delText xml:space="preserve"> the same statistic parameters</w:delText>
        </w:r>
        <w:r w:rsidR="000D115E" w:rsidDel="00236713">
          <w:rPr>
            <w:rFonts w:ascii="Calibri" w:hAnsi="Calibri" w:cs="Calibri"/>
          </w:rPr>
          <w:delText xml:space="preserve"> </w:delText>
        </w:r>
        <w:r w:rsidR="00AC0638" w:rsidDel="00236713">
          <w:rPr>
            <w:rFonts w:ascii="Calibri" w:hAnsi="Calibri" w:cs="Calibri"/>
          </w:rPr>
          <w:delText xml:space="preserve">of </w:delText>
        </w:r>
        <w:r w:rsidR="000D115E" w:rsidDel="00236713">
          <w:rPr>
            <w:rFonts w:ascii="Calibri" w:hAnsi="Calibri" w:cs="Calibri"/>
          </w:rPr>
          <w:delText>serum retinol, serum ferritin</w:delText>
        </w:r>
        <w:r w:rsidR="00C4550C" w:rsidDel="00236713">
          <w:rPr>
            <w:rFonts w:ascii="Calibri" w:hAnsi="Calibri" w:cs="Calibri"/>
          </w:rPr>
          <w:delText>, and</w:delText>
        </w:r>
        <w:r w:rsidR="000D115E" w:rsidDel="00236713">
          <w:rPr>
            <w:rFonts w:ascii="Calibri" w:hAnsi="Calibri" w:cs="Calibri"/>
          </w:rPr>
          <w:delText xml:space="preserve"> sTfR</w:delText>
        </w:r>
        <w:r w:rsidR="00C4550C" w:rsidDel="00236713">
          <w:rPr>
            <w:rFonts w:ascii="Calibri" w:hAnsi="Calibri" w:cs="Calibri"/>
          </w:rPr>
          <w:delText xml:space="preserve"> (and their </w:delText>
        </w:r>
        <w:r w:rsidR="00085AA1" w:rsidDel="00236713">
          <w:rPr>
            <w:rFonts w:ascii="Calibri" w:hAnsi="Calibri" w:cs="Calibri"/>
          </w:rPr>
          <w:delText xml:space="preserve">BRINDA </w:delText>
        </w:r>
        <w:r w:rsidR="00C4550C" w:rsidDel="00236713">
          <w:rPr>
            <w:rFonts w:ascii="Calibri" w:hAnsi="Calibri" w:cs="Calibri"/>
          </w:rPr>
          <w:delText>adjusted values)</w:delText>
        </w:r>
        <w:r w:rsidR="000D115E" w:rsidDel="00236713">
          <w:rPr>
            <w:rFonts w:ascii="Calibri" w:hAnsi="Calibri" w:cs="Calibri"/>
          </w:rPr>
          <w:delText xml:space="preserve">, </w:delText>
        </w:r>
        <w:r w:rsidR="00C4550C" w:rsidDel="00236713">
          <w:rPr>
            <w:rFonts w:ascii="Calibri" w:hAnsi="Calibri" w:cs="Calibri"/>
          </w:rPr>
          <w:delText xml:space="preserve">serum B-12, RBC and serum folate, </w:delText>
        </w:r>
        <w:r w:rsidR="000D115E" w:rsidDel="00236713">
          <w:rPr>
            <w:rFonts w:ascii="Calibri" w:hAnsi="Calibri" w:cs="Calibri"/>
          </w:rPr>
          <w:delText>CRP, and hemoglobin</w:delText>
        </w:r>
        <w:r w:rsidR="00C4550C" w:rsidDel="00236713">
          <w:rPr>
            <w:rFonts w:ascii="Calibri" w:hAnsi="Calibri" w:cs="Calibri"/>
          </w:rPr>
          <w:delText xml:space="preserve"> concentrations</w:delText>
        </w:r>
        <w:r w:rsidR="000D115E" w:rsidDel="00236713">
          <w:rPr>
            <w:rFonts w:ascii="Calibri" w:hAnsi="Calibri" w:cs="Calibri"/>
          </w:rPr>
          <w:delText xml:space="preserve"> for NHANES</w:delText>
        </w:r>
        <w:r w:rsidR="00AC0638" w:rsidDel="00236713">
          <w:rPr>
            <w:rFonts w:ascii="Calibri" w:hAnsi="Calibri" w:cs="Calibri"/>
          </w:rPr>
          <w:delText xml:space="preserve"> (</w:delText>
        </w:r>
        <w:r w:rsidR="00AC0638" w:rsidRPr="00B47A74" w:rsidDel="00236713">
          <w:rPr>
            <w:rFonts w:ascii="Calibri" w:hAnsi="Calibri" w:cs="Calibri"/>
            <w:b/>
            <w:bCs/>
          </w:rPr>
          <w:delText>Table 1</w:delText>
        </w:r>
        <w:r w:rsidR="00AC0638" w:rsidDel="00236713">
          <w:rPr>
            <w:rFonts w:ascii="Calibri" w:hAnsi="Calibri" w:cs="Calibri"/>
          </w:rPr>
          <w:delText>)</w:delText>
        </w:r>
        <w:r w:rsidR="000D115E" w:rsidDel="00236713">
          <w:rPr>
            <w:rFonts w:ascii="Calibri" w:hAnsi="Calibri" w:cs="Calibri"/>
          </w:rPr>
          <w:delText xml:space="preserve">. </w:delText>
        </w:r>
        <w:r w:rsidR="00AC0638" w:rsidDel="00236713">
          <w:rPr>
            <w:rFonts w:ascii="Calibri" w:hAnsi="Calibri" w:cs="Calibri"/>
          </w:rPr>
          <w:delText>B</w:delText>
        </w:r>
        <w:r w:rsidR="000D115E" w:rsidDel="00236713">
          <w:rPr>
            <w:rFonts w:ascii="Calibri" w:hAnsi="Calibri" w:cs="Calibri"/>
          </w:rPr>
          <w:delText xml:space="preserve">ecause </w:delText>
        </w:r>
        <w:r w:rsidR="00AC0638" w:rsidDel="00236713">
          <w:rPr>
            <w:rFonts w:ascii="Calibri" w:hAnsi="Calibri" w:cs="Calibri"/>
          </w:rPr>
          <w:delText>NHANES does not collect AGP routinely</w:delText>
        </w:r>
        <w:r w:rsidR="006121C4" w:rsidDel="00236713">
          <w:rPr>
            <w:rFonts w:ascii="Calibri" w:hAnsi="Calibri" w:cs="Calibri"/>
          </w:rPr>
          <w:delText>,</w:delText>
        </w:r>
        <w:r w:rsidR="00AC0638" w:rsidDel="00236713">
          <w:rPr>
            <w:rFonts w:ascii="Calibri" w:hAnsi="Calibri" w:cs="Calibri"/>
          </w:rPr>
          <w:delText xml:space="preserve"> and </w:delText>
        </w:r>
        <w:r w:rsidR="00F37251" w:rsidDel="00236713">
          <w:rPr>
            <w:rFonts w:ascii="Calibri" w:hAnsi="Calibri" w:cs="Calibri"/>
          </w:rPr>
          <w:delText>sTfR</w:delText>
        </w:r>
        <w:r w:rsidR="00085AA1" w:rsidDel="00236713">
          <w:rPr>
            <w:rFonts w:ascii="Calibri" w:hAnsi="Calibri" w:cs="Calibri"/>
          </w:rPr>
          <w:delText xml:space="preserve"> is adjusted by </w:delText>
        </w:r>
        <w:r w:rsidR="00BB5207" w:rsidDel="00236713">
          <w:rPr>
            <w:rFonts w:ascii="Calibri" w:hAnsi="Calibri" w:cs="Calibri"/>
          </w:rPr>
          <w:delText xml:space="preserve">only </w:delText>
        </w:r>
        <w:r w:rsidR="00085AA1" w:rsidDel="00236713">
          <w:rPr>
            <w:rFonts w:ascii="Calibri" w:hAnsi="Calibri" w:cs="Calibri"/>
          </w:rPr>
          <w:delText>AGP among WRA</w:delText>
        </w:r>
        <w:r w:rsidR="003C3443" w:rsidDel="00236713">
          <w:rPr>
            <w:rFonts w:ascii="Calibri" w:hAnsi="Calibri" w:cs="Calibri"/>
          </w:rPr>
          <w:delText xml:space="preserve"> according to</w:delText>
        </w:r>
        <w:r w:rsidR="00085AA1" w:rsidDel="00236713">
          <w:rPr>
            <w:rFonts w:ascii="Calibri" w:hAnsi="Calibri" w:cs="Calibri"/>
          </w:rPr>
          <w:delText xml:space="preserve"> the BRINDA </w:delText>
        </w:r>
        <w:r w:rsidR="003C3443" w:rsidDel="00236713">
          <w:rPr>
            <w:rFonts w:ascii="Calibri" w:hAnsi="Calibri" w:cs="Calibri"/>
          </w:rPr>
          <w:delText>adjustment method</w:delText>
        </w:r>
        <w:r w:rsidR="00C056ED" w:rsidDel="00236713">
          <w:rPr>
            <w:rFonts w:ascii="Calibri" w:hAnsi="Calibri" w:cs="Calibri"/>
          </w:rPr>
          <w:delText xml:space="preserve"> </w:delText>
        </w:r>
        <w:r w:rsidR="00C056ED" w:rsidDel="00236713">
          <w:rPr>
            <w:rFonts w:ascii="Calibri" w:hAnsi="Calibri" w:cs="Calibri"/>
          </w:rPr>
          <w:fldChar w:fldCharType="begin"/>
        </w:r>
        <w:r w:rsidR="00C056ED" w:rsidDel="00236713">
          <w:rPr>
            <w:rFonts w:ascii="Calibri" w:hAnsi="Calibri" w:cs="Calibri"/>
          </w:rPr>
          <w:del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delInstrText>
        </w:r>
        <w:r w:rsidR="00C056ED" w:rsidDel="00236713">
          <w:rPr>
            <w:rFonts w:ascii="Calibri" w:hAnsi="Calibri" w:cs="Calibri"/>
          </w:rPr>
          <w:fldChar w:fldCharType="separate"/>
        </w:r>
        <w:r w:rsidR="00C056ED" w:rsidDel="00236713">
          <w:rPr>
            <w:rFonts w:ascii="Calibri" w:hAnsi="Calibri" w:cs="Calibri"/>
            <w:noProof/>
          </w:rPr>
          <w:delText>(26)</w:delText>
        </w:r>
        <w:r w:rsidR="00C056ED" w:rsidDel="00236713">
          <w:rPr>
            <w:rFonts w:ascii="Calibri" w:hAnsi="Calibri" w:cs="Calibri"/>
          </w:rPr>
          <w:fldChar w:fldCharType="end"/>
        </w:r>
        <w:r w:rsidR="00085AA1" w:rsidDel="00236713">
          <w:rPr>
            <w:rFonts w:ascii="Calibri" w:hAnsi="Calibri" w:cs="Calibri"/>
          </w:rPr>
          <w:delText xml:space="preserve">, we were unable to apply the BRINDA adjustment method to sTfR </w:delText>
        </w:r>
        <w:r w:rsidR="00B52003" w:rsidDel="00236713">
          <w:rPr>
            <w:rFonts w:ascii="Calibri" w:hAnsi="Calibri" w:cs="Calibri"/>
          </w:rPr>
          <w:delText>among</w:delText>
        </w:r>
        <w:r w:rsidR="00085AA1" w:rsidDel="00236713">
          <w:rPr>
            <w:rFonts w:ascii="Calibri" w:hAnsi="Calibri" w:cs="Calibri"/>
          </w:rPr>
          <w:delText xml:space="preserve"> WRA using NHANES</w:delText>
        </w:r>
        <w:r w:rsidR="00B52003" w:rsidDel="00236713">
          <w:rPr>
            <w:rFonts w:ascii="Calibri" w:hAnsi="Calibri" w:cs="Calibri"/>
          </w:rPr>
          <w:delText xml:space="preserve"> </w:delText>
        </w:r>
        <w:r w:rsidR="00B52003" w:rsidRPr="00B52003" w:rsidDel="00236713">
          <w:rPr>
            <w:rFonts w:ascii="Calibri" w:hAnsi="Calibri" w:cs="Calibri"/>
          </w:rPr>
          <w:delText>dataset</w:delText>
        </w:r>
        <w:r w:rsidR="00085AA1" w:rsidRPr="00B52003" w:rsidDel="00236713">
          <w:rPr>
            <w:rFonts w:ascii="Calibri" w:hAnsi="Calibri" w:cs="Calibri"/>
          </w:rPr>
          <w:delText xml:space="preserve">. Thus, the </w:delText>
        </w:r>
        <w:r w:rsidR="00085AA1" w:rsidRPr="00DB32A6" w:rsidDel="00236713">
          <w:rPr>
            <w:rFonts w:ascii="Calibri" w:hAnsi="Calibri" w:cs="Calibri"/>
          </w:rPr>
          <w:delText xml:space="preserve">adjusted sTfR is the same as the unadjusted values among WRA. </w:delText>
        </w:r>
        <w:r w:rsidR="00B52003" w:rsidRPr="00DB32A6" w:rsidDel="00236713">
          <w:rPr>
            <w:rFonts w:ascii="Calibri" w:hAnsi="Calibri" w:cs="Calibri"/>
          </w:rPr>
          <w:delText>To validate the</w:delText>
        </w:r>
        <w:r w:rsidR="00AC0638" w:rsidDel="00236713">
          <w:rPr>
            <w:rFonts w:ascii="Calibri" w:hAnsi="Calibri" w:cs="Calibri"/>
          </w:rPr>
          <w:delText xml:space="preserve"> results generated by the</w:delText>
        </w:r>
        <w:r w:rsidR="00B52003" w:rsidRPr="00DB32A6" w:rsidDel="00236713">
          <w:rPr>
            <w:rFonts w:ascii="Calibri" w:hAnsi="Calibri" w:cs="Calibri"/>
          </w:rPr>
          <w:delText xml:space="preserve"> SAMBA package, a</w:delText>
        </w:r>
        <w:r w:rsidR="00085AA1" w:rsidRPr="00DB32A6" w:rsidDel="00236713">
          <w:rPr>
            <w:rFonts w:ascii="Calibri" w:hAnsi="Calibri" w:cs="Calibri"/>
          </w:rPr>
          <w:delText>n independent consultant carried the same analyses</w:delText>
        </w:r>
        <w:r w:rsidR="000B7CB1" w:rsidRPr="00DB32A6" w:rsidDel="00236713">
          <w:rPr>
            <w:rFonts w:ascii="Calibri" w:hAnsi="Calibri" w:cs="Calibri"/>
          </w:rPr>
          <w:delText xml:space="preserve">, </w:delText>
        </w:r>
        <w:r w:rsidR="00B52003" w:rsidRPr="00DB32A6" w:rsidDel="00236713">
          <w:rPr>
            <w:rFonts w:ascii="Calibri" w:hAnsi="Calibri" w:cs="Calibri"/>
          </w:rPr>
          <w:delText xml:space="preserve">which yielded identical </w:delText>
        </w:r>
        <w:r w:rsidR="001B722D" w:rsidRPr="00DB32A6" w:rsidDel="00236713">
          <w:rPr>
            <w:rFonts w:ascii="Calibri" w:hAnsi="Calibri" w:cs="Calibri"/>
          </w:rPr>
          <w:delText xml:space="preserve">results by the </w:delText>
        </w:r>
        <w:r w:rsidR="00665EA6" w:rsidRPr="00DB32A6" w:rsidDel="00236713">
          <w:rPr>
            <w:rFonts w:ascii="Calibri" w:hAnsi="Calibri" w:cs="Calibri"/>
          </w:rPr>
          <w:delText xml:space="preserve">SAMBA </w:delText>
        </w:r>
        <w:r w:rsidR="00F80B30" w:rsidRPr="00DB32A6" w:rsidDel="00236713">
          <w:rPr>
            <w:rFonts w:ascii="Calibri" w:hAnsi="Calibri" w:cs="Calibri"/>
          </w:rPr>
          <w:delText>package</w:delText>
        </w:r>
        <w:r w:rsidR="00DB32A6" w:rsidDel="00236713">
          <w:rPr>
            <w:rFonts w:ascii="Calibri" w:hAnsi="Calibri" w:cs="Calibri"/>
          </w:rPr>
          <w:delText xml:space="preserve"> </w:delText>
        </w:r>
        <w:commentRangeStart w:id="103"/>
        <w:r w:rsidR="00DB32A6" w:rsidDel="00236713">
          <w:rPr>
            <w:rFonts w:ascii="Calibri" w:hAnsi="Calibri" w:cs="Calibri"/>
          </w:rPr>
          <w:delText>(</w:delText>
        </w:r>
        <w:r w:rsidR="00DB32A6" w:rsidRPr="00DB32A6" w:rsidDel="00236713">
          <w:rPr>
            <w:rFonts w:ascii="Calibri" w:hAnsi="Calibri" w:cs="Calibri"/>
            <w:b/>
            <w:bCs/>
          </w:rPr>
          <w:delText>Table 1</w:delText>
        </w:r>
        <w:r w:rsidR="00DB32A6" w:rsidDel="00236713">
          <w:rPr>
            <w:rFonts w:ascii="Calibri" w:hAnsi="Calibri" w:cs="Calibri"/>
          </w:rPr>
          <w:delText>)</w:delText>
        </w:r>
        <w:r w:rsidR="00B47A74" w:rsidRPr="00DB32A6" w:rsidDel="00236713">
          <w:rPr>
            <w:rFonts w:ascii="Calibri" w:hAnsi="Calibri" w:cs="Calibri"/>
          </w:rPr>
          <w:delText>.</w:delText>
        </w:r>
        <w:r w:rsidR="00B47A74" w:rsidDel="00236713">
          <w:rPr>
            <w:rFonts w:ascii="Calibri" w:hAnsi="Calibri" w:cs="Calibri"/>
          </w:rPr>
          <w:delText xml:space="preserve"> </w:delText>
        </w:r>
        <w:commentRangeEnd w:id="103"/>
        <w:r w:rsidR="00724787" w:rsidDel="00236713">
          <w:rPr>
            <w:rStyle w:val="CommentReference"/>
            <w:rFonts w:asciiTheme="minorHAnsi" w:eastAsiaTheme="minorEastAsia" w:hAnsiTheme="minorHAnsi" w:cstheme="minorBidi"/>
          </w:rPr>
          <w:commentReference w:id="103"/>
        </w:r>
      </w:del>
    </w:p>
    <w:p w14:paraId="4D45BC96" w14:textId="77777777" w:rsidR="00B7592F" w:rsidRDefault="00B7592F" w:rsidP="00922641">
      <w:pPr>
        <w:spacing w:line="480" w:lineRule="auto"/>
        <w:jc w:val="center"/>
        <w:rPr>
          <w:rFonts w:ascii="Calibri" w:hAnsi="Calibri" w:cs="Calibri"/>
          <w:b/>
          <w:bCs/>
        </w:rPr>
      </w:pPr>
    </w:p>
    <w:p w14:paraId="789F3F10" w14:textId="3A1B8839" w:rsidR="00C07206" w:rsidRPr="008A08EA" w:rsidRDefault="00C07206" w:rsidP="00922641">
      <w:pPr>
        <w:spacing w:line="480" w:lineRule="auto"/>
        <w:jc w:val="center"/>
        <w:rPr>
          <w:rFonts w:ascii="Calibri" w:hAnsi="Calibri" w:cs="Calibri"/>
          <w:b/>
          <w:bCs/>
        </w:rPr>
      </w:pPr>
      <w:r w:rsidRPr="008A08EA">
        <w:rPr>
          <w:rFonts w:ascii="Calibri" w:hAnsi="Calibri" w:cs="Calibri"/>
          <w:b/>
          <w:bCs/>
        </w:rPr>
        <w:lastRenderedPageBreak/>
        <w:t>Discussion</w:t>
      </w:r>
    </w:p>
    <w:p w14:paraId="52D39E73" w14:textId="7C21C54A"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w:t>
      </w:r>
      <w:r w:rsidR="00C056ED">
        <w:rPr>
          <w:rFonts w:ascii="Calibri" w:hAnsi="Calibri" w:cs="Calibri"/>
          <w:sz w:val="24"/>
          <w:szCs w:val="24"/>
        </w:rPr>
        <w:t xml:space="preserve">multiple </w:t>
      </w:r>
      <w:r w:rsidRPr="008A08EA">
        <w:rPr>
          <w:rFonts w:ascii="Calibri" w:hAnsi="Calibri" w:cs="Calibri"/>
          <w:sz w:val="24"/>
          <w:szCs w:val="24"/>
        </w:rPr>
        <w:t xml:space="preserve">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r w:rsidR="00795BB3">
        <w:rPr>
          <w:rFonts w:ascii="Calibri" w:hAnsi="Calibri" w:cs="Calibri"/>
          <w:sz w:val="24"/>
          <w:szCs w:val="24"/>
        </w:rPr>
        <w:t>ed</w:t>
      </w:r>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C056ED">
        <w:rPr>
          <w:rFonts w:ascii="Calibri" w:hAnsi="Calibri" w:cs="Calibri"/>
          <w:sz w:val="24"/>
          <w:szCs w:val="24"/>
        </w:rPr>
        <w:t xml:space="preserve">intermediate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t>
      </w:r>
      <w:r w:rsidR="001378B1">
        <w:rPr>
          <w:rFonts w:ascii="Calibri" w:hAnsi="Calibri" w:cs="Calibri"/>
          <w:sz w:val="24"/>
          <w:szCs w:val="24"/>
        </w:rPr>
        <w:t>T</w:t>
      </w:r>
      <w:r w:rsidRPr="008A08EA">
        <w:rPr>
          <w:rFonts w:ascii="Calibri" w:hAnsi="Calibri" w:cs="Calibri"/>
          <w:sz w:val="24"/>
          <w:szCs w:val="24"/>
        </w:rPr>
        <w:t xml:space="preserve">he new, freely available, </w:t>
      </w:r>
      <w:r w:rsidR="00333203">
        <w:rPr>
          <w:rFonts w:ascii="Calibri" w:hAnsi="Calibri" w:cs="Calibri"/>
          <w:sz w:val="24"/>
          <w:szCs w:val="24"/>
        </w:rPr>
        <w:t xml:space="preserve">efficient, </w:t>
      </w:r>
      <w:r w:rsidRPr="008A08EA">
        <w:rPr>
          <w:rFonts w:ascii="Calibri" w:hAnsi="Calibri" w:cs="Calibri"/>
          <w:sz w:val="24"/>
          <w:szCs w:val="24"/>
        </w:rPr>
        <w:t>and open-access tool simplifies estimations of micronutrient distribution and prevalence of deficiencies</w:t>
      </w:r>
      <w:r w:rsidR="00333203">
        <w:rPr>
          <w:rFonts w:ascii="Calibri" w:hAnsi="Calibri" w:cs="Calibri"/>
          <w:sz w:val="24"/>
          <w:szCs w:val="24"/>
        </w:rPr>
        <w:t>, which</w:t>
      </w:r>
      <w:r w:rsidR="00ED6836" w:rsidRPr="00ED6836">
        <w:rPr>
          <w:rFonts w:ascii="Calibri" w:hAnsi="Calibri" w:cs="Calibri"/>
          <w:sz w:val="24"/>
          <w:szCs w:val="24"/>
        </w:rPr>
        <w:t xml:space="preserve"> can drastically shorten the time from data cleaning to presentation of </w:t>
      </w:r>
      <w:proofErr w:type="gramStart"/>
      <w:r w:rsidR="00ED6836" w:rsidRPr="00ED6836">
        <w:rPr>
          <w:rFonts w:ascii="Calibri" w:hAnsi="Calibri" w:cs="Calibri"/>
          <w:sz w:val="24"/>
          <w:szCs w:val="24"/>
        </w:rPr>
        <w:t>a final results</w:t>
      </w:r>
      <w:proofErr w:type="gramEnd"/>
      <w:r w:rsidR="00ED6836" w:rsidRPr="00ED6836">
        <w:rPr>
          <w:rFonts w:ascii="Calibri" w:hAnsi="Calibri" w:cs="Calibri"/>
          <w:sz w:val="24"/>
          <w:szCs w:val="24"/>
        </w:rPr>
        <w:t xml:space="preserve"> table.</w:t>
      </w:r>
    </w:p>
    <w:p w14:paraId="2BCCB1B1" w14:textId="0748F7BB" w:rsidR="0045076C" w:rsidRPr="00CB7015" w:rsidRDefault="00CB7015" w:rsidP="0045076C">
      <w:pPr>
        <w:pStyle w:val="CommentText"/>
        <w:spacing w:line="480" w:lineRule="auto"/>
        <w:jc w:val="both"/>
        <w:rPr>
          <w:rFonts w:ascii="Calibri" w:hAnsi="Calibri" w:cs="Calibri"/>
          <w:b/>
          <w:bCs/>
          <w:sz w:val="24"/>
          <w:szCs w:val="24"/>
        </w:rPr>
      </w:pPr>
      <w:r w:rsidRPr="00CB7015">
        <w:rPr>
          <w:rFonts w:ascii="Calibri" w:hAnsi="Calibri" w:cs="Calibri"/>
          <w:b/>
          <w:bCs/>
          <w:sz w:val="24"/>
          <w:szCs w:val="24"/>
        </w:rPr>
        <w:t>Strengths and Limitation</w:t>
      </w:r>
    </w:p>
    <w:p w14:paraId="0B0BC198" w14:textId="1EC5755A"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r w:rsidR="00795BB3">
        <w:rPr>
          <w:rFonts w:ascii="Calibri" w:hAnsi="Calibri" w:cs="Calibri"/>
        </w:rPr>
        <w:t>are</w:t>
      </w:r>
      <w:r w:rsidRPr="008A08EA">
        <w:rPr>
          <w:rFonts w:ascii="Calibri" w:hAnsi="Calibri" w:cs="Calibri"/>
        </w:rPr>
        <w:t xml:space="preserve"> an important component </w:t>
      </w:r>
      <w:r w:rsidR="00795BB3">
        <w:rPr>
          <w:rFonts w:ascii="Calibri" w:hAnsi="Calibri" w:cs="Calibri"/>
        </w:rPr>
        <w:t>of the burden of</w:t>
      </w:r>
      <w:r w:rsidRPr="008A08EA">
        <w:rPr>
          <w:rFonts w:ascii="Calibri" w:hAnsi="Calibri" w:cs="Calibri"/>
        </w:rPr>
        <w:t xml:space="preserve"> malnutrition for both LMICs and high-income countries </w:t>
      </w:r>
      <w:r w:rsidRPr="008A08EA">
        <w:rPr>
          <w:rFonts w:ascii="Calibri" w:hAnsi="Calibri" w:cs="Calibri"/>
        </w:rPr>
        <w:fldChar w:fldCharType="begin"/>
      </w:r>
      <w:r w:rsidR="002E5B5D">
        <w:rPr>
          <w:rFonts w:ascii="Calibri" w:hAnsi="Calibri" w:cs="Calibri"/>
        </w:rPr>
        <w:instrText xml:space="preserve"> ADDIN ZOTERO_ITEM CSL_CITATION {"citationID":"s9NBi5nS","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2E5B5D">
        <w:rPr>
          <w:rFonts w:ascii="Calibri" w:hAnsi="Calibri" w:cs="Calibri"/>
          <w:noProof/>
        </w:rPr>
        <w:t>(23)</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C056ED">
        <w:rPr>
          <w:rFonts w:ascii="Calibri" w:hAnsi="Calibri" w:cs="Calibri"/>
        </w:rPr>
        <w:instrText xml:space="preserve"> ADDIN ZOTERO_ITEM CSL_CITATION {"citationID":"CBP5Ar4M","properties":{"formattedCitation":"(27)","plainCitation":"(27)","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C056ED">
        <w:rPr>
          <w:rFonts w:ascii="Calibri" w:hAnsi="Calibri" w:cs="Calibri"/>
          <w:noProof/>
        </w:rPr>
        <w:t>(27)</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r w:rsidR="00795BB3">
        <w:rPr>
          <w:rFonts w:ascii="Calibri" w:hAnsi="Calibri" w:cs="Calibri"/>
        </w:rPr>
        <w:t>frequently</w:t>
      </w:r>
      <w:r w:rsidR="00795BB3" w:rsidRPr="008A08EA">
        <w:rPr>
          <w:rFonts w:ascii="Calibri" w:hAnsi="Calibri" w:cs="Calibri"/>
        </w:rPr>
        <w:t xml:space="preserve"> </w:t>
      </w:r>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2E5B5D">
        <w:rPr>
          <w:rFonts w:ascii="Calibri" w:hAnsi="Calibri" w:cs="Calibri"/>
        </w:rPr>
        <w:instrText xml:space="preserve"> ADDIN ZOTERO_ITEM CSL_CITATION {"citationID":"cMW3L4j7","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2E5B5D">
        <w:rPr>
          <w:rFonts w:ascii="Calibri" w:hAnsi="Calibri" w:cs="Calibri"/>
          <w:noProof/>
        </w:rPr>
        <w:t>(23)</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795BB3">
        <w:rPr>
          <w:rFonts w:ascii="Calibri" w:hAnsi="Calibri" w:cs="Calibri"/>
        </w:rPr>
        <w:t xml:space="preserve"> the need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6D2273">
        <w:rPr>
          <w:rFonts w:ascii="Calibri" w:hAnsi="Calibri" w:cs="Calibri"/>
        </w:rPr>
        <w:instrText xml:space="preserve"> ADDIN ZOTERO_ITEM CSL_CITATION {"citationID":"bVPYiAsL","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6D2273">
        <w:rPr>
          <w:rFonts w:ascii="Calibri" w:hAnsi="Calibri" w:cs="Calibri"/>
          <w:noProof/>
        </w:rPr>
        <w:t>(4,5)</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w:t>
      </w:r>
      <w:r w:rsidR="00F03A77" w:rsidRPr="008A08EA">
        <w:rPr>
          <w:rFonts w:ascii="Calibri" w:hAnsi="Calibri" w:cs="Calibri"/>
        </w:rPr>
        <w:lastRenderedPageBreak/>
        <w:t xml:space="preserve">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795BB3">
        <w:rPr>
          <w:rFonts w:ascii="Calibri" w:hAnsi="Calibri" w:cs="Calibri"/>
        </w:rPr>
        <w:t>s</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w:t>
      </w:r>
      <w:r w:rsidR="00A23128" w:rsidRPr="00ED6836">
        <w:rPr>
          <w:rFonts w:ascii="Calibri" w:hAnsi="Calibri" w:cs="Calibri"/>
        </w:rPr>
        <w:t>analyses</w:t>
      </w:r>
      <w:r w:rsidR="00ED6836" w:rsidRPr="00ED6836">
        <w:rPr>
          <w:rFonts w:ascii="Calibri" w:hAnsi="Calibri" w:cs="Calibri"/>
        </w:rPr>
        <w:t xml:space="preserve"> of additional biomarkers beyond the default </w:t>
      </w:r>
      <w:r w:rsidR="008163AE">
        <w:rPr>
          <w:rFonts w:ascii="Calibri" w:hAnsi="Calibri" w:cs="Calibri"/>
        </w:rPr>
        <w:t>12</w:t>
      </w:r>
      <w:r w:rsidR="00ED6836" w:rsidRPr="00ED6836">
        <w:rPr>
          <w:rFonts w:ascii="Calibri" w:hAnsi="Calibri" w:cs="Calibri"/>
        </w:rPr>
        <w:t xml:space="preserve"> biomarkers</w:t>
      </w:r>
      <w:r w:rsidR="00795BB3">
        <w:rPr>
          <w:rFonts w:ascii="Calibri" w:hAnsi="Calibri" w:cs="Calibri"/>
        </w:rPr>
        <w:t xml:space="preserve"> included in the package</w:t>
      </w:r>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w:t>
      </w:r>
      <w:r w:rsidR="008163AE">
        <w:rPr>
          <w:rFonts w:ascii="Calibri" w:hAnsi="Calibri" w:cs="Calibri"/>
        </w:rPr>
        <w:t>summary</w:t>
      </w:r>
      <w:r w:rsidR="00ED6836" w:rsidRPr="00ED6836">
        <w:rPr>
          <w:rFonts w:ascii="Calibri" w:hAnsi="Calibri" w:cs="Calibri"/>
        </w:rPr>
        <w:t xml:space="preserve"> result file or clean datasets) with other nutrition information (over- and under-nutrition) and health outcomes to explore association between micronutrient deficiencies and NCDs</w:t>
      </w:r>
      <w:r w:rsidR="00D31FAC">
        <w:rPr>
          <w:rFonts w:ascii="Calibri" w:hAnsi="Calibri" w:cs="Calibri"/>
        </w:rPr>
        <w:t xml:space="preserve"> and </w:t>
      </w:r>
      <w:r w:rsidR="00D31FAC" w:rsidRPr="00ED6836">
        <w:rPr>
          <w:rFonts w:ascii="Calibri" w:hAnsi="Calibri" w:cs="Calibri"/>
        </w:rPr>
        <w:t>malnutrition in all forms</w:t>
      </w:r>
      <w:r w:rsidR="00ED6836" w:rsidRPr="00ED6836">
        <w:rPr>
          <w:rFonts w:ascii="Calibri" w:hAnsi="Calibri" w:cs="Calibri"/>
        </w:rPr>
        <w:t>.</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3FD9A40A"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collection nor remov</w:t>
      </w:r>
      <w:r w:rsidR="00795BB3">
        <w:rPr>
          <w:rFonts w:ascii="Calibri" w:eastAsia="Times New Roman" w:hAnsi="Calibri" w:cs="Calibri"/>
          <w:color w:val="000000" w:themeColor="text1"/>
          <w:sz w:val="24"/>
          <w:szCs w:val="24"/>
        </w:rPr>
        <w:t>e</w:t>
      </w:r>
      <w:r w:rsidRPr="008A08EA">
        <w:rPr>
          <w:rFonts w:ascii="Calibri" w:eastAsia="Times New Roman" w:hAnsi="Calibri" w:cs="Calibri"/>
          <w:color w:val="000000" w:themeColor="text1"/>
          <w:sz w:val="24"/>
          <w:szCs w:val="24"/>
        </w:rPr>
        <w:t xml:space="preserve"> extreme or unreasonable values of micronutrient biomarkers. </w:t>
      </w:r>
      <w:r w:rsidR="00FA7890">
        <w:rPr>
          <w:rFonts w:ascii="Calibri" w:eastAsia="Times New Roman" w:hAnsi="Calibri" w:cs="Calibri"/>
          <w:color w:val="000000" w:themeColor="text1"/>
          <w:sz w:val="24"/>
          <w:szCs w:val="24"/>
        </w:rPr>
        <w:t>SAMBA</w:t>
      </w:r>
      <w:r w:rsidR="00FA7890" w:rsidRPr="008A08EA">
        <w:rPr>
          <w:rFonts w:ascii="Calibri" w:eastAsia="Times New Roman" w:hAnsi="Calibri" w:cs="Calibri"/>
          <w:color w:val="000000" w:themeColor="text1"/>
          <w:sz w:val="24"/>
          <w:szCs w:val="24"/>
        </w:rPr>
        <w:t xml:space="preserve"> will not remove any outliners, because for lots of surveys, such as NHANES, biomarker values are already cleaned and within a reasonable range.</w:t>
      </w:r>
      <w:r w:rsidR="00FA7890">
        <w:rPr>
          <w:rFonts w:ascii="Calibri" w:eastAsia="Times New Roman" w:hAnsi="Calibri" w:cs="Calibri"/>
          <w:color w:val="000000" w:themeColor="text1"/>
          <w:sz w:val="24"/>
          <w:szCs w:val="24"/>
        </w:rPr>
        <w:t xml:space="preserve"> However, b</w:t>
      </w:r>
      <w:r w:rsidRPr="008A08EA">
        <w:rPr>
          <w:rFonts w:ascii="Calibri" w:eastAsia="Times New Roman" w:hAnsi="Calibri" w:cs="Calibri"/>
          <w:color w:val="000000" w:themeColor="text1"/>
          <w:sz w:val="24"/>
          <w:szCs w:val="24"/>
        </w:rPr>
        <w:t xml:space="preserve">y default, the SAMBA package </w:t>
      </w:r>
      <w:r w:rsidRPr="008A08EA">
        <w:rPr>
          <w:rFonts w:ascii="Calibri" w:eastAsia="Times New Roman" w:hAnsi="Calibri" w:cs="Calibri"/>
          <w:color w:val="000000" w:themeColor="text1"/>
          <w:sz w:val="24"/>
          <w:szCs w:val="24"/>
        </w:rPr>
        <w:lastRenderedPageBreak/>
        <w:t xml:space="preserve">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00FA7890">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r w:rsidR="00D209C1">
        <w:rPr>
          <w:rFonts w:ascii="Calibri" w:eastAsia="Times New Roman" w:hAnsi="Calibri" w:cs="Calibri"/>
          <w:color w:val="000000" w:themeColor="text1"/>
          <w:sz w:val="24"/>
          <w:szCs w:val="24"/>
        </w:rPr>
        <w:t xml:space="preserve">measurements </w:t>
      </w:r>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w:t>
      </w:r>
      <w:r w:rsidR="00D209C1">
        <w:rPr>
          <w:rFonts w:ascii="Calibri" w:eastAsia="Times New Roman" w:hAnsi="Calibri" w:cs="Calibri"/>
          <w:color w:val="000000" w:themeColor="text1"/>
          <w:sz w:val="24"/>
          <w:szCs w:val="24"/>
        </w:rPr>
        <w:t xml:space="preserve">one </w:t>
      </w:r>
      <w:r w:rsidRPr="008A08EA">
        <w:rPr>
          <w:rFonts w:ascii="Calibri" w:eastAsia="Times New Roman" w:hAnsi="Calibri" w:cs="Calibri"/>
          <w:color w:val="000000" w:themeColor="text1"/>
          <w:sz w:val="24"/>
          <w:szCs w:val="24"/>
        </w:rPr>
        <w:t>nutrient deficienc</w:t>
      </w:r>
      <w:r w:rsidR="00D209C1">
        <w:rPr>
          <w:rFonts w:ascii="Calibri" w:eastAsia="Times New Roman" w:hAnsi="Calibri" w:cs="Calibri"/>
          <w:color w:val="000000" w:themeColor="text1"/>
          <w:sz w:val="24"/>
          <w:szCs w:val="24"/>
        </w:rPr>
        <w:t>y</w:t>
      </w:r>
      <w:r w:rsidRPr="008A08EA">
        <w:rPr>
          <w:rFonts w:ascii="Calibri" w:eastAsia="Times New Roman" w:hAnsi="Calibri" w:cs="Calibri"/>
          <w:color w:val="000000" w:themeColor="text1"/>
          <w:sz w:val="24"/>
          <w:szCs w:val="24"/>
        </w:rPr>
        <w:t xml:space="preserve">, such as the prevalence of </w:t>
      </w:r>
      <w:r w:rsidR="00D209C1">
        <w:rPr>
          <w:rFonts w:ascii="Calibri" w:eastAsia="Times New Roman" w:hAnsi="Calibri" w:cs="Calibri"/>
          <w:color w:val="000000" w:themeColor="text1"/>
          <w:sz w:val="24"/>
          <w:szCs w:val="24"/>
        </w:rPr>
        <w:t xml:space="preserve">individuals with </w:t>
      </w:r>
      <w:r w:rsidRPr="008A08EA">
        <w:rPr>
          <w:rFonts w:ascii="Calibri" w:eastAsia="Times New Roman" w:hAnsi="Calibri" w:cs="Calibri"/>
          <w:color w:val="000000" w:themeColor="text1"/>
          <w:sz w:val="24"/>
          <w:szCs w:val="24"/>
        </w:rPr>
        <w:t xml:space="preserve">both vitamin A and iron deficiencies. To address this limitation, we recommend </w:t>
      </w:r>
      <w:r w:rsidR="001378B1">
        <w:rPr>
          <w:rFonts w:ascii="Calibri" w:eastAsia="Times New Roman" w:hAnsi="Calibri" w:cs="Calibri"/>
          <w:color w:val="000000" w:themeColor="text1"/>
          <w:sz w:val="24"/>
          <w:szCs w:val="24"/>
        </w:rPr>
        <w:t xml:space="preserve">analysts </w:t>
      </w:r>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w:t>
      </w:r>
      <w:r w:rsidR="00C35344">
        <w:rPr>
          <w:rFonts w:ascii="Calibri" w:eastAsia="Times New Roman" w:hAnsi="Calibri" w:cs="Calibri"/>
          <w:color w:val="000000" w:themeColor="text1"/>
          <w:sz w:val="24"/>
          <w:szCs w:val="24"/>
        </w:rPr>
        <w:t xml:space="preserve">because </w:t>
      </w:r>
      <w:r w:rsidR="00A741E3">
        <w:rPr>
          <w:rFonts w:ascii="Calibri" w:eastAsia="Times New Roman" w:hAnsi="Calibri" w:cs="Calibri"/>
          <w:color w:val="000000" w:themeColor="text1"/>
          <w:sz w:val="24"/>
          <w:szCs w:val="24"/>
        </w:rPr>
        <w:t xml:space="preserve">the BRINDA adjustment method </w:t>
      </w:r>
      <w:r w:rsidR="00EC5F98">
        <w:rPr>
          <w:rFonts w:ascii="Calibri" w:eastAsia="Times New Roman" w:hAnsi="Calibri" w:cs="Calibri"/>
          <w:color w:val="000000" w:themeColor="text1"/>
          <w:sz w:val="24"/>
          <w:szCs w:val="24"/>
        </w:rPr>
        <w:t>is only applicable</w:t>
      </w:r>
      <w:r w:rsidR="00A741E3">
        <w:rPr>
          <w:rFonts w:ascii="Calibri" w:eastAsia="Times New Roman" w:hAnsi="Calibri" w:cs="Calibri"/>
          <w:color w:val="000000" w:themeColor="text1"/>
          <w:sz w:val="24"/>
          <w:szCs w:val="24"/>
        </w:rPr>
        <w:t xml:space="preserve"> to selected nutrients (</w:t>
      </w:r>
      <w:r w:rsidR="00480F59">
        <w:rPr>
          <w:rFonts w:ascii="Calibri" w:eastAsia="Times New Roman" w:hAnsi="Calibri" w:cs="Calibri"/>
          <w:color w:val="000000" w:themeColor="text1"/>
          <w:sz w:val="24"/>
          <w:szCs w:val="24"/>
        </w:rPr>
        <w:t>i.e.</w:t>
      </w:r>
      <w:r w:rsidR="00DC20C7">
        <w:rPr>
          <w:rFonts w:ascii="Calibri" w:eastAsia="Times New Roman" w:hAnsi="Calibri" w:cs="Calibri"/>
          <w:color w:val="000000" w:themeColor="text1"/>
          <w:sz w:val="24"/>
          <w:szCs w:val="24"/>
        </w:rPr>
        <w:t>,</w:t>
      </w:r>
      <w:r w:rsidR="00480F59">
        <w:rPr>
          <w:rFonts w:ascii="Calibri" w:eastAsia="Times New Roman" w:hAnsi="Calibri" w:cs="Calibri"/>
          <w:color w:val="000000" w:themeColor="text1"/>
          <w:sz w:val="24"/>
          <w:szCs w:val="24"/>
        </w:rPr>
        <w:t xml:space="preserve"> </w:t>
      </w:r>
      <w:r w:rsidR="00A741E3">
        <w:rPr>
          <w:rFonts w:ascii="Calibri" w:eastAsia="Times New Roman" w:hAnsi="Calibri" w:cs="Calibri"/>
          <w:color w:val="000000" w:themeColor="text1"/>
          <w:sz w:val="24"/>
          <w:szCs w:val="24"/>
        </w:rPr>
        <w:t xml:space="preserve">retinol binding protein, serum retinol, serum ferritin, </w:t>
      </w:r>
      <w:proofErr w:type="spellStart"/>
      <w:r w:rsidR="00A741E3">
        <w:rPr>
          <w:rFonts w:ascii="Calibri" w:eastAsia="Times New Roman" w:hAnsi="Calibri" w:cs="Calibri"/>
          <w:color w:val="000000" w:themeColor="text1"/>
          <w:sz w:val="24"/>
          <w:szCs w:val="24"/>
        </w:rPr>
        <w:t>sT</w:t>
      </w:r>
      <w:r w:rsidR="00EC5F98">
        <w:rPr>
          <w:rFonts w:ascii="Calibri" w:eastAsia="Times New Roman" w:hAnsi="Calibri" w:cs="Calibri"/>
          <w:color w:val="000000" w:themeColor="text1"/>
          <w:sz w:val="24"/>
          <w:szCs w:val="24"/>
        </w:rPr>
        <w:t>fR</w:t>
      </w:r>
      <w:proofErr w:type="spellEnd"/>
      <w:r w:rsidR="00EC5F98">
        <w:rPr>
          <w:rFonts w:ascii="Calibri" w:eastAsia="Times New Roman" w:hAnsi="Calibri" w:cs="Calibri"/>
          <w:color w:val="000000" w:themeColor="text1"/>
          <w:sz w:val="24"/>
          <w:szCs w:val="24"/>
        </w:rPr>
        <w:t xml:space="preserve">, </w:t>
      </w:r>
      <w:r w:rsidR="005F1EB1">
        <w:rPr>
          <w:rFonts w:ascii="Calibri" w:eastAsia="Times New Roman" w:hAnsi="Calibri" w:cs="Calibri"/>
          <w:color w:val="000000" w:themeColor="text1"/>
          <w:sz w:val="24"/>
          <w:szCs w:val="24"/>
        </w:rPr>
        <w:t xml:space="preserve">RBC and serum folate, </w:t>
      </w:r>
      <w:r w:rsidR="00DC20C7">
        <w:rPr>
          <w:rFonts w:ascii="Calibri" w:eastAsia="Times New Roman" w:hAnsi="Calibri" w:cs="Calibri"/>
          <w:color w:val="000000" w:themeColor="text1"/>
          <w:sz w:val="24"/>
          <w:szCs w:val="24"/>
        </w:rPr>
        <w:t xml:space="preserve">serum B-12, </w:t>
      </w:r>
      <w:r w:rsidR="005F1EB1">
        <w:rPr>
          <w:rFonts w:ascii="Calibri" w:eastAsia="Times New Roman" w:hAnsi="Calibri" w:cs="Calibri"/>
          <w:color w:val="000000" w:themeColor="text1"/>
          <w:sz w:val="24"/>
          <w:szCs w:val="24"/>
        </w:rPr>
        <w:t>and serum zinc) among WRA and PSC</w:t>
      </w:r>
      <w:r w:rsidR="00C35344">
        <w:rPr>
          <w:rFonts w:ascii="Calibri" w:eastAsia="Times New Roman" w:hAnsi="Calibri" w:cs="Calibri"/>
          <w:color w:val="000000" w:themeColor="text1"/>
          <w:sz w:val="24"/>
          <w:szCs w:val="24"/>
        </w:rPr>
        <w:t>,</w:t>
      </w:r>
      <w:r w:rsidR="008C28DB">
        <w:rPr>
          <w:rFonts w:ascii="Calibri" w:eastAsia="Times New Roman" w:hAnsi="Calibri" w:cs="Calibri"/>
          <w:color w:val="000000" w:themeColor="text1"/>
          <w:sz w:val="24"/>
          <w:szCs w:val="24"/>
        </w:rPr>
        <w:t xml:space="preserve"> </w:t>
      </w:r>
      <w:r w:rsidR="0042789F">
        <w:rPr>
          <w:rFonts w:ascii="Calibri" w:eastAsia="Times New Roman" w:hAnsi="Calibri" w:cs="Calibri"/>
          <w:color w:val="000000" w:themeColor="text1"/>
          <w:sz w:val="24"/>
          <w:szCs w:val="24"/>
        </w:rPr>
        <w:t>despite that</w:t>
      </w:r>
      <w:r w:rsidR="008C28DB">
        <w:rPr>
          <w:rFonts w:ascii="Calibri" w:eastAsia="Times New Roman" w:hAnsi="Calibri" w:cs="Calibri"/>
          <w:color w:val="000000" w:themeColor="text1"/>
          <w:sz w:val="24"/>
          <w:szCs w:val="24"/>
        </w:rPr>
        <w:t xml:space="preserve"> SAMBA can be used to analyze all types of micronutrients among all population group</w:t>
      </w:r>
      <w:r w:rsidR="009274AC">
        <w:rPr>
          <w:rFonts w:ascii="Calibri" w:eastAsia="Times New Roman" w:hAnsi="Calibri" w:cs="Calibri"/>
          <w:color w:val="000000" w:themeColor="text1"/>
          <w:sz w:val="24"/>
          <w:szCs w:val="24"/>
        </w:rPr>
        <w:t>s</w:t>
      </w:r>
      <w:r w:rsidR="008C28DB">
        <w:rPr>
          <w:rFonts w:ascii="Calibri" w:eastAsia="Times New Roman" w:hAnsi="Calibri" w:cs="Calibri"/>
          <w:color w:val="000000" w:themeColor="text1"/>
          <w:sz w:val="24"/>
          <w:szCs w:val="24"/>
        </w:rPr>
        <w:t>,</w:t>
      </w:r>
      <w:r w:rsidR="00C35344">
        <w:rPr>
          <w:rFonts w:ascii="Calibri" w:eastAsia="Times New Roman" w:hAnsi="Calibri" w:cs="Calibri"/>
          <w:color w:val="000000" w:themeColor="text1"/>
          <w:sz w:val="24"/>
          <w:szCs w:val="24"/>
        </w:rPr>
        <w:t xml:space="preserve"> t</w:t>
      </w:r>
      <w:r w:rsidR="005F1EB1">
        <w:rPr>
          <w:rFonts w:ascii="Calibri" w:eastAsia="Times New Roman" w:hAnsi="Calibri" w:cs="Calibri"/>
          <w:color w:val="000000" w:themeColor="text1"/>
          <w:sz w:val="24"/>
          <w:szCs w:val="24"/>
        </w:rPr>
        <w:t xml:space="preserve">he SAMBA package does not </w:t>
      </w:r>
      <w:r w:rsidR="00D64F79">
        <w:rPr>
          <w:rFonts w:ascii="Calibri" w:eastAsia="Times New Roman" w:hAnsi="Calibri" w:cs="Calibri"/>
          <w:color w:val="000000" w:themeColor="text1"/>
          <w:sz w:val="24"/>
          <w:szCs w:val="24"/>
        </w:rPr>
        <w:t xml:space="preserve">apply </w:t>
      </w:r>
      <w:r w:rsidR="008F5E3F">
        <w:rPr>
          <w:rFonts w:ascii="Calibri" w:eastAsia="Times New Roman" w:hAnsi="Calibri" w:cs="Calibri"/>
          <w:color w:val="000000" w:themeColor="text1"/>
          <w:sz w:val="24"/>
          <w:szCs w:val="24"/>
        </w:rPr>
        <w:t xml:space="preserve">inflammation adjustment </w:t>
      </w:r>
      <w:r w:rsidR="00D64F79">
        <w:rPr>
          <w:rFonts w:ascii="Calibri" w:eastAsia="Times New Roman" w:hAnsi="Calibri" w:cs="Calibri"/>
          <w:color w:val="000000" w:themeColor="text1"/>
          <w:sz w:val="24"/>
          <w:szCs w:val="24"/>
        </w:rPr>
        <w:t>to</w:t>
      </w:r>
      <w:r w:rsidR="005F1EB1">
        <w:rPr>
          <w:rFonts w:ascii="Calibri" w:eastAsia="Times New Roman" w:hAnsi="Calibri" w:cs="Calibri"/>
          <w:color w:val="000000" w:themeColor="text1"/>
          <w:sz w:val="24"/>
          <w:szCs w:val="24"/>
        </w:rPr>
        <w:t xml:space="preserve"> nutrients that were not described above or outside of the WRA or PSC </w:t>
      </w:r>
      <w:r w:rsidR="007A1E4C">
        <w:rPr>
          <w:rFonts w:ascii="Calibri" w:eastAsia="Times New Roman" w:hAnsi="Calibri" w:cs="Calibri"/>
          <w:color w:val="000000" w:themeColor="text1"/>
          <w:sz w:val="24"/>
          <w:szCs w:val="24"/>
        </w:rPr>
        <w:t xml:space="preserve">population </w:t>
      </w:r>
      <w:r w:rsidR="005F1EB1">
        <w:rPr>
          <w:rFonts w:ascii="Calibri" w:eastAsia="Times New Roman" w:hAnsi="Calibri" w:cs="Calibri"/>
          <w:color w:val="000000" w:themeColor="text1"/>
          <w:sz w:val="24"/>
          <w:szCs w:val="24"/>
        </w:rPr>
        <w:t xml:space="preserve">groups. However, </w:t>
      </w:r>
      <w:r w:rsidR="00C35344">
        <w:rPr>
          <w:rFonts w:ascii="Calibri" w:eastAsia="Times New Roman" w:hAnsi="Calibri" w:cs="Calibri"/>
          <w:color w:val="000000" w:themeColor="text1"/>
          <w:sz w:val="24"/>
          <w:szCs w:val="24"/>
        </w:rPr>
        <w:t xml:space="preserve">to </w:t>
      </w:r>
      <w:r w:rsidR="008654E0">
        <w:rPr>
          <w:rFonts w:ascii="Calibri" w:eastAsia="Times New Roman" w:hAnsi="Calibri" w:cs="Calibri"/>
          <w:color w:val="000000" w:themeColor="text1"/>
          <w:sz w:val="24"/>
          <w:szCs w:val="24"/>
        </w:rPr>
        <w:t>apply inflammation adjustment</w:t>
      </w:r>
      <w:r w:rsidR="00C35344">
        <w:rPr>
          <w:rFonts w:ascii="Calibri" w:eastAsia="Times New Roman" w:hAnsi="Calibri" w:cs="Calibri"/>
          <w:color w:val="000000" w:themeColor="text1"/>
          <w:sz w:val="24"/>
          <w:szCs w:val="24"/>
        </w:rPr>
        <w:t xml:space="preserve"> </w:t>
      </w:r>
      <w:r w:rsidR="00641D92">
        <w:rPr>
          <w:rFonts w:ascii="Calibri" w:eastAsia="Times New Roman" w:hAnsi="Calibri" w:cs="Calibri"/>
          <w:color w:val="000000" w:themeColor="text1"/>
          <w:sz w:val="24"/>
          <w:szCs w:val="24"/>
        </w:rPr>
        <w:t>to</w:t>
      </w:r>
      <w:r w:rsidR="00C35344">
        <w:rPr>
          <w:rFonts w:ascii="Calibri" w:eastAsia="Times New Roman" w:hAnsi="Calibri" w:cs="Calibri"/>
          <w:color w:val="000000" w:themeColor="text1"/>
          <w:sz w:val="24"/>
          <w:szCs w:val="24"/>
        </w:rPr>
        <w:t xml:space="preserve"> other population groups, </w:t>
      </w:r>
      <w:r w:rsidR="005F1EB1">
        <w:rPr>
          <w:rFonts w:ascii="Calibri" w:eastAsia="Times New Roman" w:hAnsi="Calibri" w:cs="Calibri"/>
          <w:color w:val="000000" w:themeColor="text1"/>
          <w:sz w:val="24"/>
          <w:szCs w:val="24"/>
        </w:rPr>
        <w:t xml:space="preserve">users are recommended </w:t>
      </w:r>
      <w:r w:rsidR="00C35344">
        <w:rPr>
          <w:rFonts w:ascii="Calibri" w:eastAsia="Times New Roman" w:hAnsi="Calibri" w:cs="Calibri"/>
          <w:color w:val="000000" w:themeColor="text1"/>
          <w:sz w:val="24"/>
          <w:szCs w:val="24"/>
        </w:rPr>
        <w:t xml:space="preserve">examining the relation between nutrients and inflammation markers (AGP or CRP) and applying the BRINDA adjustment algorithm if an obvious relation exists </w:t>
      </w:r>
      <w:r w:rsidR="00C35344">
        <w:rPr>
          <w:rFonts w:ascii="Calibri" w:eastAsia="Times New Roman" w:hAnsi="Calibri" w:cs="Calibri"/>
          <w:color w:val="000000" w:themeColor="text1"/>
          <w:sz w:val="24"/>
          <w:szCs w:val="24"/>
        </w:rPr>
        <w:fldChar w:fldCharType="begin"/>
      </w:r>
      <w:r w:rsidR="00C35344">
        <w:rPr>
          <w:rFonts w:ascii="Calibri" w:eastAsia="Times New Roman" w:hAnsi="Calibri" w:cs="Calibri"/>
          <w:color w:val="000000" w:themeColor="text1"/>
          <w:sz w:val="24"/>
          <w:szCs w:val="24"/>
        </w:rPr>
        <w:instrText xml:space="preserve"> ADDIN ZOTERO_ITEM CSL_CITATION {"citationID":"8ZZ32j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35344">
        <w:rPr>
          <w:rFonts w:ascii="Calibri" w:eastAsia="Times New Roman" w:hAnsi="Calibri" w:cs="Calibri"/>
          <w:color w:val="000000" w:themeColor="text1"/>
          <w:sz w:val="24"/>
          <w:szCs w:val="24"/>
        </w:rPr>
        <w:fldChar w:fldCharType="separate"/>
      </w:r>
      <w:r w:rsidR="00C35344">
        <w:rPr>
          <w:rFonts w:ascii="Calibri" w:eastAsia="Times New Roman" w:hAnsi="Calibri" w:cs="Calibri"/>
          <w:noProof/>
          <w:color w:val="000000" w:themeColor="text1"/>
          <w:sz w:val="24"/>
          <w:szCs w:val="24"/>
        </w:rPr>
        <w:t>(9)</w:t>
      </w:r>
      <w:r w:rsidR="00C35344">
        <w:rPr>
          <w:rFonts w:ascii="Calibri" w:eastAsia="Times New Roman" w:hAnsi="Calibri" w:cs="Calibri"/>
          <w:color w:val="000000" w:themeColor="text1"/>
          <w:sz w:val="24"/>
          <w:szCs w:val="24"/>
        </w:rPr>
        <w:fldChar w:fldCharType="end"/>
      </w:r>
      <w:r w:rsidR="00C35344">
        <w:rPr>
          <w:rFonts w:ascii="Calibri" w:eastAsia="Times New Roman" w:hAnsi="Calibri" w:cs="Calibri"/>
          <w:color w:val="000000" w:themeColor="text1"/>
          <w:sz w:val="24"/>
          <w:szCs w:val="24"/>
        </w:rPr>
        <w:t xml:space="preserve">. </w:t>
      </w:r>
      <w:r w:rsidR="00521A11">
        <w:rPr>
          <w:rFonts w:ascii="Calibri" w:eastAsia="Times New Roman" w:hAnsi="Calibri" w:cs="Calibri"/>
          <w:color w:val="000000" w:themeColor="text1"/>
          <w:sz w:val="24"/>
          <w:szCs w:val="24"/>
        </w:rPr>
        <w:t xml:space="preserve">Fourth, </w:t>
      </w:r>
      <w:r w:rsidR="003B60BC">
        <w:rPr>
          <w:rFonts w:ascii="Calibri" w:eastAsia="Times New Roman" w:hAnsi="Calibri" w:cs="Calibri"/>
          <w:color w:val="000000" w:themeColor="text1"/>
          <w:sz w:val="24"/>
          <w:szCs w:val="24"/>
        </w:rPr>
        <w:t>although users can define the cutoffs for micronutrient deficiencies based on age and population group</w:t>
      </w:r>
      <w:r w:rsidR="0080508C">
        <w:rPr>
          <w:rFonts w:ascii="Calibri" w:eastAsia="Times New Roman" w:hAnsi="Calibri" w:cs="Calibri"/>
          <w:color w:val="000000" w:themeColor="text1"/>
          <w:sz w:val="24"/>
          <w:szCs w:val="24"/>
        </w:rPr>
        <w:t>s</w:t>
      </w:r>
      <w:r w:rsidR="003B60BC">
        <w:rPr>
          <w:rFonts w:ascii="Calibri" w:eastAsia="Times New Roman" w:hAnsi="Calibri" w:cs="Calibri"/>
          <w:color w:val="000000" w:themeColor="text1"/>
          <w:sz w:val="24"/>
          <w:szCs w:val="24"/>
        </w:rPr>
        <w:t xml:space="preserve"> (man, women, and pregnant women) in the SAMBA package, users cannot define cutoffs based on other factors such as smoking </w:t>
      </w:r>
      <w:r w:rsidR="00A85F97">
        <w:rPr>
          <w:rFonts w:ascii="Calibri" w:eastAsia="Times New Roman" w:hAnsi="Calibri" w:cs="Calibri"/>
          <w:color w:val="000000" w:themeColor="text1"/>
          <w:sz w:val="24"/>
          <w:szCs w:val="24"/>
        </w:rPr>
        <w:t xml:space="preserve">or fasting </w:t>
      </w:r>
      <w:r w:rsidR="003B60BC">
        <w:rPr>
          <w:rFonts w:ascii="Calibri" w:eastAsia="Times New Roman" w:hAnsi="Calibri" w:cs="Calibri"/>
          <w:color w:val="000000" w:themeColor="text1"/>
          <w:sz w:val="24"/>
          <w:szCs w:val="24"/>
        </w:rPr>
        <w:t>status</w:t>
      </w:r>
      <w:r w:rsidR="00A85F97">
        <w:rPr>
          <w:rFonts w:ascii="Calibri" w:eastAsia="Times New Roman" w:hAnsi="Calibri" w:cs="Calibri"/>
          <w:color w:val="000000" w:themeColor="text1"/>
          <w:sz w:val="24"/>
          <w:szCs w:val="24"/>
        </w:rPr>
        <w:t xml:space="preserve"> and </w:t>
      </w:r>
      <w:r w:rsidR="003B60BC">
        <w:rPr>
          <w:rFonts w:ascii="Calibri" w:eastAsia="Times New Roman" w:hAnsi="Calibri" w:cs="Calibri"/>
          <w:color w:val="000000" w:themeColor="text1"/>
          <w:sz w:val="24"/>
          <w:szCs w:val="24"/>
        </w:rPr>
        <w:t xml:space="preserve">altitude. </w:t>
      </w:r>
      <w:r w:rsidR="0080508C">
        <w:rPr>
          <w:rFonts w:ascii="Calibri" w:eastAsia="Times New Roman" w:hAnsi="Calibri" w:cs="Calibri"/>
          <w:color w:val="000000" w:themeColor="text1"/>
          <w:sz w:val="24"/>
          <w:szCs w:val="24"/>
        </w:rPr>
        <w:t>Instead, u</w:t>
      </w:r>
      <w:r w:rsidR="003B60BC">
        <w:rPr>
          <w:rFonts w:ascii="Calibri" w:eastAsia="Times New Roman" w:hAnsi="Calibri" w:cs="Calibri"/>
          <w:color w:val="000000" w:themeColor="text1"/>
          <w:sz w:val="24"/>
          <w:szCs w:val="24"/>
        </w:rPr>
        <w:t xml:space="preserve">sers are recommended adjusting the </w:t>
      </w:r>
      <w:r w:rsidR="00A85F97">
        <w:rPr>
          <w:rFonts w:ascii="Calibri" w:eastAsia="Times New Roman" w:hAnsi="Calibri" w:cs="Calibri"/>
          <w:color w:val="000000" w:themeColor="text1"/>
          <w:sz w:val="24"/>
          <w:szCs w:val="24"/>
        </w:rPr>
        <w:t xml:space="preserve">effect of the smoking or fasting status or altitude on biomarker values and then apply the SAMBA package. </w:t>
      </w:r>
      <w:r w:rsidR="00521A11">
        <w:rPr>
          <w:rFonts w:ascii="Calibri" w:eastAsia="Times New Roman" w:hAnsi="Calibri" w:cs="Calibri"/>
          <w:color w:val="000000" w:themeColor="text1"/>
          <w:sz w:val="24"/>
          <w:szCs w:val="24"/>
        </w:rPr>
        <w:t xml:space="preserve">Fifth, </w:t>
      </w:r>
      <w:r w:rsidR="005433E2" w:rsidRPr="008A08EA">
        <w:rPr>
          <w:rFonts w:ascii="Calibri" w:eastAsia="Times New Roman" w:hAnsi="Calibri" w:cs="Calibri"/>
          <w:color w:val="000000" w:themeColor="text1"/>
          <w:sz w:val="24"/>
          <w:szCs w:val="24"/>
        </w:rPr>
        <w:t xml:space="preserve">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w:t>
      </w:r>
      <w:r w:rsidR="005433E2" w:rsidRPr="008A08EA">
        <w:rPr>
          <w:rFonts w:ascii="Calibri" w:eastAsia="Times New Roman" w:hAnsi="Calibri" w:cs="Calibri"/>
          <w:color w:val="000000" w:themeColor="text1"/>
          <w:sz w:val="24"/>
          <w:szCs w:val="24"/>
        </w:rPr>
        <w:lastRenderedPageBreak/>
        <w:t xml:space="preserve">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r w:rsidR="00D209C1">
        <w:rPr>
          <w:rFonts w:ascii="Calibri" w:eastAsia="Times New Roman" w:hAnsi="Calibri" w:cs="Calibri"/>
          <w:color w:val="000000" w:themeColor="text1"/>
          <w:sz w:val="24"/>
          <w:szCs w:val="24"/>
        </w:rPr>
        <w:t xml:space="preserve">be </w:t>
      </w:r>
      <w:r w:rsidR="005433E2" w:rsidRPr="008A08EA">
        <w:rPr>
          <w:rFonts w:ascii="Calibri" w:eastAsia="Times New Roman" w:hAnsi="Calibri" w:cs="Calibri"/>
          <w:color w:val="000000" w:themeColor="text1"/>
          <w:sz w:val="24"/>
          <w:szCs w:val="24"/>
        </w:rPr>
        <w:t>equip</w:t>
      </w:r>
      <w:r w:rsidR="00D209C1">
        <w:rPr>
          <w:rFonts w:ascii="Calibri" w:eastAsia="Times New Roman" w:hAnsi="Calibri" w:cs="Calibri"/>
          <w:color w:val="000000" w:themeColor="text1"/>
          <w:sz w:val="24"/>
          <w:szCs w:val="24"/>
        </w:rPr>
        <w:t>ped</w:t>
      </w:r>
      <w:r w:rsidR="005433E2" w:rsidRPr="008A08EA">
        <w:rPr>
          <w:rFonts w:ascii="Calibri" w:eastAsia="Times New Roman" w:hAnsi="Calibri" w:cs="Calibri"/>
          <w:color w:val="000000" w:themeColor="text1"/>
          <w:sz w:val="24"/>
          <w:szCs w:val="24"/>
        </w:rPr>
        <w:t xml:space="preserve"> with 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031693B6" w14:textId="77777777" w:rsidR="00CB7015" w:rsidRDefault="00CB7015" w:rsidP="007B7D0A">
      <w:pPr>
        <w:spacing w:line="480" w:lineRule="auto"/>
        <w:jc w:val="both"/>
        <w:rPr>
          <w:rFonts w:ascii="Calibri" w:hAnsi="Calibri" w:cs="Calibri"/>
          <w:b/>
          <w:bCs/>
          <w:color w:val="000000" w:themeColor="text1"/>
        </w:rPr>
      </w:pPr>
    </w:p>
    <w:p w14:paraId="40EAEAB6" w14:textId="3E8157EA" w:rsidR="00596DE0" w:rsidRPr="00CB7015" w:rsidRDefault="00CB7015" w:rsidP="007B7D0A">
      <w:pPr>
        <w:spacing w:line="480" w:lineRule="auto"/>
        <w:jc w:val="both"/>
        <w:rPr>
          <w:rFonts w:ascii="Calibri" w:hAnsi="Calibri" w:cs="Calibri"/>
          <w:b/>
          <w:bCs/>
          <w:color w:val="000000" w:themeColor="text1"/>
        </w:rPr>
      </w:pPr>
      <w:r w:rsidRPr="00CB7015">
        <w:rPr>
          <w:rFonts w:ascii="Calibri" w:hAnsi="Calibri" w:cs="Calibri"/>
          <w:b/>
          <w:bCs/>
          <w:color w:val="000000" w:themeColor="text1"/>
        </w:rPr>
        <w:t>Policy implication</w:t>
      </w:r>
    </w:p>
    <w:p w14:paraId="26B575E4" w14:textId="3C1F5107"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such as analysis of overlapping micronutrient deficiencies and generating a codebook of datasets based on the information filled in</w:t>
      </w:r>
      <w:r w:rsidR="00D209C1">
        <w:rPr>
          <w:rFonts w:ascii="Calibri" w:hAnsi="Calibri" w:cs="Calibri"/>
          <w:color w:val="000000" w:themeColor="text1"/>
        </w:rPr>
        <w:t>to the</w:t>
      </w:r>
      <w:r w:rsidRPr="008A08EA">
        <w:rPr>
          <w:rFonts w:ascii="Calibri" w:hAnsi="Calibri" w:cs="Calibri"/>
          <w:color w:val="000000" w:themeColor="text1"/>
        </w:rPr>
        <w:t xml:space="preserve"> biomarker dataset template.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Default="00783921" w:rsidP="00F36F4B">
      <w:pPr>
        <w:spacing w:line="480" w:lineRule="auto"/>
        <w:jc w:val="both"/>
        <w:rPr>
          <w:rFonts w:ascii="Calibri" w:hAnsi="Calibri" w:cs="Calibri"/>
        </w:rPr>
      </w:pPr>
    </w:p>
    <w:p w14:paraId="292E57BE" w14:textId="67007BD5" w:rsidR="001C16E4" w:rsidRPr="001C16E4" w:rsidRDefault="001C16E4" w:rsidP="00F36F4B">
      <w:pPr>
        <w:spacing w:line="480" w:lineRule="auto"/>
        <w:jc w:val="both"/>
        <w:rPr>
          <w:rFonts w:ascii="Calibri" w:hAnsi="Calibri" w:cs="Calibri"/>
          <w:b/>
          <w:bCs/>
        </w:rPr>
      </w:pPr>
      <w:r w:rsidRPr="001C16E4">
        <w:rPr>
          <w:rFonts w:ascii="Calibri" w:hAnsi="Calibri" w:cs="Calibri"/>
          <w:b/>
          <w:bCs/>
        </w:rPr>
        <w:t xml:space="preserve">Conclusion: </w:t>
      </w:r>
    </w:p>
    <w:p w14:paraId="592806A8" w14:textId="3828EECF" w:rsidR="001C16E4" w:rsidRPr="008A08EA" w:rsidRDefault="001C16E4" w:rsidP="00F36F4B">
      <w:pPr>
        <w:spacing w:line="480" w:lineRule="auto"/>
        <w:jc w:val="both"/>
        <w:rPr>
          <w:rFonts w:ascii="Calibri" w:hAnsi="Calibri" w:cs="Calibri"/>
        </w:rPr>
      </w:pPr>
      <w:r>
        <w:rPr>
          <w:rFonts w:ascii="Calibri" w:hAnsi="Calibri" w:cs="Calibri"/>
        </w:rPr>
        <w:t>SAMBA is good</w:t>
      </w: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223B3DDC"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005E47E5">
        <w:rPr>
          <w:rFonts w:ascii="Calibri" w:hAnsi="Calibri" w:cs="Calibri"/>
        </w:rPr>
        <w:t xml:space="preserve">Sarah </w:t>
      </w:r>
      <w:proofErr w:type="spellStart"/>
      <w:r w:rsidR="005E47E5">
        <w:rPr>
          <w:rFonts w:ascii="Calibri" w:hAnsi="Calibri" w:cs="Calibri"/>
        </w:rPr>
        <w:t>Zyba</w:t>
      </w:r>
      <w:proofErr w:type="spellEnd"/>
      <w:r w:rsidR="005E47E5">
        <w:rPr>
          <w:rFonts w:ascii="Calibri" w:hAnsi="Calibri" w:cs="Calibri"/>
        </w:rPr>
        <w:t xml:space="preserve">, </w:t>
      </w:r>
      <w:r w:rsidRPr="008A08EA">
        <w:rPr>
          <w:rFonts w:ascii="Calibri" w:eastAsiaTheme="minorEastAsia" w:hAnsi="Calibri" w:cs="Calibri"/>
        </w:rPr>
        <w:t>Reina Engle-Stone</w:t>
      </w:r>
      <w:r w:rsidR="005E47E5">
        <w:rPr>
          <w:rFonts w:ascii="Calibri" w:eastAsiaTheme="minorEastAsia" w:hAnsi="Calibri" w:cs="Calibri"/>
        </w:rPr>
        <w:t>,</w:t>
      </w:r>
      <w:r w:rsidRPr="008A08EA">
        <w:rPr>
          <w:rFonts w:ascii="Calibri" w:eastAsiaTheme="minorEastAsia" w:hAnsi="Calibri" w:cs="Calibri"/>
        </w:rPr>
        <w:t xml:space="preserv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w:t>
      </w:r>
      <w:proofErr w:type="spellStart"/>
      <w:r w:rsidRPr="008A08EA">
        <w:rPr>
          <w:rFonts w:ascii="Calibri" w:eastAsiaTheme="minorEastAsia" w:hAnsi="Calibri" w:cs="Calibri"/>
        </w:rPr>
        <w:t>Vosti</w:t>
      </w:r>
      <w:proofErr w:type="spellEnd"/>
      <w:r w:rsidRPr="008A08EA">
        <w:rPr>
          <w:rFonts w:ascii="Calibri" w:hAnsi="Calibri" w:cs="Calibri"/>
        </w:rPr>
        <w:t xml:space="preserve"> from University of California Davis, and Juna Carlos Sequel. The authors gratefully acknowledge BRINDA team members for their contribution to </w:t>
      </w:r>
      <w:r w:rsidR="005E47E5">
        <w:rPr>
          <w:rFonts w:ascii="Calibri" w:hAnsi="Calibri" w:cs="Calibri"/>
        </w:rPr>
        <w:t xml:space="preserve">organize and clean </w:t>
      </w:r>
      <w:r w:rsidRPr="008A08EA">
        <w:rPr>
          <w:rFonts w:ascii="Calibri" w:hAnsi="Calibri" w:cs="Calibri"/>
        </w:rPr>
        <w:t xml:space="preserve">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w:t>
      </w:r>
      <w:r w:rsidR="00FC55B3" w:rsidRPr="008A08EA">
        <w:rPr>
          <w:rFonts w:ascii="Calibri" w:hAnsi="Calibri" w:cs="Calibri"/>
        </w:rPr>
        <w:lastRenderedPageBreak/>
        <w:t xml:space="preserve">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5D1837E6" w14:textId="36410ABE" w:rsidR="009F6A95" w:rsidRPr="00BB565D" w:rsidRDefault="00DD587C" w:rsidP="00BB565D">
      <w:pPr>
        <w:spacing w:line="480" w:lineRule="auto"/>
        <w:jc w:val="both"/>
        <w:rPr>
          <w:rFonts w:ascii="Calibri" w:hAnsi="Calibri" w:cs="Calibri"/>
        </w:rPr>
      </w:pPr>
      <w:r w:rsidRPr="008A08EA">
        <w:rPr>
          <w:rFonts w:ascii="Calibri" w:eastAsiaTheme="minorEastAsia" w:hAnsi="Calibri" w:cs="Calibri"/>
        </w:rPr>
        <w:t xml:space="preserve">Creation of the statistical code presented in this paper was made possible through support from the U.S. Agency for International Development (USAID) under the terms of contract 7200AA18C00070 awarded to JSI Research &amp; Training Institute, Inc. (JSI). </w:t>
      </w:r>
      <w:commentRangeStart w:id="104"/>
      <w:r w:rsidRPr="008A08EA">
        <w:rPr>
          <w:rFonts w:ascii="Calibri" w:eastAsiaTheme="minorEastAsia" w:hAnsi="Calibri" w:cs="Calibri"/>
        </w:rPr>
        <w:t>The contents are the responsibility of JSI and do not necessarily reflect the views of USAID or the U.S. Government.</w:t>
      </w:r>
      <w:commentRangeEnd w:id="104"/>
      <w:r w:rsidR="004F6938">
        <w:rPr>
          <w:rStyle w:val="CommentReference"/>
          <w:rFonts w:asciiTheme="minorHAnsi" w:eastAsiaTheme="minorEastAsia" w:hAnsiTheme="minorHAnsi" w:cstheme="minorBidi"/>
        </w:rPr>
        <w:commentReference w:id="104"/>
      </w:r>
      <w:r w:rsidRPr="008A08EA">
        <w:rPr>
          <w:rFonts w:ascii="Calibri" w:hAnsi="Calibri" w:cs="Calibri"/>
        </w:rPr>
        <w:t xml:space="preserve"> This research was also supported by the Bill &amp; Melinda Gates Foundation (</w:t>
      </w:r>
      <w:commentRangeStart w:id="105"/>
      <w:r w:rsidRPr="008A08EA">
        <w:rPr>
          <w:rFonts w:ascii="Calibri" w:hAnsi="Calibri" w:cs="Calibri"/>
        </w:rPr>
        <w:t>OPPXXXX</w:t>
      </w:r>
      <w:commentRangeEnd w:id="105"/>
      <w:r w:rsidRPr="008A08EA">
        <w:rPr>
          <w:rStyle w:val="CommentReference"/>
          <w:rFonts w:ascii="Calibri" w:hAnsi="Calibri" w:cs="Calibri"/>
          <w:sz w:val="24"/>
          <w:szCs w:val="24"/>
        </w:rPr>
        <w:commentReference w:id="105"/>
      </w:r>
      <w:r w:rsidRPr="008A08EA">
        <w:rPr>
          <w:rFonts w:ascii="Calibri" w:hAnsi="Calibri" w:cs="Calibri"/>
        </w:rPr>
        <w:t>).</w:t>
      </w:r>
    </w:p>
    <w:p w14:paraId="16938A02" w14:textId="77777777" w:rsidR="00804806" w:rsidRDefault="00804806" w:rsidP="009F6A95">
      <w:pPr>
        <w:spacing w:line="480" w:lineRule="auto"/>
        <w:jc w:val="center"/>
        <w:rPr>
          <w:rFonts w:ascii="Calibri" w:hAnsi="Calibri" w:cs="Calibri"/>
          <w:b/>
          <w:bCs/>
        </w:rPr>
        <w:sectPr w:rsidR="00804806" w:rsidSect="00BB565D">
          <w:footerReference w:type="even" r:id="rId12"/>
          <w:footerReference w:type="default" r:id="rId13"/>
          <w:type w:val="continuous"/>
          <w:pgSz w:w="11900" w:h="16840"/>
          <w:pgMar w:top="1440" w:right="1440" w:bottom="1440" w:left="1440" w:header="720" w:footer="720" w:gutter="0"/>
          <w:lnNumType w:countBy="1" w:restart="continuous"/>
          <w:cols w:space="720"/>
          <w:docGrid w:linePitch="360"/>
        </w:sectPr>
      </w:pPr>
    </w:p>
    <w:p w14:paraId="2A296A38" w14:textId="3BC86C42" w:rsidR="00804806" w:rsidRPr="00DF2D6B" w:rsidRDefault="00804806" w:rsidP="00804806">
      <w:pPr>
        <w:pStyle w:val="Caption"/>
        <w:keepNext/>
        <w:rPr>
          <w:i w:val="0"/>
          <w:color w:val="000000" w:themeColor="text1"/>
          <w:sz w:val="24"/>
          <w:szCs w:val="24"/>
        </w:rPr>
      </w:pPr>
      <w:commentRangeStart w:id="106"/>
      <w:r w:rsidRPr="00DF2D6B">
        <w:rPr>
          <w:i w:val="0"/>
          <w:color w:val="000000" w:themeColor="text1"/>
          <w:sz w:val="24"/>
          <w:szCs w:val="24"/>
        </w:rPr>
        <w:lastRenderedPageBreak/>
        <w:t xml:space="preserve">Table </w:t>
      </w:r>
      <w:r w:rsidRPr="00DF2D6B">
        <w:rPr>
          <w:i w:val="0"/>
          <w:color w:val="000000" w:themeColor="text1"/>
          <w:sz w:val="24"/>
          <w:szCs w:val="24"/>
        </w:rPr>
        <w:fldChar w:fldCharType="begin"/>
      </w:r>
      <w:r w:rsidRPr="00DF2D6B">
        <w:rPr>
          <w:i w:val="0"/>
          <w:color w:val="000000" w:themeColor="text1"/>
          <w:sz w:val="24"/>
          <w:szCs w:val="24"/>
        </w:rPr>
        <w:instrText xml:space="preserve"> SEQ Table \* ARABIC </w:instrText>
      </w:r>
      <w:r w:rsidRPr="00DF2D6B">
        <w:rPr>
          <w:i w:val="0"/>
          <w:color w:val="000000" w:themeColor="text1"/>
          <w:sz w:val="24"/>
          <w:szCs w:val="24"/>
        </w:rPr>
        <w:fldChar w:fldCharType="separate"/>
      </w:r>
      <w:r w:rsidRPr="00DF2D6B">
        <w:rPr>
          <w:i w:val="0"/>
          <w:noProof/>
          <w:color w:val="000000" w:themeColor="text1"/>
          <w:sz w:val="24"/>
          <w:szCs w:val="24"/>
        </w:rPr>
        <w:t>1</w:t>
      </w:r>
      <w:r w:rsidRPr="00DF2D6B">
        <w:rPr>
          <w:i w:val="0"/>
          <w:color w:val="000000" w:themeColor="text1"/>
          <w:sz w:val="24"/>
          <w:szCs w:val="24"/>
        </w:rPr>
        <w:fldChar w:fldCharType="end"/>
      </w:r>
      <w:r w:rsidRPr="00DF2D6B">
        <w:rPr>
          <w:i w:val="0"/>
          <w:color w:val="000000" w:themeColor="text1"/>
          <w:sz w:val="24"/>
          <w:szCs w:val="24"/>
        </w:rPr>
        <w:t xml:space="preserve">: </w:t>
      </w:r>
      <w:commentRangeEnd w:id="106"/>
      <w:r w:rsidR="00134250">
        <w:rPr>
          <w:rStyle w:val="CommentReference"/>
          <w:i w:val="0"/>
          <w:iCs w:val="0"/>
          <w:color w:val="auto"/>
        </w:rPr>
        <w:commentReference w:id="106"/>
      </w:r>
      <w:r>
        <w:rPr>
          <w:i w:val="0"/>
          <w:color w:val="000000" w:themeColor="text1"/>
          <w:sz w:val="24"/>
          <w:szCs w:val="24"/>
        </w:rPr>
        <w:t xml:space="preserve">Biomarkers </w:t>
      </w:r>
      <w:r w:rsidRPr="00DF2D6B">
        <w:rPr>
          <w:i w:val="0"/>
          <w:color w:val="000000" w:themeColor="text1"/>
          <w:sz w:val="24"/>
          <w:szCs w:val="24"/>
        </w:rPr>
        <w:t xml:space="preserve">estimated by the </w:t>
      </w:r>
      <w:r>
        <w:rPr>
          <w:i w:val="0"/>
          <w:color w:val="000000" w:themeColor="text1"/>
          <w:sz w:val="24"/>
          <w:szCs w:val="24"/>
        </w:rPr>
        <w:t xml:space="preserve">SAMBA function </w:t>
      </w:r>
      <w:r w:rsidRPr="00DF2D6B">
        <w:rPr>
          <w:i w:val="0"/>
          <w:color w:val="000000" w:themeColor="text1"/>
          <w:sz w:val="24"/>
          <w:szCs w:val="24"/>
        </w:rPr>
        <w:t xml:space="preserve">and </w:t>
      </w:r>
      <w:r>
        <w:rPr>
          <w:i w:val="0"/>
          <w:color w:val="000000" w:themeColor="text1"/>
          <w:sz w:val="24"/>
          <w:szCs w:val="24"/>
        </w:rPr>
        <w:t>an independent analyst in non-pregnant</w:t>
      </w:r>
      <w:r w:rsidRPr="00DF2D6B">
        <w:rPr>
          <w:i w:val="0"/>
          <w:color w:val="000000" w:themeColor="text1"/>
          <w:sz w:val="24"/>
          <w:szCs w:val="24"/>
        </w:rPr>
        <w:t xml:space="preserve"> </w:t>
      </w:r>
      <w:r>
        <w:rPr>
          <w:i w:val="0"/>
          <w:color w:val="000000" w:themeColor="text1"/>
          <w:sz w:val="24"/>
          <w:szCs w:val="24"/>
        </w:rPr>
        <w:t xml:space="preserve">women 15-49 y </w:t>
      </w:r>
      <w:r w:rsidRPr="00DF2D6B">
        <w:rPr>
          <w:i w:val="0"/>
          <w:color w:val="000000" w:themeColor="text1"/>
          <w:sz w:val="24"/>
          <w:szCs w:val="24"/>
        </w:rPr>
        <w:t>using</w:t>
      </w:r>
      <w:r>
        <w:rPr>
          <w:i w:val="0"/>
          <w:color w:val="000000" w:themeColor="text1"/>
          <w:sz w:val="24"/>
          <w:szCs w:val="24"/>
        </w:rPr>
        <w:t xml:space="preserve"> </w:t>
      </w:r>
      <w:commentRangeStart w:id="107"/>
      <w:r>
        <w:rPr>
          <w:i w:val="0"/>
          <w:color w:val="000000" w:themeColor="text1"/>
          <w:sz w:val="24"/>
          <w:szCs w:val="24"/>
        </w:rPr>
        <w:t>National</w:t>
      </w:r>
      <w:commentRangeEnd w:id="107"/>
      <w:r w:rsidR="002C1804">
        <w:rPr>
          <w:rStyle w:val="CommentReference"/>
          <w:i w:val="0"/>
          <w:iCs w:val="0"/>
          <w:color w:val="auto"/>
        </w:rPr>
        <w:commentReference w:id="107"/>
      </w:r>
      <w:r>
        <w:rPr>
          <w:i w:val="0"/>
          <w:color w:val="000000" w:themeColor="text1"/>
          <w:sz w:val="24"/>
          <w:szCs w:val="24"/>
        </w:rPr>
        <w:t xml:space="preserve"> Health and Nutrition Examination Survey 2003-2006 and in children 6 </w:t>
      </w:r>
      <w:proofErr w:type="spellStart"/>
      <w:r>
        <w:rPr>
          <w:i w:val="0"/>
          <w:color w:val="000000" w:themeColor="text1"/>
          <w:sz w:val="24"/>
          <w:szCs w:val="24"/>
        </w:rPr>
        <w:t>mos</w:t>
      </w:r>
      <w:proofErr w:type="spellEnd"/>
      <w:r>
        <w:rPr>
          <w:i w:val="0"/>
          <w:color w:val="000000" w:themeColor="text1"/>
          <w:sz w:val="24"/>
          <w:szCs w:val="24"/>
        </w:rPr>
        <w:t xml:space="preserve"> - 5 y using a single-site Kenya study. </w:t>
      </w:r>
    </w:p>
    <w:tbl>
      <w:tblPr>
        <w:tblW w:w="5000" w:type="pct"/>
        <w:tblLook w:val="04A0" w:firstRow="1" w:lastRow="0" w:firstColumn="1" w:lastColumn="0" w:noHBand="0" w:noVBand="1"/>
      </w:tblPr>
      <w:tblGrid>
        <w:gridCol w:w="2439"/>
        <w:gridCol w:w="489"/>
        <w:gridCol w:w="690"/>
        <w:gridCol w:w="919"/>
        <w:gridCol w:w="896"/>
        <w:gridCol w:w="919"/>
        <w:gridCol w:w="1030"/>
        <w:gridCol w:w="1030"/>
        <w:gridCol w:w="896"/>
        <w:gridCol w:w="919"/>
        <w:gridCol w:w="896"/>
        <w:gridCol w:w="919"/>
        <w:gridCol w:w="963"/>
        <w:gridCol w:w="955"/>
      </w:tblGrid>
      <w:tr w:rsidR="00804806" w:rsidRPr="00345428" w14:paraId="5091FF9E" w14:textId="77777777" w:rsidTr="00804806">
        <w:trPr>
          <w:trHeight w:val="710"/>
        </w:trPr>
        <w:tc>
          <w:tcPr>
            <w:tcW w:w="874" w:type="pct"/>
            <w:vMerge w:val="restart"/>
            <w:tcBorders>
              <w:top w:val="single" w:sz="4" w:space="0" w:color="auto"/>
              <w:left w:val="nil"/>
              <w:bottom w:val="single" w:sz="4" w:space="0" w:color="000000"/>
              <w:right w:val="nil"/>
            </w:tcBorders>
            <w:shd w:val="clear" w:color="auto" w:fill="auto"/>
            <w:noWrap/>
            <w:vAlign w:val="center"/>
            <w:hideMark/>
          </w:tcPr>
          <w:p w14:paraId="11DCB00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Biomarker</w:t>
            </w:r>
          </w:p>
        </w:tc>
        <w:tc>
          <w:tcPr>
            <w:tcW w:w="175" w:type="pct"/>
            <w:vMerge w:val="restart"/>
            <w:tcBorders>
              <w:top w:val="single" w:sz="4" w:space="0" w:color="auto"/>
              <w:left w:val="nil"/>
              <w:bottom w:val="single" w:sz="4" w:space="0" w:color="000000"/>
              <w:right w:val="nil"/>
            </w:tcBorders>
            <w:shd w:val="clear" w:color="auto" w:fill="auto"/>
            <w:noWrap/>
            <w:vAlign w:val="center"/>
            <w:hideMark/>
          </w:tcPr>
          <w:p w14:paraId="5A58B8A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n</w:t>
            </w:r>
          </w:p>
        </w:tc>
        <w:tc>
          <w:tcPr>
            <w:tcW w:w="576" w:type="pct"/>
            <w:gridSpan w:val="2"/>
            <w:tcBorders>
              <w:top w:val="single" w:sz="4" w:space="0" w:color="auto"/>
              <w:left w:val="nil"/>
              <w:bottom w:val="nil"/>
              <w:right w:val="nil"/>
            </w:tcBorders>
            <w:shd w:val="clear" w:color="auto" w:fill="auto"/>
            <w:noWrap/>
            <w:vAlign w:val="center"/>
            <w:hideMark/>
          </w:tcPr>
          <w:p w14:paraId="18B1CC65"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Deficiency or at risk, %</w:t>
            </w:r>
          </w:p>
        </w:tc>
        <w:tc>
          <w:tcPr>
            <w:tcW w:w="650" w:type="pct"/>
            <w:gridSpan w:val="2"/>
            <w:tcBorders>
              <w:top w:val="single" w:sz="4" w:space="0" w:color="auto"/>
              <w:left w:val="nil"/>
              <w:bottom w:val="nil"/>
              <w:right w:val="nil"/>
            </w:tcBorders>
            <w:shd w:val="clear" w:color="auto" w:fill="auto"/>
            <w:noWrap/>
            <w:vAlign w:val="center"/>
            <w:hideMark/>
          </w:tcPr>
          <w:p w14:paraId="77FB08B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mean</w:t>
            </w:r>
          </w:p>
        </w:tc>
        <w:tc>
          <w:tcPr>
            <w:tcW w:w="738" w:type="pct"/>
            <w:gridSpan w:val="2"/>
            <w:tcBorders>
              <w:top w:val="single" w:sz="4" w:space="0" w:color="auto"/>
              <w:left w:val="nil"/>
              <w:bottom w:val="nil"/>
              <w:right w:val="nil"/>
            </w:tcBorders>
            <w:shd w:val="clear" w:color="auto" w:fill="auto"/>
            <w:noWrap/>
            <w:vAlign w:val="center"/>
            <w:hideMark/>
          </w:tcPr>
          <w:p w14:paraId="748A665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Geometric mean</w:t>
            </w:r>
          </w:p>
        </w:tc>
        <w:tc>
          <w:tcPr>
            <w:tcW w:w="650" w:type="pct"/>
            <w:gridSpan w:val="2"/>
            <w:tcBorders>
              <w:top w:val="single" w:sz="4" w:space="0" w:color="auto"/>
              <w:left w:val="nil"/>
              <w:bottom w:val="nil"/>
              <w:right w:val="nil"/>
            </w:tcBorders>
            <w:shd w:val="clear" w:color="auto" w:fill="auto"/>
            <w:noWrap/>
            <w:vAlign w:val="center"/>
            <w:hideMark/>
          </w:tcPr>
          <w:p w14:paraId="7C85F0CC"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25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50" w:type="pct"/>
            <w:gridSpan w:val="2"/>
            <w:tcBorders>
              <w:top w:val="single" w:sz="4" w:space="0" w:color="auto"/>
              <w:left w:val="nil"/>
              <w:right w:val="nil"/>
            </w:tcBorders>
            <w:shd w:val="clear" w:color="auto" w:fill="auto"/>
            <w:noWrap/>
            <w:vAlign w:val="center"/>
            <w:hideMark/>
          </w:tcPr>
          <w:p w14:paraId="3973BB6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50</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87" w:type="pct"/>
            <w:gridSpan w:val="2"/>
            <w:tcBorders>
              <w:top w:val="single" w:sz="4" w:space="0" w:color="auto"/>
              <w:left w:val="nil"/>
              <w:bottom w:val="nil"/>
              <w:right w:val="nil"/>
            </w:tcBorders>
            <w:shd w:val="clear" w:color="auto" w:fill="auto"/>
            <w:noWrap/>
            <w:vAlign w:val="center"/>
            <w:hideMark/>
          </w:tcPr>
          <w:p w14:paraId="27E9D4B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75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r>
      <w:tr w:rsidR="00804806" w:rsidRPr="00345428" w14:paraId="60E08868" w14:textId="77777777" w:rsidTr="00804806">
        <w:trPr>
          <w:trHeight w:val="320"/>
        </w:trPr>
        <w:tc>
          <w:tcPr>
            <w:tcW w:w="874" w:type="pct"/>
            <w:vMerge/>
            <w:tcBorders>
              <w:top w:val="single" w:sz="4" w:space="0" w:color="auto"/>
              <w:left w:val="nil"/>
              <w:bottom w:val="single" w:sz="4" w:space="0" w:color="000000"/>
              <w:right w:val="nil"/>
            </w:tcBorders>
            <w:vAlign w:val="center"/>
            <w:hideMark/>
          </w:tcPr>
          <w:p w14:paraId="0C081E67" w14:textId="77777777" w:rsidR="00804806" w:rsidRPr="00345428" w:rsidRDefault="00804806" w:rsidP="00804806">
            <w:pPr>
              <w:rPr>
                <w:rFonts w:ascii="Calibri" w:hAnsi="Calibri"/>
                <w:color w:val="000000"/>
                <w:sz w:val="12"/>
                <w:szCs w:val="12"/>
              </w:rPr>
            </w:pPr>
          </w:p>
        </w:tc>
        <w:tc>
          <w:tcPr>
            <w:tcW w:w="175" w:type="pct"/>
            <w:vMerge/>
            <w:tcBorders>
              <w:top w:val="single" w:sz="4" w:space="0" w:color="auto"/>
              <w:left w:val="nil"/>
              <w:bottom w:val="single" w:sz="4" w:space="0" w:color="000000"/>
              <w:right w:val="nil"/>
            </w:tcBorders>
            <w:vAlign w:val="center"/>
            <w:hideMark/>
          </w:tcPr>
          <w:p w14:paraId="2E830C44" w14:textId="77777777" w:rsidR="00804806" w:rsidRPr="00345428" w:rsidRDefault="00804806" w:rsidP="00804806">
            <w:pPr>
              <w:rPr>
                <w:rFonts w:ascii="Calibri" w:hAnsi="Calibri"/>
                <w:color w:val="000000"/>
                <w:sz w:val="12"/>
                <w:szCs w:val="12"/>
              </w:rPr>
            </w:pPr>
          </w:p>
        </w:tc>
        <w:tc>
          <w:tcPr>
            <w:tcW w:w="247" w:type="pct"/>
            <w:tcBorders>
              <w:top w:val="nil"/>
              <w:left w:val="nil"/>
              <w:bottom w:val="single" w:sz="4" w:space="0" w:color="auto"/>
              <w:right w:val="nil"/>
            </w:tcBorders>
            <w:shd w:val="clear" w:color="auto" w:fill="auto"/>
            <w:noWrap/>
            <w:vAlign w:val="center"/>
            <w:hideMark/>
          </w:tcPr>
          <w:p w14:paraId="747A650A"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168336C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42D86959"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034E5001"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69" w:type="pct"/>
            <w:tcBorders>
              <w:top w:val="nil"/>
              <w:left w:val="nil"/>
              <w:bottom w:val="single" w:sz="4" w:space="0" w:color="auto"/>
              <w:right w:val="nil"/>
            </w:tcBorders>
            <w:shd w:val="clear" w:color="auto" w:fill="auto"/>
            <w:noWrap/>
            <w:vAlign w:val="center"/>
            <w:hideMark/>
          </w:tcPr>
          <w:p w14:paraId="6E5FF3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69" w:type="pct"/>
            <w:tcBorders>
              <w:top w:val="nil"/>
              <w:left w:val="nil"/>
              <w:bottom w:val="single" w:sz="4" w:space="0" w:color="auto"/>
              <w:right w:val="nil"/>
            </w:tcBorders>
            <w:shd w:val="clear" w:color="auto" w:fill="auto"/>
            <w:noWrap/>
            <w:vAlign w:val="bottom"/>
            <w:hideMark/>
          </w:tcPr>
          <w:p w14:paraId="72105DF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78F1BE8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6D27D76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2C7F5C7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2D0B172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45" w:type="pct"/>
            <w:tcBorders>
              <w:top w:val="nil"/>
              <w:left w:val="nil"/>
              <w:bottom w:val="single" w:sz="4" w:space="0" w:color="auto"/>
              <w:right w:val="nil"/>
            </w:tcBorders>
            <w:shd w:val="clear" w:color="auto" w:fill="auto"/>
            <w:noWrap/>
            <w:vAlign w:val="center"/>
            <w:hideMark/>
          </w:tcPr>
          <w:p w14:paraId="1D84D9F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42" w:type="pct"/>
            <w:tcBorders>
              <w:top w:val="nil"/>
              <w:left w:val="nil"/>
              <w:bottom w:val="single" w:sz="4" w:space="0" w:color="auto"/>
              <w:right w:val="nil"/>
            </w:tcBorders>
            <w:shd w:val="clear" w:color="auto" w:fill="auto"/>
            <w:noWrap/>
            <w:vAlign w:val="bottom"/>
            <w:hideMark/>
          </w:tcPr>
          <w:p w14:paraId="0CA995B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r>
      <w:tr w:rsidR="00804806" w:rsidRPr="00345428" w14:paraId="3615B872" w14:textId="77777777" w:rsidTr="00804806">
        <w:trPr>
          <w:trHeight w:val="320"/>
        </w:trPr>
        <w:tc>
          <w:tcPr>
            <w:tcW w:w="874" w:type="pct"/>
            <w:tcBorders>
              <w:top w:val="nil"/>
              <w:left w:val="nil"/>
              <w:bottom w:val="nil"/>
              <w:right w:val="nil"/>
            </w:tcBorders>
            <w:shd w:val="clear" w:color="auto" w:fill="auto"/>
            <w:noWrap/>
            <w:vAlign w:val="center"/>
            <w:hideMark/>
          </w:tcPr>
          <w:p w14:paraId="20DDE735" w14:textId="40D7267D" w:rsidR="00804806" w:rsidRPr="00345428" w:rsidRDefault="00804806" w:rsidP="00804806">
            <w:pPr>
              <w:rPr>
                <w:rFonts w:ascii="Calibri" w:hAnsi="Calibri"/>
                <w:color w:val="000000"/>
                <w:sz w:val="12"/>
                <w:szCs w:val="12"/>
              </w:rPr>
            </w:pPr>
            <w:r w:rsidRPr="00345428">
              <w:rPr>
                <w:rFonts w:ascii="Calibri" w:hAnsi="Calibri"/>
                <w:color w:val="000000"/>
                <w:sz w:val="12"/>
                <w:szCs w:val="12"/>
              </w:rPr>
              <w:t xml:space="preserve">Kenya (children </w:t>
            </w:r>
            <w:r>
              <w:rPr>
                <w:rFonts w:ascii="Calibri" w:hAnsi="Calibri"/>
                <w:color w:val="000000"/>
                <w:sz w:val="12"/>
                <w:szCs w:val="12"/>
              </w:rPr>
              <w:t xml:space="preserve">6 </w:t>
            </w:r>
            <w:proofErr w:type="spellStart"/>
            <w:r>
              <w:rPr>
                <w:rFonts w:ascii="Calibri" w:hAnsi="Calibri"/>
                <w:color w:val="000000"/>
                <w:sz w:val="12"/>
                <w:szCs w:val="12"/>
              </w:rPr>
              <w:t>mos</w:t>
            </w:r>
            <w:proofErr w:type="spellEnd"/>
            <w:r>
              <w:rPr>
                <w:rFonts w:ascii="Calibri" w:hAnsi="Calibri"/>
                <w:color w:val="000000"/>
                <w:sz w:val="12"/>
                <w:szCs w:val="12"/>
              </w:rPr>
              <w:t xml:space="preserve"> - </w:t>
            </w:r>
            <w:r w:rsidRPr="00345428">
              <w:rPr>
                <w:rFonts w:ascii="Calibri" w:hAnsi="Calibri"/>
                <w:color w:val="000000"/>
                <w:sz w:val="12"/>
                <w:szCs w:val="12"/>
              </w:rPr>
              <w:t>5 y)</w:t>
            </w:r>
          </w:p>
        </w:tc>
        <w:tc>
          <w:tcPr>
            <w:tcW w:w="175" w:type="pct"/>
            <w:tcBorders>
              <w:top w:val="nil"/>
              <w:left w:val="nil"/>
              <w:bottom w:val="nil"/>
              <w:right w:val="nil"/>
            </w:tcBorders>
            <w:shd w:val="clear" w:color="auto" w:fill="auto"/>
            <w:noWrap/>
            <w:vAlign w:val="center"/>
            <w:hideMark/>
          </w:tcPr>
          <w:p w14:paraId="7BFBA588"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000A44FA"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504D3F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45442D21"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63842B45"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607CDF90"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31998DED"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AE6852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8900583"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3830374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CC64E1B"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4EAF2013"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2F6E5092" w14:textId="77777777" w:rsidR="00804806" w:rsidRPr="00345428" w:rsidRDefault="00804806" w:rsidP="00804806">
            <w:pPr>
              <w:jc w:val="center"/>
              <w:rPr>
                <w:sz w:val="12"/>
                <w:szCs w:val="12"/>
              </w:rPr>
            </w:pPr>
          </w:p>
        </w:tc>
      </w:tr>
      <w:tr w:rsidR="00804806" w:rsidRPr="00345428" w14:paraId="6AD3CE1E" w14:textId="77777777" w:rsidTr="00804806">
        <w:trPr>
          <w:trHeight w:val="320"/>
        </w:trPr>
        <w:tc>
          <w:tcPr>
            <w:tcW w:w="874" w:type="pct"/>
            <w:tcBorders>
              <w:top w:val="nil"/>
              <w:left w:val="nil"/>
              <w:bottom w:val="nil"/>
              <w:right w:val="nil"/>
            </w:tcBorders>
            <w:shd w:val="clear" w:color="auto" w:fill="auto"/>
            <w:noWrap/>
            <w:vAlign w:val="center"/>
            <w:hideMark/>
          </w:tcPr>
          <w:p w14:paraId="7A51CB39"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Retinol binding </w:t>
            </w:r>
            <w:proofErr w:type="gramStart"/>
            <w:r w:rsidRPr="00345428">
              <w:rPr>
                <w:rFonts w:ascii="Calibri" w:hAnsi="Calibri" w:cstheme="minorHAnsi"/>
                <w:color w:val="000000"/>
                <w:sz w:val="12"/>
                <w:szCs w:val="12"/>
              </w:rPr>
              <w:t xml:space="preserve">protein,  </w:t>
            </w:r>
            <w:proofErr w:type="spellStart"/>
            <w:r w:rsidRPr="00345428">
              <w:rPr>
                <w:rFonts w:ascii="Calibri" w:hAnsi="Calibri" w:cstheme="minorHAnsi"/>
                <w:color w:val="000000"/>
                <w:sz w:val="12"/>
                <w:szCs w:val="12"/>
              </w:rPr>
              <w:t>μ</w:t>
            </w:r>
            <w:proofErr w:type="gramEnd"/>
            <w:r w:rsidRPr="00345428">
              <w:rPr>
                <w:rFonts w:ascii="Calibri" w:hAnsi="Calibri" w:cstheme="minorHAnsi"/>
                <w:color w:val="000000"/>
                <w:sz w:val="12"/>
                <w:szCs w:val="12"/>
              </w:rPr>
              <w:t>mol</w:t>
            </w:r>
            <w:proofErr w:type="spellEnd"/>
            <w:r w:rsidRPr="00345428">
              <w:rPr>
                <w:rFonts w:ascii="Calibri" w:hAnsi="Calibri" w:cstheme="minorHAnsi"/>
                <w:color w:val="000000"/>
                <w:sz w:val="12"/>
                <w:szCs w:val="12"/>
              </w:rPr>
              <w:t>/L</w:t>
            </w:r>
          </w:p>
        </w:tc>
        <w:tc>
          <w:tcPr>
            <w:tcW w:w="175" w:type="pct"/>
            <w:tcBorders>
              <w:top w:val="nil"/>
              <w:left w:val="nil"/>
              <w:bottom w:val="nil"/>
              <w:right w:val="nil"/>
            </w:tcBorders>
            <w:shd w:val="clear" w:color="auto" w:fill="auto"/>
            <w:noWrap/>
            <w:vAlign w:val="center"/>
            <w:hideMark/>
          </w:tcPr>
          <w:p w14:paraId="2EEE33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0337E8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9" w:type="pct"/>
            <w:tcBorders>
              <w:top w:val="nil"/>
              <w:left w:val="nil"/>
              <w:bottom w:val="nil"/>
              <w:right w:val="nil"/>
            </w:tcBorders>
            <w:shd w:val="clear" w:color="auto" w:fill="auto"/>
            <w:noWrap/>
            <w:vAlign w:val="center"/>
            <w:hideMark/>
          </w:tcPr>
          <w:p w14:paraId="12D362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1" w:type="pct"/>
            <w:tcBorders>
              <w:top w:val="nil"/>
              <w:left w:val="nil"/>
              <w:bottom w:val="nil"/>
              <w:right w:val="nil"/>
            </w:tcBorders>
            <w:shd w:val="clear" w:color="auto" w:fill="auto"/>
            <w:noWrap/>
            <w:vAlign w:val="center"/>
            <w:hideMark/>
          </w:tcPr>
          <w:p w14:paraId="5276223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29" w:type="pct"/>
            <w:tcBorders>
              <w:top w:val="nil"/>
              <w:left w:val="nil"/>
              <w:bottom w:val="nil"/>
              <w:right w:val="nil"/>
            </w:tcBorders>
            <w:shd w:val="clear" w:color="auto" w:fill="auto"/>
            <w:noWrap/>
            <w:vAlign w:val="center"/>
            <w:hideMark/>
          </w:tcPr>
          <w:p w14:paraId="190B696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69" w:type="pct"/>
            <w:tcBorders>
              <w:top w:val="nil"/>
              <w:left w:val="nil"/>
              <w:bottom w:val="nil"/>
              <w:right w:val="nil"/>
            </w:tcBorders>
            <w:shd w:val="clear" w:color="auto" w:fill="auto"/>
            <w:noWrap/>
            <w:vAlign w:val="center"/>
            <w:hideMark/>
          </w:tcPr>
          <w:p w14:paraId="65D8657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69" w:type="pct"/>
            <w:tcBorders>
              <w:top w:val="nil"/>
              <w:left w:val="nil"/>
              <w:bottom w:val="nil"/>
              <w:right w:val="nil"/>
            </w:tcBorders>
            <w:shd w:val="clear" w:color="auto" w:fill="auto"/>
            <w:noWrap/>
            <w:vAlign w:val="center"/>
            <w:hideMark/>
          </w:tcPr>
          <w:p w14:paraId="39B8A1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21" w:type="pct"/>
            <w:tcBorders>
              <w:top w:val="nil"/>
              <w:left w:val="nil"/>
              <w:bottom w:val="nil"/>
              <w:right w:val="nil"/>
            </w:tcBorders>
            <w:shd w:val="clear" w:color="auto" w:fill="auto"/>
            <w:noWrap/>
            <w:vAlign w:val="center"/>
            <w:hideMark/>
          </w:tcPr>
          <w:p w14:paraId="7B056D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9" w:type="pct"/>
            <w:tcBorders>
              <w:top w:val="nil"/>
              <w:left w:val="nil"/>
              <w:bottom w:val="nil"/>
              <w:right w:val="nil"/>
            </w:tcBorders>
            <w:shd w:val="clear" w:color="auto" w:fill="auto"/>
            <w:noWrap/>
            <w:vAlign w:val="center"/>
            <w:hideMark/>
          </w:tcPr>
          <w:p w14:paraId="1A597FD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1" w:type="pct"/>
            <w:tcBorders>
              <w:top w:val="nil"/>
              <w:left w:val="nil"/>
              <w:bottom w:val="nil"/>
              <w:right w:val="nil"/>
            </w:tcBorders>
            <w:shd w:val="clear" w:color="auto" w:fill="auto"/>
            <w:noWrap/>
            <w:vAlign w:val="center"/>
            <w:hideMark/>
          </w:tcPr>
          <w:p w14:paraId="768946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29" w:type="pct"/>
            <w:tcBorders>
              <w:top w:val="nil"/>
              <w:left w:val="nil"/>
              <w:bottom w:val="nil"/>
              <w:right w:val="nil"/>
            </w:tcBorders>
            <w:shd w:val="clear" w:color="auto" w:fill="auto"/>
            <w:noWrap/>
            <w:vAlign w:val="center"/>
            <w:hideMark/>
          </w:tcPr>
          <w:p w14:paraId="0B74945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45" w:type="pct"/>
            <w:tcBorders>
              <w:top w:val="nil"/>
              <w:left w:val="nil"/>
              <w:bottom w:val="nil"/>
              <w:right w:val="nil"/>
            </w:tcBorders>
            <w:shd w:val="clear" w:color="auto" w:fill="auto"/>
            <w:noWrap/>
            <w:vAlign w:val="center"/>
            <w:hideMark/>
          </w:tcPr>
          <w:p w14:paraId="126B14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c>
          <w:tcPr>
            <w:tcW w:w="342" w:type="pct"/>
            <w:tcBorders>
              <w:top w:val="nil"/>
              <w:left w:val="nil"/>
              <w:bottom w:val="nil"/>
              <w:right w:val="nil"/>
            </w:tcBorders>
            <w:shd w:val="clear" w:color="auto" w:fill="auto"/>
            <w:noWrap/>
            <w:vAlign w:val="center"/>
            <w:hideMark/>
          </w:tcPr>
          <w:p w14:paraId="30F610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r>
      <w:tr w:rsidR="00804806" w:rsidRPr="00345428" w14:paraId="51ABC33A" w14:textId="77777777" w:rsidTr="00804806">
        <w:trPr>
          <w:trHeight w:val="320"/>
        </w:trPr>
        <w:tc>
          <w:tcPr>
            <w:tcW w:w="874" w:type="pct"/>
            <w:tcBorders>
              <w:top w:val="nil"/>
              <w:left w:val="nil"/>
              <w:bottom w:val="nil"/>
              <w:right w:val="nil"/>
            </w:tcBorders>
            <w:shd w:val="clear" w:color="auto" w:fill="auto"/>
            <w:noWrap/>
            <w:vAlign w:val="center"/>
            <w:hideMark/>
          </w:tcPr>
          <w:p w14:paraId="5A97429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retinol binding </w:t>
            </w:r>
            <w:proofErr w:type="gramStart"/>
            <w:r w:rsidRPr="00345428">
              <w:rPr>
                <w:rFonts w:ascii="Calibri" w:hAnsi="Calibri" w:cstheme="minorHAnsi"/>
                <w:color w:val="000000"/>
                <w:sz w:val="12"/>
                <w:szCs w:val="12"/>
              </w:rPr>
              <w:t xml:space="preserve">protein,  </w:t>
            </w:r>
            <w:proofErr w:type="spellStart"/>
            <w:r w:rsidRPr="00345428">
              <w:rPr>
                <w:rFonts w:ascii="Calibri" w:hAnsi="Calibri" w:cstheme="minorHAnsi"/>
                <w:color w:val="000000"/>
                <w:sz w:val="12"/>
                <w:szCs w:val="12"/>
              </w:rPr>
              <w:t>μ</w:t>
            </w:r>
            <w:proofErr w:type="gramEnd"/>
            <w:r w:rsidRPr="00345428">
              <w:rPr>
                <w:rFonts w:ascii="Calibri" w:hAnsi="Calibri" w:cstheme="minorHAnsi"/>
                <w:color w:val="000000"/>
                <w:sz w:val="12"/>
                <w:szCs w:val="12"/>
              </w:rPr>
              <w:t>mol</w:t>
            </w:r>
            <w:proofErr w:type="spellEnd"/>
            <w:r w:rsidRPr="00345428">
              <w:rPr>
                <w:rFonts w:ascii="Calibri" w:hAnsi="Calibri" w:cstheme="minorHAnsi"/>
                <w:color w:val="000000"/>
                <w:sz w:val="12"/>
                <w:szCs w:val="12"/>
              </w:rPr>
              <w:t>/L</w:t>
            </w:r>
          </w:p>
        </w:tc>
        <w:tc>
          <w:tcPr>
            <w:tcW w:w="175" w:type="pct"/>
            <w:tcBorders>
              <w:top w:val="nil"/>
              <w:left w:val="nil"/>
              <w:bottom w:val="nil"/>
              <w:right w:val="nil"/>
            </w:tcBorders>
            <w:shd w:val="clear" w:color="auto" w:fill="auto"/>
            <w:noWrap/>
            <w:vAlign w:val="center"/>
            <w:hideMark/>
          </w:tcPr>
          <w:p w14:paraId="77E2980F"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0654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9" w:type="pct"/>
            <w:tcBorders>
              <w:top w:val="nil"/>
              <w:left w:val="nil"/>
              <w:bottom w:val="nil"/>
              <w:right w:val="nil"/>
            </w:tcBorders>
            <w:shd w:val="clear" w:color="auto" w:fill="auto"/>
            <w:noWrap/>
            <w:vAlign w:val="center"/>
            <w:hideMark/>
          </w:tcPr>
          <w:p w14:paraId="036AD3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1" w:type="pct"/>
            <w:tcBorders>
              <w:top w:val="nil"/>
              <w:left w:val="nil"/>
              <w:bottom w:val="nil"/>
              <w:right w:val="nil"/>
            </w:tcBorders>
            <w:shd w:val="clear" w:color="auto" w:fill="auto"/>
            <w:noWrap/>
            <w:vAlign w:val="center"/>
            <w:hideMark/>
          </w:tcPr>
          <w:p w14:paraId="343432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29" w:type="pct"/>
            <w:tcBorders>
              <w:top w:val="nil"/>
              <w:left w:val="nil"/>
              <w:bottom w:val="nil"/>
              <w:right w:val="nil"/>
            </w:tcBorders>
            <w:shd w:val="clear" w:color="auto" w:fill="auto"/>
            <w:noWrap/>
            <w:vAlign w:val="center"/>
            <w:hideMark/>
          </w:tcPr>
          <w:p w14:paraId="51831B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69" w:type="pct"/>
            <w:tcBorders>
              <w:top w:val="nil"/>
              <w:left w:val="nil"/>
              <w:bottom w:val="nil"/>
              <w:right w:val="nil"/>
            </w:tcBorders>
            <w:shd w:val="clear" w:color="auto" w:fill="auto"/>
            <w:noWrap/>
            <w:vAlign w:val="center"/>
            <w:hideMark/>
          </w:tcPr>
          <w:p w14:paraId="2DD4B20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69" w:type="pct"/>
            <w:tcBorders>
              <w:top w:val="nil"/>
              <w:left w:val="nil"/>
              <w:bottom w:val="nil"/>
              <w:right w:val="nil"/>
            </w:tcBorders>
            <w:shd w:val="clear" w:color="auto" w:fill="auto"/>
            <w:noWrap/>
            <w:vAlign w:val="center"/>
            <w:hideMark/>
          </w:tcPr>
          <w:p w14:paraId="53BF05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21" w:type="pct"/>
            <w:tcBorders>
              <w:top w:val="nil"/>
              <w:left w:val="nil"/>
              <w:bottom w:val="nil"/>
              <w:right w:val="nil"/>
            </w:tcBorders>
            <w:shd w:val="clear" w:color="auto" w:fill="auto"/>
            <w:noWrap/>
            <w:vAlign w:val="center"/>
            <w:hideMark/>
          </w:tcPr>
          <w:p w14:paraId="623A07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9" w:type="pct"/>
            <w:tcBorders>
              <w:top w:val="nil"/>
              <w:left w:val="nil"/>
              <w:bottom w:val="nil"/>
              <w:right w:val="nil"/>
            </w:tcBorders>
            <w:shd w:val="clear" w:color="auto" w:fill="auto"/>
            <w:noWrap/>
            <w:vAlign w:val="center"/>
            <w:hideMark/>
          </w:tcPr>
          <w:p w14:paraId="673F89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1" w:type="pct"/>
            <w:tcBorders>
              <w:top w:val="nil"/>
              <w:left w:val="nil"/>
              <w:bottom w:val="nil"/>
              <w:right w:val="nil"/>
            </w:tcBorders>
            <w:shd w:val="clear" w:color="auto" w:fill="auto"/>
            <w:noWrap/>
            <w:vAlign w:val="center"/>
            <w:hideMark/>
          </w:tcPr>
          <w:p w14:paraId="0B815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29" w:type="pct"/>
            <w:tcBorders>
              <w:top w:val="nil"/>
              <w:left w:val="nil"/>
              <w:bottom w:val="nil"/>
              <w:right w:val="nil"/>
            </w:tcBorders>
            <w:shd w:val="clear" w:color="auto" w:fill="auto"/>
            <w:noWrap/>
            <w:vAlign w:val="center"/>
            <w:hideMark/>
          </w:tcPr>
          <w:p w14:paraId="7C6004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45" w:type="pct"/>
            <w:tcBorders>
              <w:top w:val="nil"/>
              <w:left w:val="nil"/>
              <w:bottom w:val="nil"/>
              <w:right w:val="nil"/>
            </w:tcBorders>
            <w:shd w:val="clear" w:color="auto" w:fill="auto"/>
            <w:noWrap/>
            <w:vAlign w:val="center"/>
            <w:hideMark/>
          </w:tcPr>
          <w:p w14:paraId="0A934D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c>
          <w:tcPr>
            <w:tcW w:w="342" w:type="pct"/>
            <w:tcBorders>
              <w:top w:val="nil"/>
              <w:left w:val="nil"/>
              <w:bottom w:val="nil"/>
              <w:right w:val="nil"/>
            </w:tcBorders>
            <w:shd w:val="clear" w:color="auto" w:fill="auto"/>
            <w:noWrap/>
            <w:vAlign w:val="center"/>
            <w:hideMark/>
          </w:tcPr>
          <w:p w14:paraId="501BB2E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r>
      <w:tr w:rsidR="00804806" w:rsidRPr="00345428" w14:paraId="01C9802A" w14:textId="77777777" w:rsidTr="00804806">
        <w:trPr>
          <w:trHeight w:val="320"/>
        </w:trPr>
        <w:tc>
          <w:tcPr>
            <w:tcW w:w="874" w:type="pct"/>
            <w:tcBorders>
              <w:top w:val="nil"/>
              <w:left w:val="nil"/>
              <w:bottom w:val="nil"/>
              <w:right w:val="nil"/>
            </w:tcBorders>
            <w:shd w:val="clear" w:color="auto" w:fill="auto"/>
            <w:noWrap/>
            <w:vAlign w:val="center"/>
            <w:hideMark/>
          </w:tcPr>
          <w:p w14:paraId="456D6A73"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Serum ferritin, </w:t>
            </w:r>
            <w:proofErr w:type="spellStart"/>
            <w:r w:rsidRPr="00345428">
              <w:rPr>
                <w:rFonts w:ascii="Calibri" w:hAnsi="Calibri" w:cstheme="minorHAnsi"/>
                <w:color w:val="000000"/>
                <w:sz w:val="12"/>
                <w:szCs w:val="12"/>
              </w:rPr>
              <w:t>μg</w:t>
            </w:r>
            <w:proofErr w:type="spellEnd"/>
            <w:r w:rsidRPr="00345428">
              <w:rPr>
                <w:rFonts w:ascii="Calibri" w:hAnsi="Calibri" w:cstheme="minorHAnsi"/>
                <w:color w:val="000000"/>
                <w:sz w:val="12"/>
                <w:szCs w:val="12"/>
              </w:rPr>
              <w:t>/L</w:t>
            </w:r>
          </w:p>
        </w:tc>
        <w:tc>
          <w:tcPr>
            <w:tcW w:w="175" w:type="pct"/>
            <w:tcBorders>
              <w:top w:val="nil"/>
              <w:left w:val="nil"/>
              <w:bottom w:val="nil"/>
              <w:right w:val="nil"/>
            </w:tcBorders>
            <w:shd w:val="clear" w:color="auto" w:fill="auto"/>
            <w:noWrap/>
            <w:vAlign w:val="center"/>
            <w:hideMark/>
          </w:tcPr>
          <w:p w14:paraId="1199AA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F3199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9" w:type="pct"/>
            <w:tcBorders>
              <w:top w:val="nil"/>
              <w:left w:val="nil"/>
              <w:bottom w:val="nil"/>
              <w:right w:val="nil"/>
            </w:tcBorders>
            <w:shd w:val="clear" w:color="auto" w:fill="auto"/>
            <w:noWrap/>
            <w:vAlign w:val="center"/>
            <w:hideMark/>
          </w:tcPr>
          <w:p w14:paraId="3CD4E44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1" w:type="pct"/>
            <w:tcBorders>
              <w:top w:val="nil"/>
              <w:left w:val="nil"/>
              <w:bottom w:val="nil"/>
              <w:right w:val="nil"/>
            </w:tcBorders>
            <w:shd w:val="clear" w:color="auto" w:fill="auto"/>
            <w:noWrap/>
            <w:vAlign w:val="center"/>
            <w:hideMark/>
          </w:tcPr>
          <w:p w14:paraId="4E45E4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29" w:type="pct"/>
            <w:tcBorders>
              <w:top w:val="nil"/>
              <w:left w:val="nil"/>
              <w:bottom w:val="nil"/>
              <w:right w:val="nil"/>
            </w:tcBorders>
            <w:shd w:val="clear" w:color="auto" w:fill="auto"/>
            <w:noWrap/>
            <w:vAlign w:val="center"/>
            <w:hideMark/>
          </w:tcPr>
          <w:p w14:paraId="6A6E810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69" w:type="pct"/>
            <w:tcBorders>
              <w:top w:val="nil"/>
              <w:left w:val="nil"/>
              <w:bottom w:val="nil"/>
              <w:right w:val="nil"/>
            </w:tcBorders>
            <w:shd w:val="clear" w:color="auto" w:fill="auto"/>
            <w:noWrap/>
            <w:vAlign w:val="center"/>
            <w:hideMark/>
          </w:tcPr>
          <w:p w14:paraId="2C5979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69" w:type="pct"/>
            <w:tcBorders>
              <w:top w:val="nil"/>
              <w:left w:val="nil"/>
              <w:bottom w:val="nil"/>
              <w:right w:val="nil"/>
            </w:tcBorders>
            <w:shd w:val="clear" w:color="auto" w:fill="auto"/>
            <w:noWrap/>
            <w:vAlign w:val="center"/>
            <w:hideMark/>
          </w:tcPr>
          <w:p w14:paraId="7F9B1DC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21" w:type="pct"/>
            <w:tcBorders>
              <w:top w:val="nil"/>
              <w:left w:val="nil"/>
              <w:bottom w:val="nil"/>
              <w:right w:val="nil"/>
            </w:tcBorders>
            <w:shd w:val="clear" w:color="auto" w:fill="auto"/>
            <w:noWrap/>
            <w:vAlign w:val="center"/>
            <w:hideMark/>
          </w:tcPr>
          <w:p w14:paraId="7CD144E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9" w:type="pct"/>
            <w:tcBorders>
              <w:top w:val="nil"/>
              <w:left w:val="nil"/>
              <w:bottom w:val="nil"/>
              <w:right w:val="nil"/>
            </w:tcBorders>
            <w:shd w:val="clear" w:color="auto" w:fill="auto"/>
            <w:noWrap/>
            <w:vAlign w:val="center"/>
            <w:hideMark/>
          </w:tcPr>
          <w:p w14:paraId="034D89B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1" w:type="pct"/>
            <w:tcBorders>
              <w:top w:val="nil"/>
              <w:left w:val="nil"/>
              <w:bottom w:val="nil"/>
              <w:right w:val="nil"/>
            </w:tcBorders>
            <w:shd w:val="clear" w:color="auto" w:fill="auto"/>
            <w:noWrap/>
            <w:vAlign w:val="center"/>
            <w:hideMark/>
          </w:tcPr>
          <w:p w14:paraId="50A9210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29" w:type="pct"/>
            <w:tcBorders>
              <w:top w:val="nil"/>
              <w:left w:val="nil"/>
              <w:bottom w:val="nil"/>
              <w:right w:val="nil"/>
            </w:tcBorders>
            <w:shd w:val="clear" w:color="auto" w:fill="auto"/>
            <w:noWrap/>
            <w:vAlign w:val="center"/>
            <w:hideMark/>
          </w:tcPr>
          <w:p w14:paraId="0365B4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45" w:type="pct"/>
            <w:tcBorders>
              <w:top w:val="nil"/>
              <w:left w:val="nil"/>
              <w:bottom w:val="nil"/>
              <w:right w:val="nil"/>
            </w:tcBorders>
            <w:shd w:val="clear" w:color="auto" w:fill="auto"/>
            <w:noWrap/>
            <w:vAlign w:val="center"/>
            <w:hideMark/>
          </w:tcPr>
          <w:p w14:paraId="6FDC05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c>
          <w:tcPr>
            <w:tcW w:w="342" w:type="pct"/>
            <w:tcBorders>
              <w:top w:val="nil"/>
              <w:left w:val="nil"/>
              <w:bottom w:val="nil"/>
              <w:right w:val="nil"/>
            </w:tcBorders>
            <w:shd w:val="clear" w:color="auto" w:fill="auto"/>
            <w:noWrap/>
            <w:vAlign w:val="center"/>
            <w:hideMark/>
          </w:tcPr>
          <w:p w14:paraId="66CDD74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r>
      <w:tr w:rsidR="00804806" w:rsidRPr="00345428" w14:paraId="4DFA364D" w14:textId="77777777" w:rsidTr="00804806">
        <w:trPr>
          <w:trHeight w:val="320"/>
        </w:trPr>
        <w:tc>
          <w:tcPr>
            <w:tcW w:w="874" w:type="pct"/>
            <w:tcBorders>
              <w:top w:val="nil"/>
              <w:left w:val="nil"/>
              <w:bottom w:val="nil"/>
              <w:right w:val="nil"/>
            </w:tcBorders>
            <w:shd w:val="clear" w:color="auto" w:fill="auto"/>
            <w:noWrap/>
            <w:vAlign w:val="center"/>
            <w:hideMark/>
          </w:tcPr>
          <w:p w14:paraId="2A4680E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serum ferritin, </w:t>
            </w:r>
            <w:proofErr w:type="spellStart"/>
            <w:r w:rsidRPr="00345428">
              <w:rPr>
                <w:rFonts w:ascii="Calibri" w:hAnsi="Calibri" w:cstheme="minorHAnsi"/>
                <w:color w:val="000000"/>
                <w:sz w:val="12"/>
                <w:szCs w:val="12"/>
              </w:rPr>
              <w:t>μg</w:t>
            </w:r>
            <w:proofErr w:type="spellEnd"/>
            <w:r w:rsidRPr="00345428">
              <w:rPr>
                <w:rFonts w:ascii="Calibri" w:hAnsi="Calibri" w:cstheme="minorHAnsi"/>
                <w:color w:val="000000"/>
                <w:sz w:val="12"/>
                <w:szCs w:val="12"/>
              </w:rPr>
              <w:t>/L</w:t>
            </w:r>
          </w:p>
        </w:tc>
        <w:tc>
          <w:tcPr>
            <w:tcW w:w="175" w:type="pct"/>
            <w:tcBorders>
              <w:top w:val="nil"/>
              <w:left w:val="nil"/>
              <w:bottom w:val="nil"/>
              <w:right w:val="nil"/>
            </w:tcBorders>
            <w:shd w:val="clear" w:color="auto" w:fill="auto"/>
            <w:noWrap/>
            <w:vAlign w:val="center"/>
            <w:hideMark/>
          </w:tcPr>
          <w:p w14:paraId="6DCC2038"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CF05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9" w:type="pct"/>
            <w:tcBorders>
              <w:top w:val="nil"/>
              <w:left w:val="nil"/>
              <w:bottom w:val="nil"/>
              <w:right w:val="nil"/>
            </w:tcBorders>
            <w:shd w:val="clear" w:color="auto" w:fill="auto"/>
            <w:noWrap/>
            <w:vAlign w:val="center"/>
            <w:hideMark/>
          </w:tcPr>
          <w:p w14:paraId="649C23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1" w:type="pct"/>
            <w:tcBorders>
              <w:top w:val="nil"/>
              <w:left w:val="nil"/>
              <w:bottom w:val="nil"/>
              <w:right w:val="nil"/>
            </w:tcBorders>
            <w:shd w:val="clear" w:color="auto" w:fill="auto"/>
            <w:noWrap/>
            <w:vAlign w:val="center"/>
            <w:hideMark/>
          </w:tcPr>
          <w:p w14:paraId="550BAC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29" w:type="pct"/>
            <w:tcBorders>
              <w:top w:val="nil"/>
              <w:left w:val="nil"/>
              <w:bottom w:val="nil"/>
              <w:right w:val="nil"/>
            </w:tcBorders>
            <w:shd w:val="clear" w:color="auto" w:fill="auto"/>
            <w:noWrap/>
            <w:vAlign w:val="center"/>
            <w:hideMark/>
          </w:tcPr>
          <w:p w14:paraId="3BD985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69" w:type="pct"/>
            <w:tcBorders>
              <w:top w:val="nil"/>
              <w:left w:val="nil"/>
              <w:bottom w:val="nil"/>
              <w:right w:val="nil"/>
            </w:tcBorders>
            <w:shd w:val="clear" w:color="auto" w:fill="auto"/>
            <w:noWrap/>
            <w:vAlign w:val="center"/>
            <w:hideMark/>
          </w:tcPr>
          <w:p w14:paraId="22E283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69" w:type="pct"/>
            <w:tcBorders>
              <w:top w:val="nil"/>
              <w:left w:val="nil"/>
              <w:bottom w:val="nil"/>
              <w:right w:val="nil"/>
            </w:tcBorders>
            <w:shd w:val="clear" w:color="auto" w:fill="auto"/>
            <w:noWrap/>
            <w:vAlign w:val="center"/>
            <w:hideMark/>
          </w:tcPr>
          <w:p w14:paraId="66DE4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21" w:type="pct"/>
            <w:tcBorders>
              <w:top w:val="nil"/>
              <w:left w:val="nil"/>
              <w:bottom w:val="nil"/>
              <w:right w:val="nil"/>
            </w:tcBorders>
            <w:shd w:val="clear" w:color="auto" w:fill="auto"/>
            <w:noWrap/>
            <w:vAlign w:val="center"/>
            <w:hideMark/>
          </w:tcPr>
          <w:p w14:paraId="7779D31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9" w:type="pct"/>
            <w:tcBorders>
              <w:top w:val="nil"/>
              <w:left w:val="nil"/>
              <w:bottom w:val="nil"/>
              <w:right w:val="nil"/>
            </w:tcBorders>
            <w:shd w:val="clear" w:color="auto" w:fill="auto"/>
            <w:noWrap/>
            <w:vAlign w:val="center"/>
            <w:hideMark/>
          </w:tcPr>
          <w:p w14:paraId="17A51FC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1" w:type="pct"/>
            <w:tcBorders>
              <w:top w:val="nil"/>
              <w:left w:val="nil"/>
              <w:bottom w:val="nil"/>
              <w:right w:val="nil"/>
            </w:tcBorders>
            <w:shd w:val="clear" w:color="auto" w:fill="auto"/>
            <w:noWrap/>
            <w:vAlign w:val="center"/>
            <w:hideMark/>
          </w:tcPr>
          <w:p w14:paraId="34C2100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29" w:type="pct"/>
            <w:tcBorders>
              <w:top w:val="nil"/>
              <w:left w:val="nil"/>
              <w:bottom w:val="nil"/>
              <w:right w:val="nil"/>
            </w:tcBorders>
            <w:shd w:val="clear" w:color="auto" w:fill="auto"/>
            <w:noWrap/>
            <w:vAlign w:val="center"/>
            <w:hideMark/>
          </w:tcPr>
          <w:p w14:paraId="13EECA5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45" w:type="pct"/>
            <w:tcBorders>
              <w:top w:val="nil"/>
              <w:left w:val="nil"/>
              <w:bottom w:val="nil"/>
              <w:right w:val="nil"/>
            </w:tcBorders>
            <w:shd w:val="clear" w:color="auto" w:fill="auto"/>
            <w:noWrap/>
            <w:vAlign w:val="center"/>
            <w:hideMark/>
          </w:tcPr>
          <w:p w14:paraId="4AD562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c>
          <w:tcPr>
            <w:tcW w:w="342" w:type="pct"/>
            <w:tcBorders>
              <w:top w:val="nil"/>
              <w:left w:val="nil"/>
              <w:bottom w:val="nil"/>
              <w:right w:val="nil"/>
            </w:tcBorders>
            <w:shd w:val="clear" w:color="auto" w:fill="auto"/>
            <w:noWrap/>
            <w:vAlign w:val="center"/>
            <w:hideMark/>
          </w:tcPr>
          <w:p w14:paraId="7742852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r>
      <w:tr w:rsidR="00804806" w:rsidRPr="00345428" w14:paraId="555985DB" w14:textId="77777777" w:rsidTr="00804806">
        <w:trPr>
          <w:trHeight w:val="320"/>
        </w:trPr>
        <w:tc>
          <w:tcPr>
            <w:tcW w:w="874" w:type="pct"/>
            <w:tcBorders>
              <w:top w:val="nil"/>
              <w:left w:val="nil"/>
              <w:bottom w:val="nil"/>
              <w:right w:val="nil"/>
            </w:tcBorders>
            <w:shd w:val="clear" w:color="auto" w:fill="auto"/>
            <w:noWrap/>
            <w:vAlign w:val="center"/>
            <w:hideMark/>
          </w:tcPr>
          <w:p w14:paraId="130216CB"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5231360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4F25A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9" w:type="pct"/>
            <w:tcBorders>
              <w:top w:val="nil"/>
              <w:left w:val="nil"/>
              <w:bottom w:val="nil"/>
              <w:right w:val="nil"/>
            </w:tcBorders>
            <w:shd w:val="clear" w:color="auto" w:fill="auto"/>
            <w:noWrap/>
            <w:vAlign w:val="center"/>
            <w:hideMark/>
          </w:tcPr>
          <w:p w14:paraId="20897D7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1" w:type="pct"/>
            <w:tcBorders>
              <w:top w:val="nil"/>
              <w:left w:val="nil"/>
              <w:bottom w:val="nil"/>
              <w:right w:val="nil"/>
            </w:tcBorders>
            <w:shd w:val="clear" w:color="auto" w:fill="auto"/>
            <w:noWrap/>
            <w:vAlign w:val="center"/>
            <w:hideMark/>
          </w:tcPr>
          <w:p w14:paraId="559E08D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29" w:type="pct"/>
            <w:tcBorders>
              <w:top w:val="nil"/>
              <w:left w:val="nil"/>
              <w:bottom w:val="nil"/>
              <w:right w:val="nil"/>
            </w:tcBorders>
            <w:shd w:val="clear" w:color="auto" w:fill="auto"/>
            <w:noWrap/>
            <w:vAlign w:val="center"/>
            <w:hideMark/>
          </w:tcPr>
          <w:p w14:paraId="2AC590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69" w:type="pct"/>
            <w:tcBorders>
              <w:top w:val="nil"/>
              <w:left w:val="nil"/>
              <w:bottom w:val="nil"/>
              <w:right w:val="nil"/>
            </w:tcBorders>
            <w:shd w:val="clear" w:color="auto" w:fill="auto"/>
            <w:noWrap/>
            <w:vAlign w:val="center"/>
            <w:hideMark/>
          </w:tcPr>
          <w:p w14:paraId="784060C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69" w:type="pct"/>
            <w:tcBorders>
              <w:top w:val="nil"/>
              <w:left w:val="nil"/>
              <w:bottom w:val="nil"/>
              <w:right w:val="nil"/>
            </w:tcBorders>
            <w:shd w:val="clear" w:color="auto" w:fill="auto"/>
            <w:noWrap/>
            <w:vAlign w:val="center"/>
            <w:hideMark/>
          </w:tcPr>
          <w:p w14:paraId="58CEA5F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21" w:type="pct"/>
            <w:tcBorders>
              <w:top w:val="nil"/>
              <w:left w:val="nil"/>
              <w:bottom w:val="nil"/>
              <w:right w:val="nil"/>
            </w:tcBorders>
            <w:shd w:val="clear" w:color="auto" w:fill="auto"/>
            <w:noWrap/>
            <w:vAlign w:val="center"/>
            <w:hideMark/>
          </w:tcPr>
          <w:p w14:paraId="0AC0BFA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9" w:type="pct"/>
            <w:tcBorders>
              <w:top w:val="nil"/>
              <w:left w:val="nil"/>
              <w:bottom w:val="nil"/>
              <w:right w:val="nil"/>
            </w:tcBorders>
            <w:shd w:val="clear" w:color="auto" w:fill="auto"/>
            <w:noWrap/>
            <w:vAlign w:val="center"/>
            <w:hideMark/>
          </w:tcPr>
          <w:p w14:paraId="1F845C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1" w:type="pct"/>
            <w:tcBorders>
              <w:top w:val="nil"/>
              <w:left w:val="nil"/>
              <w:bottom w:val="nil"/>
              <w:right w:val="nil"/>
            </w:tcBorders>
            <w:shd w:val="clear" w:color="auto" w:fill="auto"/>
            <w:noWrap/>
            <w:vAlign w:val="center"/>
            <w:hideMark/>
          </w:tcPr>
          <w:p w14:paraId="33D7D2D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29" w:type="pct"/>
            <w:tcBorders>
              <w:top w:val="nil"/>
              <w:left w:val="nil"/>
              <w:bottom w:val="nil"/>
              <w:right w:val="nil"/>
            </w:tcBorders>
            <w:shd w:val="clear" w:color="auto" w:fill="auto"/>
            <w:noWrap/>
            <w:vAlign w:val="center"/>
            <w:hideMark/>
          </w:tcPr>
          <w:p w14:paraId="79C177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45" w:type="pct"/>
            <w:tcBorders>
              <w:top w:val="nil"/>
              <w:left w:val="nil"/>
              <w:bottom w:val="nil"/>
              <w:right w:val="nil"/>
            </w:tcBorders>
            <w:shd w:val="clear" w:color="auto" w:fill="auto"/>
            <w:noWrap/>
            <w:vAlign w:val="center"/>
            <w:hideMark/>
          </w:tcPr>
          <w:p w14:paraId="0E089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c>
          <w:tcPr>
            <w:tcW w:w="342" w:type="pct"/>
            <w:tcBorders>
              <w:top w:val="nil"/>
              <w:left w:val="nil"/>
              <w:bottom w:val="nil"/>
              <w:right w:val="nil"/>
            </w:tcBorders>
            <w:shd w:val="clear" w:color="auto" w:fill="auto"/>
            <w:noWrap/>
            <w:vAlign w:val="center"/>
            <w:hideMark/>
          </w:tcPr>
          <w:p w14:paraId="7B465C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r>
      <w:tr w:rsidR="00804806" w:rsidRPr="00345428" w14:paraId="2652C9B9" w14:textId="77777777" w:rsidTr="00804806">
        <w:trPr>
          <w:trHeight w:val="320"/>
        </w:trPr>
        <w:tc>
          <w:tcPr>
            <w:tcW w:w="874" w:type="pct"/>
            <w:tcBorders>
              <w:top w:val="nil"/>
              <w:left w:val="nil"/>
              <w:bottom w:val="nil"/>
              <w:right w:val="nil"/>
            </w:tcBorders>
            <w:shd w:val="clear" w:color="auto" w:fill="auto"/>
            <w:noWrap/>
            <w:vAlign w:val="center"/>
            <w:hideMark/>
          </w:tcPr>
          <w:p w14:paraId="66710D7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1A1F093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33B256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9" w:type="pct"/>
            <w:tcBorders>
              <w:top w:val="nil"/>
              <w:left w:val="nil"/>
              <w:bottom w:val="nil"/>
              <w:right w:val="nil"/>
            </w:tcBorders>
            <w:shd w:val="clear" w:color="auto" w:fill="auto"/>
            <w:noWrap/>
            <w:vAlign w:val="center"/>
            <w:hideMark/>
          </w:tcPr>
          <w:p w14:paraId="5B9B47D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1" w:type="pct"/>
            <w:tcBorders>
              <w:top w:val="nil"/>
              <w:left w:val="nil"/>
              <w:bottom w:val="nil"/>
              <w:right w:val="nil"/>
            </w:tcBorders>
            <w:shd w:val="clear" w:color="auto" w:fill="auto"/>
            <w:noWrap/>
            <w:vAlign w:val="center"/>
            <w:hideMark/>
          </w:tcPr>
          <w:p w14:paraId="6F1F3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29" w:type="pct"/>
            <w:tcBorders>
              <w:top w:val="nil"/>
              <w:left w:val="nil"/>
              <w:bottom w:val="nil"/>
              <w:right w:val="nil"/>
            </w:tcBorders>
            <w:shd w:val="clear" w:color="auto" w:fill="auto"/>
            <w:noWrap/>
            <w:vAlign w:val="center"/>
            <w:hideMark/>
          </w:tcPr>
          <w:p w14:paraId="1BB81E1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69" w:type="pct"/>
            <w:tcBorders>
              <w:top w:val="nil"/>
              <w:left w:val="nil"/>
              <w:bottom w:val="nil"/>
              <w:right w:val="nil"/>
            </w:tcBorders>
            <w:shd w:val="clear" w:color="auto" w:fill="auto"/>
            <w:noWrap/>
            <w:vAlign w:val="center"/>
            <w:hideMark/>
          </w:tcPr>
          <w:p w14:paraId="0167B19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69" w:type="pct"/>
            <w:tcBorders>
              <w:top w:val="nil"/>
              <w:left w:val="nil"/>
              <w:bottom w:val="nil"/>
              <w:right w:val="nil"/>
            </w:tcBorders>
            <w:shd w:val="clear" w:color="auto" w:fill="auto"/>
            <w:noWrap/>
            <w:vAlign w:val="center"/>
            <w:hideMark/>
          </w:tcPr>
          <w:p w14:paraId="02141D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21" w:type="pct"/>
            <w:tcBorders>
              <w:top w:val="nil"/>
              <w:left w:val="nil"/>
              <w:bottom w:val="nil"/>
              <w:right w:val="nil"/>
            </w:tcBorders>
            <w:shd w:val="clear" w:color="auto" w:fill="auto"/>
            <w:noWrap/>
            <w:vAlign w:val="center"/>
            <w:hideMark/>
          </w:tcPr>
          <w:p w14:paraId="58CF0E4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9" w:type="pct"/>
            <w:tcBorders>
              <w:top w:val="nil"/>
              <w:left w:val="nil"/>
              <w:bottom w:val="nil"/>
              <w:right w:val="nil"/>
            </w:tcBorders>
            <w:shd w:val="clear" w:color="auto" w:fill="auto"/>
            <w:noWrap/>
            <w:vAlign w:val="center"/>
            <w:hideMark/>
          </w:tcPr>
          <w:p w14:paraId="1A62EA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1" w:type="pct"/>
            <w:tcBorders>
              <w:top w:val="nil"/>
              <w:left w:val="nil"/>
              <w:bottom w:val="nil"/>
              <w:right w:val="nil"/>
            </w:tcBorders>
            <w:shd w:val="clear" w:color="auto" w:fill="auto"/>
            <w:noWrap/>
            <w:vAlign w:val="center"/>
            <w:hideMark/>
          </w:tcPr>
          <w:p w14:paraId="5FD5B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29" w:type="pct"/>
            <w:tcBorders>
              <w:top w:val="nil"/>
              <w:left w:val="nil"/>
              <w:bottom w:val="nil"/>
              <w:right w:val="nil"/>
            </w:tcBorders>
            <w:shd w:val="clear" w:color="auto" w:fill="auto"/>
            <w:noWrap/>
            <w:vAlign w:val="center"/>
            <w:hideMark/>
          </w:tcPr>
          <w:p w14:paraId="2599E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45" w:type="pct"/>
            <w:tcBorders>
              <w:top w:val="nil"/>
              <w:left w:val="nil"/>
              <w:bottom w:val="nil"/>
              <w:right w:val="nil"/>
            </w:tcBorders>
            <w:shd w:val="clear" w:color="auto" w:fill="auto"/>
            <w:noWrap/>
            <w:vAlign w:val="center"/>
            <w:hideMark/>
          </w:tcPr>
          <w:p w14:paraId="1C69E5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c>
          <w:tcPr>
            <w:tcW w:w="342" w:type="pct"/>
            <w:tcBorders>
              <w:top w:val="nil"/>
              <w:left w:val="nil"/>
              <w:bottom w:val="nil"/>
              <w:right w:val="nil"/>
            </w:tcBorders>
            <w:shd w:val="clear" w:color="auto" w:fill="auto"/>
            <w:noWrap/>
            <w:vAlign w:val="center"/>
            <w:hideMark/>
          </w:tcPr>
          <w:p w14:paraId="259027C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r>
      <w:tr w:rsidR="00804806" w:rsidRPr="00345428" w14:paraId="2C941750" w14:textId="77777777" w:rsidTr="00804806">
        <w:trPr>
          <w:trHeight w:val="320"/>
        </w:trPr>
        <w:tc>
          <w:tcPr>
            <w:tcW w:w="874" w:type="pct"/>
            <w:tcBorders>
              <w:top w:val="nil"/>
              <w:left w:val="nil"/>
              <w:bottom w:val="nil"/>
              <w:right w:val="nil"/>
            </w:tcBorders>
            <w:shd w:val="clear" w:color="auto" w:fill="auto"/>
            <w:noWrap/>
            <w:vAlign w:val="center"/>
            <w:hideMark/>
          </w:tcPr>
          <w:p w14:paraId="51117C2C"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CRP, mg/L</w:t>
            </w:r>
          </w:p>
        </w:tc>
        <w:tc>
          <w:tcPr>
            <w:tcW w:w="175" w:type="pct"/>
            <w:tcBorders>
              <w:top w:val="nil"/>
              <w:left w:val="nil"/>
              <w:bottom w:val="nil"/>
              <w:right w:val="nil"/>
            </w:tcBorders>
            <w:shd w:val="clear" w:color="auto" w:fill="auto"/>
            <w:noWrap/>
            <w:vAlign w:val="center"/>
            <w:hideMark/>
          </w:tcPr>
          <w:p w14:paraId="26D5862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6887EA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9" w:type="pct"/>
            <w:tcBorders>
              <w:top w:val="nil"/>
              <w:left w:val="nil"/>
              <w:bottom w:val="nil"/>
              <w:right w:val="nil"/>
            </w:tcBorders>
            <w:shd w:val="clear" w:color="auto" w:fill="auto"/>
            <w:noWrap/>
            <w:vAlign w:val="center"/>
            <w:hideMark/>
          </w:tcPr>
          <w:p w14:paraId="414E086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1" w:type="pct"/>
            <w:tcBorders>
              <w:top w:val="nil"/>
              <w:left w:val="nil"/>
              <w:bottom w:val="nil"/>
              <w:right w:val="nil"/>
            </w:tcBorders>
            <w:shd w:val="clear" w:color="auto" w:fill="auto"/>
            <w:noWrap/>
            <w:vAlign w:val="center"/>
            <w:hideMark/>
          </w:tcPr>
          <w:p w14:paraId="69A54F3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29" w:type="pct"/>
            <w:tcBorders>
              <w:top w:val="nil"/>
              <w:left w:val="nil"/>
              <w:bottom w:val="nil"/>
              <w:right w:val="nil"/>
            </w:tcBorders>
            <w:shd w:val="clear" w:color="auto" w:fill="auto"/>
            <w:noWrap/>
            <w:vAlign w:val="center"/>
            <w:hideMark/>
          </w:tcPr>
          <w:p w14:paraId="05DD4EE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69" w:type="pct"/>
            <w:tcBorders>
              <w:top w:val="nil"/>
              <w:left w:val="nil"/>
              <w:bottom w:val="nil"/>
              <w:right w:val="nil"/>
            </w:tcBorders>
            <w:shd w:val="clear" w:color="auto" w:fill="auto"/>
            <w:noWrap/>
            <w:vAlign w:val="center"/>
            <w:hideMark/>
          </w:tcPr>
          <w:p w14:paraId="162967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69" w:type="pct"/>
            <w:tcBorders>
              <w:top w:val="nil"/>
              <w:left w:val="nil"/>
              <w:bottom w:val="nil"/>
              <w:right w:val="nil"/>
            </w:tcBorders>
            <w:shd w:val="clear" w:color="auto" w:fill="auto"/>
            <w:noWrap/>
            <w:vAlign w:val="center"/>
            <w:hideMark/>
          </w:tcPr>
          <w:p w14:paraId="4D8612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21" w:type="pct"/>
            <w:tcBorders>
              <w:top w:val="nil"/>
              <w:left w:val="nil"/>
              <w:bottom w:val="nil"/>
              <w:right w:val="nil"/>
            </w:tcBorders>
            <w:shd w:val="clear" w:color="auto" w:fill="auto"/>
            <w:noWrap/>
            <w:vAlign w:val="center"/>
            <w:hideMark/>
          </w:tcPr>
          <w:p w14:paraId="2B9397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9" w:type="pct"/>
            <w:tcBorders>
              <w:top w:val="nil"/>
              <w:left w:val="nil"/>
              <w:bottom w:val="nil"/>
              <w:right w:val="nil"/>
            </w:tcBorders>
            <w:shd w:val="clear" w:color="auto" w:fill="auto"/>
            <w:noWrap/>
            <w:vAlign w:val="center"/>
            <w:hideMark/>
          </w:tcPr>
          <w:p w14:paraId="581B91A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1" w:type="pct"/>
            <w:tcBorders>
              <w:top w:val="nil"/>
              <w:left w:val="nil"/>
              <w:bottom w:val="nil"/>
              <w:right w:val="nil"/>
            </w:tcBorders>
            <w:shd w:val="clear" w:color="auto" w:fill="auto"/>
            <w:noWrap/>
            <w:vAlign w:val="center"/>
            <w:hideMark/>
          </w:tcPr>
          <w:p w14:paraId="34B0B5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29" w:type="pct"/>
            <w:tcBorders>
              <w:top w:val="nil"/>
              <w:left w:val="nil"/>
              <w:bottom w:val="nil"/>
              <w:right w:val="nil"/>
            </w:tcBorders>
            <w:shd w:val="clear" w:color="auto" w:fill="auto"/>
            <w:noWrap/>
            <w:vAlign w:val="center"/>
            <w:hideMark/>
          </w:tcPr>
          <w:p w14:paraId="7A2EC7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45" w:type="pct"/>
            <w:tcBorders>
              <w:top w:val="nil"/>
              <w:left w:val="nil"/>
              <w:bottom w:val="nil"/>
              <w:right w:val="nil"/>
            </w:tcBorders>
            <w:shd w:val="clear" w:color="auto" w:fill="auto"/>
            <w:noWrap/>
            <w:vAlign w:val="center"/>
            <w:hideMark/>
          </w:tcPr>
          <w:p w14:paraId="6F977E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c>
          <w:tcPr>
            <w:tcW w:w="342" w:type="pct"/>
            <w:tcBorders>
              <w:top w:val="nil"/>
              <w:left w:val="nil"/>
              <w:bottom w:val="nil"/>
              <w:right w:val="nil"/>
            </w:tcBorders>
            <w:shd w:val="clear" w:color="auto" w:fill="auto"/>
            <w:noWrap/>
            <w:vAlign w:val="center"/>
            <w:hideMark/>
          </w:tcPr>
          <w:p w14:paraId="21CC102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r>
      <w:tr w:rsidR="00804806" w:rsidRPr="00345428" w14:paraId="4BC5E70E" w14:textId="77777777" w:rsidTr="00804806">
        <w:trPr>
          <w:trHeight w:val="320"/>
        </w:trPr>
        <w:tc>
          <w:tcPr>
            <w:tcW w:w="874" w:type="pct"/>
            <w:tcBorders>
              <w:top w:val="nil"/>
              <w:left w:val="nil"/>
              <w:bottom w:val="nil"/>
              <w:right w:val="nil"/>
            </w:tcBorders>
            <w:shd w:val="clear" w:color="auto" w:fill="auto"/>
            <w:noWrap/>
            <w:vAlign w:val="center"/>
            <w:hideMark/>
          </w:tcPr>
          <w:p w14:paraId="484F108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AGP, g/L</w:t>
            </w:r>
          </w:p>
        </w:tc>
        <w:tc>
          <w:tcPr>
            <w:tcW w:w="175" w:type="pct"/>
            <w:tcBorders>
              <w:top w:val="nil"/>
              <w:left w:val="nil"/>
              <w:bottom w:val="nil"/>
              <w:right w:val="nil"/>
            </w:tcBorders>
            <w:shd w:val="clear" w:color="auto" w:fill="auto"/>
            <w:noWrap/>
            <w:vAlign w:val="center"/>
            <w:hideMark/>
          </w:tcPr>
          <w:p w14:paraId="1C3B162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21CD34E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9" w:type="pct"/>
            <w:tcBorders>
              <w:top w:val="nil"/>
              <w:left w:val="nil"/>
              <w:bottom w:val="nil"/>
              <w:right w:val="nil"/>
            </w:tcBorders>
            <w:shd w:val="clear" w:color="auto" w:fill="auto"/>
            <w:noWrap/>
            <w:vAlign w:val="center"/>
            <w:hideMark/>
          </w:tcPr>
          <w:p w14:paraId="587342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1" w:type="pct"/>
            <w:tcBorders>
              <w:top w:val="nil"/>
              <w:left w:val="nil"/>
              <w:bottom w:val="nil"/>
              <w:right w:val="nil"/>
            </w:tcBorders>
            <w:shd w:val="clear" w:color="auto" w:fill="auto"/>
            <w:noWrap/>
            <w:vAlign w:val="center"/>
            <w:hideMark/>
          </w:tcPr>
          <w:p w14:paraId="58D99E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29" w:type="pct"/>
            <w:tcBorders>
              <w:top w:val="nil"/>
              <w:left w:val="nil"/>
              <w:bottom w:val="nil"/>
              <w:right w:val="nil"/>
            </w:tcBorders>
            <w:shd w:val="clear" w:color="auto" w:fill="auto"/>
            <w:noWrap/>
            <w:vAlign w:val="center"/>
            <w:hideMark/>
          </w:tcPr>
          <w:p w14:paraId="2F927E7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69" w:type="pct"/>
            <w:tcBorders>
              <w:top w:val="nil"/>
              <w:left w:val="nil"/>
              <w:bottom w:val="nil"/>
              <w:right w:val="nil"/>
            </w:tcBorders>
            <w:shd w:val="clear" w:color="auto" w:fill="auto"/>
            <w:noWrap/>
            <w:vAlign w:val="center"/>
            <w:hideMark/>
          </w:tcPr>
          <w:p w14:paraId="220B93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69" w:type="pct"/>
            <w:tcBorders>
              <w:top w:val="nil"/>
              <w:left w:val="nil"/>
              <w:bottom w:val="nil"/>
              <w:right w:val="nil"/>
            </w:tcBorders>
            <w:shd w:val="clear" w:color="auto" w:fill="auto"/>
            <w:noWrap/>
            <w:vAlign w:val="center"/>
            <w:hideMark/>
          </w:tcPr>
          <w:p w14:paraId="3115F79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21" w:type="pct"/>
            <w:tcBorders>
              <w:top w:val="nil"/>
              <w:left w:val="nil"/>
              <w:bottom w:val="nil"/>
              <w:right w:val="nil"/>
            </w:tcBorders>
            <w:shd w:val="clear" w:color="auto" w:fill="auto"/>
            <w:noWrap/>
            <w:vAlign w:val="center"/>
            <w:hideMark/>
          </w:tcPr>
          <w:p w14:paraId="32C79AA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9" w:type="pct"/>
            <w:tcBorders>
              <w:top w:val="nil"/>
              <w:left w:val="nil"/>
              <w:bottom w:val="nil"/>
              <w:right w:val="nil"/>
            </w:tcBorders>
            <w:shd w:val="clear" w:color="auto" w:fill="auto"/>
            <w:noWrap/>
            <w:vAlign w:val="center"/>
            <w:hideMark/>
          </w:tcPr>
          <w:p w14:paraId="2E856A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1" w:type="pct"/>
            <w:tcBorders>
              <w:top w:val="nil"/>
              <w:left w:val="nil"/>
              <w:bottom w:val="nil"/>
              <w:right w:val="nil"/>
            </w:tcBorders>
            <w:shd w:val="clear" w:color="auto" w:fill="auto"/>
            <w:noWrap/>
            <w:vAlign w:val="center"/>
            <w:hideMark/>
          </w:tcPr>
          <w:p w14:paraId="4F634FD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29" w:type="pct"/>
            <w:tcBorders>
              <w:top w:val="nil"/>
              <w:left w:val="nil"/>
              <w:bottom w:val="nil"/>
              <w:right w:val="nil"/>
            </w:tcBorders>
            <w:shd w:val="clear" w:color="auto" w:fill="auto"/>
            <w:noWrap/>
            <w:vAlign w:val="center"/>
            <w:hideMark/>
          </w:tcPr>
          <w:p w14:paraId="2FFB248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45" w:type="pct"/>
            <w:tcBorders>
              <w:top w:val="nil"/>
              <w:left w:val="nil"/>
              <w:bottom w:val="nil"/>
              <w:right w:val="nil"/>
            </w:tcBorders>
            <w:shd w:val="clear" w:color="auto" w:fill="auto"/>
            <w:noWrap/>
            <w:vAlign w:val="center"/>
            <w:hideMark/>
          </w:tcPr>
          <w:p w14:paraId="50B6249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c>
          <w:tcPr>
            <w:tcW w:w="342" w:type="pct"/>
            <w:tcBorders>
              <w:top w:val="nil"/>
              <w:left w:val="nil"/>
              <w:bottom w:val="nil"/>
              <w:right w:val="nil"/>
            </w:tcBorders>
            <w:shd w:val="clear" w:color="auto" w:fill="auto"/>
            <w:noWrap/>
            <w:vAlign w:val="center"/>
            <w:hideMark/>
          </w:tcPr>
          <w:p w14:paraId="76A5A5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r>
      <w:tr w:rsidR="00804806" w:rsidRPr="00345428" w14:paraId="694250F8" w14:textId="77777777" w:rsidTr="00804806">
        <w:trPr>
          <w:trHeight w:val="320"/>
        </w:trPr>
        <w:tc>
          <w:tcPr>
            <w:tcW w:w="874" w:type="pct"/>
            <w:tcBorders>
              <w:top w:val="nil"/>
              <w:left w:val="nil"/>
              <w:bottom w:val="nil"/>
              <w:right w:val="nil"/>
            </w:tcBorders>
            <w:shd w:val="clear" w:color="auto" w:fill="auto"/>
            <w:noWrap/>
            <w:vAlign w:val="center"/>
            <w:hideMark/>
          </w:tcPr>
          <w:p w14:paraId="023DF11C" w14:textId="77777777" w:rsidR="00804806" w:rsidRPr="00345428" w:rsidRDefault="00804806" w:rsidP="00804806">
            <w:pPr>
              <w:rPr>
                <w:rFonts w:ascii="Calibri" w:hAnsi="Calibri"/>
                <w:color w:val="000000"/>
                <w:sz w:val="12"/>
                <w:szCs w:val="12"/>
              </w:rPr>
            </w:pPr>
            <w:r w:rsidRPr="00345428">
              <w:rPr>
                <w:rFonts w:ascii="Calibri" w:hAnsi="Calibri"/>
                <w:color w:val="000000"/>
                <w:sz w:val="12"/>
                <w:szCs w:val="12"/>
              </w:rPr>
              <w:t>NHANES (non-pregnant women 15-49 y)</w:t>
            </w:r>
          </w:p>
        </w:tc>
        <w:tc>
          <w:tcPr>
            <w:tcW w:w="175" w:type="pct"/>
            <w:tcBorders>
              <w:top w:val="nil"/>
              <w:left w:val="nil"/>
              <w:bottom w:val="nil"/>
              <w:right w:val="nil"/>
            </w:tcBorders>
            <w:shd w:val="clear" w:color="auto" w:fill="auto"/>
            <w:noWrap/>
            <w:vAlign w:val="center"/>
            <w:hideMark/>
          </w:tcPr>
          <w:p w14:paraId="1D577DAA"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407CA8F8"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96B042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98AAEF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86659E7"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59939A2E"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0E8EB772"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14205700"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37B65286"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888A90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5DC892C2"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72B2FEEE"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57EAE439" w14:textId="77777777" w:rsidR="00804806" w:rsidRPr="00345428" w:rsidRDefault="00804806" w:rsidP="00804806">
            <w:pPr>
              <w:jc w:val="center"/>
              <w:rPr>
                <w:sz w:val="12"/>
                <w:szCs w:val="12"/>
              </w:rPr>
            </w:pPr>
          </w:p>
        </w:tc>
      </w:tr>
      <w:tr w:rsidR="00804806" w:rsidRPr="00345428" w14:paraId="4654DDF1" w14:textId="77777777" w:rsidTr="00804806">
        <w:trPr>
          <w:trHeight w:val="320"/>
        </w:trPr>
        <w:tc>
          <w:tcPr>
            <w:tcW w:w="874" w:type="pct"/>
            <w:tcBorders>
              <w:top w:val="nil"/>
              <w:left w:val="nil"/>
              <w:bottom w:val="nil"/>
              <w:right w:val="nil"/>
            </w:tcBorders>
            <w:shd w:val="clear" w:color="auto" w:fill="auto"/>
            <w:noWrap/>
            <w:vAlign w:val="center"/>
          </w:tcPr>
          <w:p w14:paraId="30293A5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retinol, nmol/L</w:t>
            </w:r>
          </w:p>
        </w:tc>
        <w:tc>
          <w:tcPr>
            <w:tcW w:w="175" w:type="pct"/>
            <w:tcBorders>
              <w:top w:val="nil"/>
              <w:left w:val="nil"/>
              <w:bottom w:val="nil"/>
              <w:right w:val="nil"/>
            </w:tcBorders>
            <w:shd w:val="clear" w:color="auto" w:fill="auto"/>
            <w:noWrap/>
            <w:vAlign w:val="center"/>
          </w:tcPr>
          <w:p w14:paraId="38B1272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7F37D8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9" w:type="pct"/>
            <w:tcBorders>
              <w:top w:val="nil"/>
              <w:left w:val="nil"/>
              <w:bottom w:val="nil"/>
              <w:right w:val="nil"/>
            </w:tcBorders>
            <w:shd w:val="clear" w:color="auto" w:fill="auto"/>
            <w:noWrap/>
            <w:vAlign w:val="center"/>
          </w:tcPr>
          <w:p w14:paraId="1C770F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1" w:type="pct"/>
            <w:tcBorders>
              <w:top w:val="nil"/>
              <w:left w:val="nil"/>
              <w:bottom w:val="nil"/>
              <w:right w:val="nil"/>
            </w:tcBorders>
            <w:shd w:val="clear" w:color="auto" w:fill="auto"/>
            <w:noWrap/>
            <w:vAlign w:val="center"/>
          </w:tcPr>
          <w:p w14:paraId="1E9252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29" w:type="pct"/>
            <w:tcBorders>
              <w:top w:val="nil"/>
              <w:left w:val="nil"/>
              <w:bottom w:val="nil"/>
              <w:right w:val="nil"/>
            </w:tcBorders>
            <w:shd w:val="clear" w:color="auto" w:fill="auto"/>
            <w:noWrap/>
            <w:vAlign w:val="center"/>
          </w:tcPr>
          <w:p w14:paraId="6E67E0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69" w:type="pct"/>
            <w:tcBorders>
              <w:top w:val="nil"/>
              <w:left w:val="nil"/>
              <w:bottom w:val="nil"/>
              <w:right w:val="nil"/>
            </w:tcBorders>
            <w:shd w:val="clear" w:color="auto" w:fill="auto"/>
            <w:noWrap/>
            <w:vAlign w:val="center"/>
          </w:tcPr>
          <w:p w14:paraId="220EA3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1.76±1.74</w:t>
            </w:r>
          </w:p>
        </w:tc>
        <w:tc>
          <w:tcPr>
            <w:tcW w:w="369" w:type="pct"/>
            <w:tcBorders>
              <w:top w:val="nil"/>
              <w:left w:val="nil"/>
              <w:bottom w:val="nil"/>
              <w:right w:val="nil"/>
            </w:tcBorders>
            <w:shd w:val="clear" w:color="auto" w:fill="auto"/>
            <w:noWrap/>
            <w:vAlign w:val="center"/>
          </w:tcPr>
          <w:p w14:paraId="26AB66D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1.74±1.79</w:t>
            </w:r>
          </w:p>
        </w:tc>
        <w:tc>
          <w:tcPr>
            <w:tcW w:w="321" w:type="pct"/>
            <w:tcBorders>
              <w:top w:val="nil"/>
              <w:left w:val="nil"/>
              <w:bottom w:val="nil"/>
              <w:right w:val="nil"/>
            </w:tcBorders>
            <w:shd w:val="clear" w:color="auto" w:fill="auto"/>
            <w:noWrap/>
            <w:vAlign w:val="center"/>
          </w:tcPr>
          <w:p w14:paraId="18952B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9" w:type="pct"/>
            <w:tcBorders>
              <w:top w:val="nil"/>
              <w:left w:val="nil"/>
              <w:bottom w:val="nil"/>
              <w:right w:val="nil"/>
            </w:tcBorders>
            <w:shd w:val="clear" w:color="auto" w:fill="auto"/>
            <w:noWrap/>
            <w:vAlign w:val="center"/>
          </w:tcPr>
          <w:p w14:paraId="2DA965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1" w:type="pct"/>
            <w:tcBorders>
              <w:top w:val="nil"/>
              <w:left w:val="nil"/>
              <w:bottom w:val="nil"/>
              <w:right w:val="nil"/>
            </w:tcBorders>
            <w:shd w:val="clear" w:color="auto" w:fill="auto"/>
            <w:noWrap/>
            <w:vAlign w:val="center"/>
          </w:tcPr>
          <w:p w14:paraId="5696C1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29" w:type="pct"/>
            <w:tcBorders>
              <w:top w:val="nil"/>
              <w:left w:val="nil"/>
              <w:bottom w:val="nil"/>
              <w:right w:val="nil"/>
            </w:tcBorders>
            <w:shd w:val="clear" w:color="auto" w:fill="auto"/>
            <w:noWrap/>
            <w:vAlign w:val="center"/>
          </w:tcPr>
          <w:p w14:paraId="708539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45" w:type="pct"/>
            <w:tcBorders>
              <w:top w:val="nil"/>
              <w:left w:val="nil"/>
              <w:bottom w:val="nil"/>
              <w:right w:val="nil"/>
            </w:tcBorders>
            <w:shd w:val="clear" w:color="auto" w:fill="auto"/>
            <w:noWrap/>
            <w:vAlign w:val="center"/>
          </w:tcPr>
          <w:p w14:paraId="420CC9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c>
          <w:tcPr>
            <w:tcW w:w="342" w:type="pct"/>
            <w:tcBorders>
              <w:top w:val="nil"/>
              <w:left w:val="nil"/>
              <w:bottom w:val="nil"/>
              <w:right w:val="nil"/>
            </w:tcBorders>
            <w:shd w:val="clear" w:color="auto" w:fill="auto"/>
            <w:noWrap/>
            <w:vAlign w:val="center"/>
          </w:tcPr>
          <w:p w14:paraId="7FADB7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r>
      <w:tr w:rsidR="00804806" w:rsidRPr="00345428" w14:paraId="316A9B27" w14:textId="77777777" w:rsidTr="00804806">
        <w:trPr>
          <w:trHeight w:val="320"/>
        </w:trPr>
        <w:tc>
          <w:tcPr>
            <w:tcW w:w="874" w:type="pct"/>
            <w:tcBorders>
              <w:top w:val="nil"/>
              <w:left w:val="nil"/>
              <w:bottom w:val="nil"/>
              <w:right w:val="nil"/>
            </w:tcBorders>
            <w:shd w:val="clear" w:color="auto" w:fill="auto"/>
            <w:noWrap/>
            <w:vAlign w:val="center"/>
          </w:tcPr>
          <w:p w14:paraId="40D34D94"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 xml:space="preserve">Adj. serum retinol, </w:t>
            </w:r>
            <w:proofErr w:type="spellStart"/>
            <w:r w:rsidRPr="00345428">
              <w:rPr>
                <w:rFonts w:ascii="Calibri" w:hAnsi="Calibri"/>
                <w:color w:val="000000"/>
                <w:sz w:val="12"/>
                <w:szCs w:val="12"/>
              </w:rPr>
              <w:t>μmol</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tcPr>
          <w:p w14:paraId="0553F7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0140BC2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9" w:type="pct"/>
            <w:tcBorders>
              <w:top w:val="nil"/>
              <w:left w:val="nil"/>
              <w:bottom w:val="nil"/>
              <w:right w:val="nil"/>
            </w:tcBorders>
            <w:shd w:val="clear" w:color="auto" w:fill="auto"/>
            <w:noWrap/>
            <w:vAlign w:val="center"/>
          </w:tcPr>
          <w:p w14:paraId="2B7EC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1" w:type="pct"/>
            <w:tcBorders>
              <w:top w:val="nil"/>
              <w:left w:val="nil"/>
              <w:bottom w:val="nil"/>
              <w:right w:val="nil"/>
            </w:tcBorders>
            <w:shd w:val="clear" w:color="auto" w:fill="auto"/>
            <w:noWrap/>
            <w:vAlign w:val="center"/>
          </w:tcPr>
          <w:p w14:paraId="38C82D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29" w:type="pct"/>
            <w:tcBorders>
              <w:top w:val="nil"/>
              <w:left w:val="nil"/>
              <w:bottom w:val="nil"/>
              <w:right w:val="nil"/>
            </w:tcBorders>
            <w:shd w:val="clear" w:color="auto" w:fill="auto"/>
            <w:noWrap/>
            <w:vAlign w:val="center"/>
          </w:tcPr>
          <w:p w14:paraId="727E0C9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69" w:type="pct"/>
            <w:tcBorders>
              <w:top w:val="nil"/>
              <w:left w:val="nil"/>
              <w:bottom w:val="nil"/>
              <w:right w:val="nil"/>
            </w:tcBorders>
            <w:shd w:val="clear" w:color="auto" w:fill="auto"/>
            <w:noWrap/>
            <w:vAlign w:val="center"/>
          </w:tcPr>
          <w:p w14:paraId="68B6E9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1.70±1.68</w:t>
            </w:r>
          </w:p>
        </w:tc>
        <w:tc>
          <w:tcPr>
            <w:tcW w:w="369" w:type="pct"/>
            <w:tcBorders>
              <w:top w:val="nil"/>
              <w:left w:val="nil"/>
              <w:bottom w:val="nil"/>
              <w:right w:val="nil"/>
            </w:tcBorders>
            <w:shd w:val="clear" w:color="auto" w:fill="auto"/>
            <w:noWrap/>
            <w:vAlign w:val="center"/>
          </w:tcPr>
          <w:p w14:paraId="4C2142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1.68±1.73</w:t>
            </w:r>
          </w:p>
        </w:tc>
        <w:tc>
          <w:tcPr>
            <w:tcW w:w="321" w:type="pct"/>
            <w:tcBorders>
              <w:top w:val="nil"/>
              <w:left w:val="nil"/>
              <w:bottom w:val="nil"/>
              <w:right w:val="nil"/>
            </w:tcBorders>
            <w:shd w:val="clear" w:color="auto" w:fill="auto"/>
            <w:noWrap/>
            <w:vAlign w:val="center"/>
          </w:tcPr>
          <w:p w14:paraId="32FB8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9" w:type="pct"/>
            <w:tcBorders>
              <w:top w:val="nil"/>
              <w:left w:val="nil"/>
              <w:bottom w:val="nil"/>
              <w:right w:val="nil"/>
            </w:tcBorders>
            <w:shd w:val="clear" w:color="auto" w:fill="auto"/>
            <w:noWrap/>
            <w:vAlign w:val="center"/>
          </w:tcPr>
          <w:p w14:paraId="75B3B43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1" w:type="pct"/>
            <w:tcBorders>
              <w:top w:val="nil"/>
              <w:left w:val="nil"/>
              <w:bottom w:val="nil"/>
              <w:right w:val="nil"/>
            </w:tcBorders>
            <w:shd w:val="clear" w:color="auto" w:fill="auto"/>
            <w:noWrap/>
            <w:vAlign w:val="center"/>
          </w:tcPr>
          <w:p w14:paraId="0A1583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29" w:type="pct"/>
            <w:tcBorders>
              <w:top w:val="nil"/>
              <w:left w:val="nil"/>
              <w:bottom w:val="nil"/>
              <w:right w:val="nil"/>
            </w:tcBorders>
            <w:shd w:val="clear" w:color="auto" w:fill="auto"/>
            <w:noWrap/>
            <w:vAlign w:val="center"/>
          </w:tcPr>
          <w:p w14:paraId="765E4BE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45" w:type="pct"/>
            <w:tcBorders>
              <w:top w:val="nil"/>
              <w:left w:val="nil"/>
              <w:bottom w:val="nil"/>
              <w:right w:val="nil"/>
            </w:tcBorders>
            <w:shd w:val="clear" w:color="auto" w:fill="auto"/>
            <w:noWrap/>
            <w:vAlign w:val="center"/>
          </w:tcPr>
          <w:p w14:paraId="1A9295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c>
          <w:tcPr>
            <w:tcW w:w="342" w:type="pct"/>
            <w:tcBorders>
              <w:top w:val="nil"/>
              <w:left w:val="nil"/>
              <w:bottom w:val="nil"/>
              <w:right w:val="nil"/>
            </w:tcBorders>
            <w:shd w:val="clear" w:color="auto" w:fill="auto"/>
            <w:noWrap/>
            <w:vAlign w:val="center"/>
          </w:tcPr>
          <w:p w14:paraId="04865B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r>
      <w:tr w:rsidR="00804806" w:rsidRPr="00345428" w14:paraId="6BA51EE6" w14:textId="77777777" w:rsidTr="00804806">
        <w:trPr>
          <w:trHeight w:val="320"/>
        </w:trPr>
        <w:tc>
          <w:tcPr>
            <w:tcW w:w="874" w:type="pct"/>
            <w:tcBorders>
              <w:top w:val="nil"/>
              <w:left w:val="nil"/>
              <w:bottom w:val="nil"/>
              <w:right w:val="nil"/>
            </w:tcBorders>
            <w:shd w:val="clear" w:color="auto" w:fill="auto"/>
            <w:noWrap/>
            <w:vAlign w:val="center"/>
          </w:tcPr>
          <w:p w14:paraId="61CF07C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 xml:space="preserve">Serum ferritin, </w:t>
            </w:r>
            <w:proofErr w:type="spellStart"/>
            <w:r w:rsidRPr="00345428">
              <w:rPr>
                <w:rFonts w:ascii="Calibri" w:hAnsi="Calibri"/>
                <w:color w:val="000000"/>
                <w:sz w:val="12"/>
                <w:szCs w:val="12"/>
              </w:rPr>
              <w:t>μg</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tcPr>
          <w:p w14:paraId="5E692FC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045A0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9" w:type="pct"/>
            <w:tcBorders>
              <w:top w:val="nil"/>
              <w:left w:val="nil"/>
              <w:bottom w:val="nil"/>
              <w:right w:val="nil"/>
            </w:tcBorders>
            <w:shd w:val="clear" w:color="auto" w:fill="auto"/>
            <w:noWrap/>
            <w:vAlign w:val="center"/>
          </w:tcPr>
          <w:p w14:paraId="0D7C02E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1" w:type="pct"/>
            <w:tcBorders>
              <w:top w:val="nil"/>
              <w:left w:val="nil"/>
              <w:bottom w:val="nil"/>
              <w:right w:val="nil"/>
            </w:tcBorders>
            <w:shd w:val="clear" w:color="auto" w:fill="auto"/>
            <w:noWrap/>
            <w:vAlign w:val="center"/>
          </w:tcPr>
          <w:p w14:paraId="6987A68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29" w:type="pct"/>
            <w:tcBorders>
              <w:top w:val="nil"/>
              <w:left w:val="nil"/>
              <w:bottom w:val="nil"/>
              <w:right w:val="nil"/>
            </w:tcBorders>
            <w:shd w:val="clear" w:color="auto" w:fill="auto"/>
            <w:noWrap/>
            <w:vAlign w:val="center"/>
          </w:tcPr>
          <w:p w14:paraId="140CE17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69" w:type="pct"/>
            <w:tcBorders>
              <w:top w:val="nil"/>
              <w:left w:val="nil"/>
              <w:bottom w:val="nil"/>
              <w:right w:val="nil"/>
            </w:tcBorders>
            <w:shd w:val="clear" w:color="auto" w:fill="auto"/>
            <w:noWrap/>
            <w:vAlign w:val="center"/>
          </w:tcPr>
          <w:p w14:paraId="4D314F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38.94±37.27</w:t>
            </w:r>
          </w:p>
        </w:tc>
        <w:tc>
          <w:tcPr>
            <w:tcW w:w="369" w:type="pct"/>
            <w:tcBorders>
              <w:top w:val="nil"/>
              <w:left w:val="nil"/>
              <w:bottom w:val="nil"/>
              <w:right w:val="nil"/>
            </w:tcBorders>
            <w:shd w:val="clear" w:color="auto" w:fill="auto"/>
            <w:noWrap/>
            <w:vAlign w:val="center"/>
          </w:tcPr>
          <w:p w14:paraId="77BDAB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37.27±40.68</w:t>
            </w:r>
          </w:p>
        </w:tc>
        <w:tc>
          <w:tcPr>
            <w:tcW w:w="321" w:type="pct"/>
            <w:tcBorders>
              <w:top w:val="nil"/>
              <w:left w:val="nil"/>
              <w:bottom w:val="nil"/>
              <w:right w:val="nil"/>
            </w:tcBorders>
            <w:shd w:val="clear" w:color="auto" w:fill="auto"/>
            <w:noWrap/>
            <w:vAlign w:val="center"/>
          </w:tcPr>
          <w:p w14:paraId="426EE0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9" w:type="pct"/>
            <w:tcBorders>
              <w:top w:val="nil"/>
              <w:left w:val="nil"/>
              <w:bottom w:val="nil"/>
              <w:right w:val="nil"/>
            </w:tcBorders>
            <w:shd w:val="clear" w:color="auto" w:fill="auto"/>
            <w:noWrap/>
            <w:vAlign w:val="center"/>
          </w:tcPr>
          <w:p w14:paraId="32A6E58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1" w:type="pct"/>
            <w:tcBorders>
              <w:top w:val="nil"/>
              <w:left w:val="nil"/>
              <w:bottom w:val="nil"/>
              <w:right w:val="nil"/>
            </w:tcBorders>
            <w:shd w:val="clear" w:color="auto" w:fill="auto"/>
            <w:noWrap/>
            <w:vAlign w:val="center"/>
          </w:tcPr>
          <w:p w14:paraId="47BFC5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29" w:type="pct"/>
            <w:tcBorders>
              <w:top w:val="nil"/>
              <w:left w:val="nil"/>
              <w:bottom w:val="nil"/>
              <w:right w:val="nil"/>
            </w:tcBorders>
            <w:shd w:val="clear" w:color="auto" w:fill="auto"/>
            <w:noWrap/>
            <w:vAlign w:val="center"/>
          </w:tcPr>
          <w:p w14:paraId="22F87F1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45" w:type="pct"/>
            <w:tcBorders>
              <w:top w:val="nil"/>
              <w:left w:val="nil"/>
              <w:bottom w:val="nil"/>
              <w:right w:val="nil"/>
            </w:tcBorders>
            <w:shd w:val="clear" w:color="auto" w:fill="auto"/>
            <w:noWrap/>
            <w:vAlign w:val="center"/>
          </w:tcPr>
          <w:p w14:paraId="32303B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c>
          <w:tcPr>
            <w:tcW w:w="342" w:type="pct"/>
            <w:tcBorders>
              <w:top w:val="nil"/>
              <w:left w:val="nil"/>
              <w:bottom w:val="nil"/>
              <w:right w:val="nil"/>
            </w:tcBorders>
            <w:shd w:val="clear" w:color="auto" w:fill="auto"/>
            <w:noWrap/>
            <w:vAlign w:val="center"/>
          </w:tcPr>
          <w:p w14:paraId="7F5E9C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r>
      <w:tr w:rsidR="00804806" w:rsidRPr="00345428" w14:paraId="1A0F354A" w14:textId="77777777" w:rsidTr="00804806">
        <w:trPr>
          <w:trHeight w:val="320"/>
        </w:trPr>
        <w:tc>
          <w:tcPr>
            <w:tcW w:w="874" w:type="pct"/>
            <w:tcBorders>
              <w:top w:val="nil"/>
              <w:left w:val="nil"/>
              <w:bottom w:val="nil"/>
              <w:right w:val="nil"/>
            </w:tcBorders>
            <w:shd w:val="clear" w:color="auto" w:fill="auto"/>
            <w:noWrap/>
            <w:vAlign w:val="center"/>
          </w:tcPr>
          <w:p w14:paraId="389F5B0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 xml:space="preserve">Adj. serum ferritin, </w:t>
            </w:r>
            <w:proofErr w:type="spellStart"/>
            <w:r w:rsidRPr="00345428">
              <w:rPr>
                <w:rFonts w:ascii="Calibri" w:hAnsi="Calibri"/>
                <w:color w:val="000000"/>
                <w:sz w:val="12"/>
                <w:szCs w:val="12"/>
              </w:rPr>
              <w:t>μg</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tcPr>
          <w:p w14:paraId="547531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2F0760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9" w:type="pct"/>
            <w:tcBorders>
              <w:top w:val="nil"/>
              <w:left w:val="nil"/>
              <w:bottom w:val="nil"/>
              <w:right w:val="nil"/>
            </w:tcBorders>
            <w:shd w:val="clear" w:color="auto" w:fill="auto"/>
            <w:noWrap/>
            <w:vAlign w:val="center"/>
          </w:tcPr>
          <w:p w14:paraId="48FAC2F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1" w:type="pct"/>
            <w:tcBorders>
              <w:top w:val="nil"/>
              <w:left w:val="nil"/>
              <w:bottom w:val="nil"/>
              <w:right w:val="nil"/>
            </w:tcBorders>
            <w:shd w:val="clear" w:color="auto" w:fill="auto"/>
            <w:noWrap/>
            <w:vAlign w:val="center"/>
          </w:tcPr>
          <w:p w14:paraId="5716EF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29" w:type="pct"/>
            <w:tcBorders>
              <w:top w:val="nil"/>
              <w:left w:val="nil"/>
              <w:bottom w:val="nil"/>
              <w:right w:val="nil"/>
            </w:tcBorders>
            <w:shd w:val="clear" w:color="auto" w:fill="auto"/>
            <w:noWrap/>
            <w:vAlign w:val="center"/>
          </w:tcPr>
          <w:p w14:paraId="25DBA8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69" w:type="pct"/>
            <w:tcBorders>
              <w:top w:val="nil"/>
              <w:left w:val="nil"/>
              <w:bottom w:val="nil"/>
              <w:right w:val="nil"/>
            </w:tcBorders>
            <w:shd w:val="clear" w:color="auto" w:fill="auto"/>
            <w:noWrap/>
            <w:vAlign w:val="center"/>
          </w:tcPr>
          <w:p w14:paraId="76D60D8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28.75±27.60</w:t>
            </w:r>
          </w:p>
        </w:tc>
        <w:tc>
          <w:tcPr>
            <w:tcW w:w="369" w:type="pct"/>
            <w:tcBorders>
              <w:top w:val="nil"/>
              <w:left w:val="nil"/>
              <w:bottom w:val="nil"/>
              <w:right w:val="nil"/>
            </w:tcBorders>
            <w:shd w:val="clear" w:color="auto" w:fill="auto"/>
            <w:noWrap/>
            <w:vAlign w:val="center"/>
          </w:tcPr>
          <w:p w14:paraId="0CD22B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27.60±29.96</w:t>
            </w:r>
          </w:p>
        </w:tc>
        <w:tc>
          <w:tcPr>
            <w:tcW w:w="321" w:type="pct"/>
            <w:tcBorders>
              <w:top w:val="nil"/>
              <w:left w:val="nil"/>
              <w:bottom w:val="nil"/>
              <w:right w:val="nil"/>
            </w:tcBorders>
            <w:shd w:val="clear" w:color="auto" w:fill="auto"/>
            <w:noWrap/>
            <w:vAlign w:val="center"/>
          </w:tcPr>
          <w:p w14:paraId="75D1C7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9" w:type="pct"/>
            <w:tcBorders>
              <w:top w:val="nil"/>
              <w:left w:val="nil"/>
              <w:bottom w:val="nil"/>
              <w:right w:val="nil"/>
            </w:tcBorders>
            <w:shd w:val="clear" w:color="auto" w:fill="auto"/>
            <w:noWrap/>
            <w:vAlign w:val="center"/>
          </w:tcPr>
          <w:p w14:paraId="0BE750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1" w:type="pct"/>
            <w:tcBorders>
              <w:top w:val="nil"/>
              <w:left w:val="nil"/>
              <w:bottom w:val="nil"/>
              <w:right w:val="nil"/>
            </w:tcBorders>
            <w:shd w:val="clear" w:color="auto" w:fill="auto"/>
            <w:noWrap/>
            <w:vAlign w:val="center"/>
          </w:tcPr>
          <w:p w14:paraId="441997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29" w:type="pct"/>
            <w:tcBorders>
              <w:top w:val="nil"/>
              <w:left w:val="nil"/>
              <w:bottom w:val="nil"/>
              <w:right w:val="nil"/>
            </w:tcBorders>
            <w:shd w:val="clear" w:color="auto" w:fill="auto"/>
            <w:noWrap/>
            <w:vAlign w:val="center"/>
          </w:tcPr>
          <w:p w14:paraId="24D7E0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45" w:type="pct"/>
            <w:tcBorders>
              <w:top w:val="nil"/>
              <w:left w:val="nil"/>
              <w:bottom w:val="nil"/>
              <w:right w:val="nil"/>
            </w:tcBorders>
            <w:shd w:val="clear" w:color="auto" w:fill="auto"/>
            <w:noWrap/>
            <w:vAlign w:val="center"/>
          </w:tcPr>
          <w:p w14:paraId="08C004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c>
          <w:tcPr>
            <w:tcW w:w="342" w:type="pct"/>
            <w:tcBorders>
              <w:top w:val="nil"/>
              <w:left w:val="nil"/>
              <w:bottom w:val="nil"/>
              <w:right w:val="nil"/>
            </w:tcBorders>
            <w:shd w:val="clear" w:color="auto" w:fill="auto"/>
            <w:noWrap/>
            <w:vAlign w:val="center"/>
          </w:tcPr>
          <w:p w14:paraId="496746A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r>
      <w:tr w:rsidR="00804806" w:rsidRPr="00345428" w14:paraId="397F0433" w14:textId="77777777" w:rsidTr="00804806">
        <w:trPr>
          <w:trHeight w:val="320"/>
        </w:trPr>
        <w:tc>
          <w:tcPr>
            <w:tcW w:w="874" w:type="pct"/>
            <w:tcBorders>
              <w:top w:val="nil"/>
              <w:left w:val="nil"/>
              <w:bottom w:val="nil"/>
              <w:right w:val="nil"/>
            </w:tcBorders>
            <w:shd w:val="clear" w:color="auto" w:fill="auto"/>
            <w:noWrap/>
            <w:vAlign w:val="center"/>
          </w:tcPr>
          <w:p w14:paraId="547C1493"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tcPr>
          <w:p w14:paraId="372E2A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11544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27F7DD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F313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0A343A2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10A8737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2963638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64EDA86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0C615A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DDA6C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0F81F9B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0856B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0197D9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042F70FF" w14:textId="77777777" w:rsidTr="00804806">
        <w:trPr>
          <w:trHeight w:val="320"/>
        </w:trPr>
        <w:tc>
          <w:tcPr>
            <w:tcW w:w="874" w:type="pct"/>
            <w:tcBorders>
              <w:top w:val="nil"/>
              <w:left w:val="nil"/>
              <w:bottom w:val="nil"/>
              <w:right w:val="nil"/>
            </w:tcBorders>
            <w:shd w:val="clear" w:color="auto" w:fill="auto"/>
            <w:noWrap/>
            <w:vAlign w:val="center"/>
          </w:tcPr>
          <w:p w14:paraId="58D0DB1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r w:rsidRPr="004102D0">
              <w:rPr>
                <w:rFonts w:ascii="Calibri" w:hAnsi="Calibri" w:cstheme="minorHAnsi"/>
                <w:color w:val="000000"/>
                <w:sz w:val="12"/>
                <w:szCs w:val="12"/>
                <w:vertAlign w:val="superscript"/>
              </w:rPr>
              <w:t>2</w:t>
            </w:r>
          </w:p>
        </w:tc>
        <w:tc>
          <w:tcPr>
            <w:tcW w:w="175" w:type="pct"/>
            <w:tcBorders>
              <w:top w:val="nil"/>
              <w:left w:val="nil"/>
              <w:bottom w:val="nil"/>
              <w:right w:val="nil"/>
            </w:tcBorders>
            <w:shd w:val="clear" w:color="auto" w:fill="auto"/>
            <w:noWrap/>
            <w:vAlign w:val="center"/>
          </w:tcPr>
          <w:p w14:paraId="5F70E58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92166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617541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644A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2492CD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2EE5A0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3A3AD5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7E23AFA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3A166BC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93201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5E659D3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7B4CC8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4BAB42D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5596EF98" w14:textId="77777777" w:rsidTr="00804806">
        <w:trPr>
          <w:trHeight w:val="320"/>
        </w:trPr>
        <w:tc>
          <w:tcPr>
            <w:tcW w:w="874" w:type="pct"/>
            <w:tcBorders>
              <w:top w:val="nil"/>
              <w:left w:val="nil"/>
              <w:bottom w:val="nil"/>
              <w:right w:val="nil"/>
            </w:tcBorders>
            <w:shd w:val="clear" w:color="auto" w:fill="auto"/>
            <w:noWrap/>
            <w:vAlign w:val="center"/>
            <w:hideMark/>
          </w:tcPr>
          <w:p w14:paraId="2B0EA009" w14:textId="170D7880"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B</w:t>
            </w:r>
            <w:r w:rsidR="008020C7">
              <w:rPr>
                <w:rFonts w:ascii="Calibri" w:hAnsi="Calibri"/>
                <w:color w:val="000000"/>
                <w:sz w:val="12"/>
                <w:szCs w:val="12"/>
              </w:rPr>
              <w:t>-</w:t>
            </w:r>
            <w:r w:rsidRPr="00345428">
              <w:rPr>
                <w:rFonts w:ascii="Calibri" w:hAnsi="Calibri"/>
                <w:color w:val="000000"/>
                <w:sz w:val="12"/>
                <w:szCs w:val="12"/>
              </w:rPr>
              <w:t xml:space="preserve">12, </w:t>
            </w:r>
            <w:proofErr w:type="spellStart"/>
            <w:r w:rsidRPr="00345428">
              <w:rPr>
                <w:rFonts w:ascii="Calibri" w:hAnsi="Calibri"/>
                <w:color w:val="000000"/>
                <w:sz w:val="12"/>
                <w:szCs w:val="12"/>
              </w:rPr>
              <w:t>pmol</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hideMark/>
          </w:tcPr>
          <w:p w14:paraId="6B1E31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3166</w:t>
            </w:r>
          </w:p>
        </w:tc>
        <w:tc>
          <w:tcPr>
            <w:tcW w:w="247" w:type="pct"/>
            <w:tcBorders>
              <w:top w:val="nil"/>
              <w:left w:val="nil"/>
              <w:bottom w:val="nil"/>
              <w:right w:val="nil"/>
            </w:tcBorders>
            <w:shd w:val="clear" w:color="auto" w:fill="auto"/>
            <w:noWrap/>
            <w:vAlign w:val="center"/>
            <w:hideMark/>
          </w:tcPr>
          <w:p w14:paraId="0070A4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9" w:type="pct"/>
            <w:tcBorders>
              <w:top w:val="nil"/>
              <w:left w:val="nil"/>
              <w:bottom w:val="nil"/>
              <w:right w:val="nil"/>
            </w:tcBorders>
            <w:shd w:val="clear" w:color="auto" w:fill="auto"/>
            <w:noWrap/>
            <w:vAlign w:val="center"/>
            <w:hideMark/>
          </w:tcPr>
          <w:p w14:paraId="7C50A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1" w:type="pct"/>
            <w:tcBorders>
              <w:top w:val="nil"/>
              <w:left w:val="nil"/>
              <w:bottom w:val="nil"/>
              <w:right w:val="nil"/>
            </w:tcBorders>
            <w:shd w:val="clear" w:color="auto" w:fill="auto"/>
            <w:noWrap/>
            <w:vAlign w:val="center"/>
            <w:hideMark/>
          </w:tcPr>
          <w:p w14:paraId="3D04418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29" w:type="pct"/>
            <w:tcBorders>
              <w:top w:val="nil"/>
              <w:left w:val="nil"/>
              <w:bottom w:val="nil"/>
              <w:right w:val="nil"/>
            </w:tcBorders>
            <w:shd w:val="clear" w:color="auto" w:fill="auto"/>
            <w:noWrap/>
            <w:vAlign w:val="center"/>
            <w:hideMark/>
          </w:tcPr>
          <w:p w14:paraId="67529E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69" w:type="pct"/>
            <w:tcBorders>
              <w:top w:val="nil"/>
              <w:left w:val="nil"/>
              <w:bottom w:val="nil"/>
              <w:right w:val="nil"/>
            </w:tcBorders>
            <w:shd w:val="clear" w:color="auto" w:fill="auto"/>
            <w:noWrap/>
            <w:vAlign w:val="center"/>
            <w:hideMark/>
          </w:tcPr>
          <w:p w14:paraId="67AA9D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335.65±325.19</w:t>
            </w:r>
          </w:p>
        </w:tc>
        <w:tc>
          <w:tcPr>
            <w:tcW w:w="369" w:type="pct"/>
            <w:tcBorders>
              <w:top w:val="nil"/>
              <w:left w:val="nil"/>
              <w:bottom w:val="nil"/>
              <w:right w:val="nil"/>
            </w:tcBorders>
            <w:shd w:val="clear" w:color="auto" w:fill="auto"/>
            <w:noWrap/>
            <w:vAlign w:val="center"/>
            <w:hideMark/>
          </w:tcPr>
          <w:p w14:paraId="1763D4E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325.19±346.45</w:t>
            </w:r>
          </w:p>
        </w:tc>
        <w:tc>
          <w:tcPr>
            <w:tcW w:w="321" w:type="pct"/>
            <w:tcBorders>
              <w:top w:val="nil"/>
              <w:left w:val="nil"/>
              <w:bottom w:val="nil"/>
              <w:right w:val="nil"/>
            </w:tcBorders>
            <w:shd w:val="clear" w:color="auto" w:fill="auto"/>
            <w:noWrap/>
            <w:vAlign w:val="center"/>
            <w:hideMark/>
          </w:tcPr>
          <w:p w14:paraId="6BEA5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9" w:type="pct"/>
            <w:tcBorders>
              <w:top w:val="nil"/>
              <w:left w:val="nil"/>
              <w:bottom w:val="nil"/>
              <w:right w:val="nil"/>
            </w:tcBorders>
            <w:shd w:val="clear" w:color="auto" w:fill="auto"/>
            <w:noWrap/>
            <w:vAlign w:val="center"/>
            <w:hideMark/>
          </w:tcPr>
          <w:p w14:paraId="175575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1" w:type="pct"/>
            <w:tcBorders>
              <w:top w:val="nil"/>
              <w:left w:val="nil"/>
              <w:bottom w:val="nil"/>
              <w:right w:val="nil"/>
            </w:tcBorders>
            <w:shd w:val="clear" w:color="auto" w:fill="auto"/>
            <w:noWrap/>
            <w:vAlign w:val="center"/>
            <w:hideMark/>
          </w:tcPr>
          <w:p w14:paraId="447EBEE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29" w:type="pct"/>
            <w:tcBorders>
              <w:top w:val="nil"/>
              <w:left w:val="nil"/>
              <w:bottom w:val="nil"/>
              <w:right w:val="nil"/>
            </w:tcBorders>
            <w:shd w:val="clear" w:color="auto" w:fill="auto"/>
            <w:noWrap/>
            <w:vAlign w:val="center"/>
            <w:hideMark/>
          </w:tcPr>
          <w:p w14:paraId="4D6DC0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45" w:type="pct"/>
            <w:tcBorders>
              <w:top w:val="nil"/>
              <w:left w:val="nil"/>
              <w:bottom w:val="nil"/>
              <w:right w:val="nil"/>
            </w:tcBorders>
            <w:shd w:val="clear" w:color="auto" w:fill="auto"/>
            <w:noWrap/>
            <w:vAlign w:val="center"/>
            <w:hideMark/>
          </w:tcPr>
          <w:p w14:paraId="0675B43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c>
          <w:tcPr>
            <w:tcW w:w="342" w:type="pct"/>
            <w:tcBorders>
              <w:top w:val="nil"/>
              <w:left w:val="nil"/>
              <w:bottom w:val="nil"/>
              <w:right w:val="nil"/>
            </w:tcBorders>
            <w:shd w:val="clear" w:color="auto" w:fill="auto"/>
            <w:noWrap/>
            <w:vAlign w:val="center"/>
            <w:hideMark/>
          </w:tcPr>
          <w:p w14:paraId="6C8F6E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r>
      <w:tr w:rsidR="00804806" w:rsidRPr="00345428" w14:paraId="02913674" w14:textId="77777777" w:rsidTr="00804806">
        <w:trPr>
          <w:trHeight w:val="320"/>
        </w:trPr>
        <w:tc>
          <w:tcPr>
            <w:tcW w:w="874" w:type="pct"/>
            <w:tcBorders>
              <w:top w:val="nil"/>
              <w:left w:val="nil"/>
              <w:bottom w:val="nil"/>
              <w:right w:val="nil"/>
            </w:tcBorders>
            <w:shd w:val="clear" w:color="auto" w:fill="auto"/>
            <w:noWrap/>
            <w:vAlign w:val="center"/>
            <w:hideMark/>
          </w:tcPr>
          <w:p w14:paraId="1A726BF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RBC folate, nmol/L</w:t>
            </w:r>
          </w:p>
        </w:tc>
        <w:tc>
          <w:tcPr>
            <w:tcW w:w="175" w:type="pct"/>
            <w:tcBorders>
              <w:top w:val="nil"/>
              <w:left w:val="nil"/>
              <w:bottom w:val="nil"/>
              <w:right w:val="nil"/>
            </w:tcBorders>
            <w:shd w:val="clear" w:color="auto" w:fill="auto"/>
            <w:noWrap/>
            <w:vAlign w:val="center"/>
            <w:hideMark/>
          </w:tcPr>
          <w:p w14:paraId="32A4C3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3210</w:t>
            </w:r>
          </w:p>
        </w:tc>
        <w:tc>
          <w:tcPr>
            <w:tcW w:w="247" w:type="pct"/>
            <w:tcBorders>
              <w:top w:val="nil"/>
              <w:left w:val="nil"/>
              <w:bottom w:val="nil"/>
              <w:right w:val="nil"/>
            </w:tcBorders>
            <w:shd w:val="clear" w:color="auto" w:fill="auto"/>
            <w:noWrap/>
            <w:vAlign w:val="center"/>
            <w:hideMark/>
          </w:tcPr>
          <w:p w14:paraId="75DD13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9" w:type="pct"/>
            <w:tcBorders>
              <w:top w:val="nil"/>
              <w:left w:val="nil"/>
              <w:bottom w:val="nil"/>
              <w:right w:val="nil"/>
            </w:tcBorders>
            <w:shd w:val="clear" w:color="auto" w:fill="auto"/>
            <w:noWrap/>
            <w:vAlign w:val="center"/>
            <w:hideMark/>
          </w:tcPr>
          <w:p w14:paraId="3D4061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1" w:type="pct"/>
            <w:tcBorders>
              <w:top w:val="nil"/>
              <w:left w:val="nil"/>
              <w:bottom w:val="nil"/>
              <w:right w:val="nil"/>
            </w:tcBorders>
            <w:shd w:val="clear" w:color="auto" w:fill="auto"/>
            <w:noWrap/>
            <w:vAlign w:val="center"/>
            <w:hideMark/>
          </w:tcPr>
          <w:p w14:paraId="69FC3C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29" w:type="pct"/>
            <w:tcBorders>
              <w:top w:val="nil"/>
              <w:left w:val="nil"/>
              <w:bottom w:val="nil"/>
              <w:right w:val="nil"/>
            </w:tcBorders>
            <w:shd w:val="clear" w:color="auto" w:fill="auto"/>
            <w:noWrap/>
            <w:vAlign w:val="center"/>
            <w:hideMark/>
          </w:tcPr>
          <w:p w14:paraId="0C9A31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69" w:type="pct"/>
            <w:tcBorders>
              <w:top w:val="nil"/>
              <w:left w:val="nil"/>
              <w:bottom w:val="nil"/>
              <w:right w:val="nil"/>
            </w:tcBorders>
            <w:shd w:val="clear" w:color="auto" w:fill="auto"/>
            <w:noWrap/>
            <w:vAlign w:val="center"/>
            <w:hideMark/>
          </w:tcPr>
          <w:p w14:paraId="12567D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565.37±551.43</w:t>
            </w:r>
          </w:p>
        </w:tc>
        <w:tc>
          <w:tcPr>
            <w:tcW w:w="369" w:type="pct"/>
            <w:tcBorders>
              <w:top w:val="nil"/>
              <w:left w:val="nil"/>
              <w:bottom w:val="nil"/>
              <w:right w:val="nil"/>
            </w:tcBorders>
            <w:shd w:val="clear" w:color="auto" w:fill="auto"/>
            <w:noWrap/>
            <w:vAlign w:val="center"/>
            <w:hideMark/>
          </w:tcPr>
          <w:p w14:paraId="1B075FF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551.43±579.66</w:t>
            </w:r>
          </w:p>
        </w:tc>
        <w:tc>
          <w:tcPr>
            <w:tcW w:w="321" w:type="pct"/>
            <w:tcBorders>
              <w:top w:val="nil"/>
              <w:left w:val="nil"/>
              <w:bottom w:val="nil"/>
              <w:right w:val="nil"/>
            </w:tcBorders>
            <w:shd w:val="clear" w:color="auto" w:fill="auto"/>
            <w:noWrap/>
            <w:vAlign w:val="center"/>
            <w:hideMark/>
          </w:tcPr>
          <w:p w14:paraId="04F877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9" w:type="pct"/>
            <w:tcBorders>
              <w:top w:val="nil"/>
              <w:left w:val="nil"/>
              <w:bottom w:val="nil"/>
              <w:right w:val="nil"/>
            </w:tcBorders>
            <w:shd w:val="clear" w:color="auto" w:fill="auto"/>
            <w:noWrap/>
            <w:vAlign w:val="center"/>
            <w:hideMark/>
          </w:tcPr>
          <w:p w14:paraId="4B14A4A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1" w:type="pct"/>
            <w:tcBorders>
              <w:top w:val="nil"/>
              <w:left w:val="nil"/>
              <w:bottom w:val="nil"/>
              <w:right w:val="nil"/>
            </w:tcBorders>
            <w:shd w:val="clear" w:color="auto" w:fill="auto"/>
            <w:noWrap/>
            <w:vAlign w:val="center"/>
            <w:hideMark/>
          </w:tcPr>
          <w:p w14:paraId="71FD955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29" w:type="pct"/>
            <w:tcBorders>
              <w:top w:val="nil"/>
              <w:left w:val="nil"/>
              <w:bottom w:val="nil"/>
              <w:right w:val="nil"/>
            </w:tcBorders>
            <w:shd w:val="clear" w:color="auto" w:fill="auto"/>
            <w:noWrap/>
            <w:vAlign w:val="center"/>
            <w:hideMark/>
          </w:tcPr>
          <w:p w14:paraId="2856784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45" w:type="pct"/>
            <w:tcBorders>
              <w:top w:val="nil"/>
              <w:left w:val="nil"/>
              <w:bottom w:val="nil"/>
              <w:right w:val="nil"/>
            </w:tcBorders>
            <w:shd w:val="clear" w:color="auto" w:fill="auto"/>
            <w:noWrap/>
            <w:vAlign w:val="center"/>
            <w:hideMark/>
          </w:tcPr>
          <w:p w14:paraId="18502D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c>
          <w:tcPr>
            <w:tcW w:w="342" w:type="pct"/>
            <w:tcBorders>
              <w:top w:val="nil"/>
              <w:left w:val="nil"/>
              <w:bottom w:val="nil"/>
              <w:right w:val="nil"/>
            </w:tcBorders>
            <w:shd w:val="clear" w:color="auto" w:fill="auto"/>
            <w:noWrap/>
            <w:vAlign w:val="center"/>
            <w:hideMark/>
          </w:tcPr>
          <w:p w14:paraId="56DD4AF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r>
      <w:tr w:rsidR="00804806" w:rsidRPr="00345428" w14:paraId="627D18C1" w14:textId="77777777" w:rsidTr="00804806">
        <w:trPr>
          <w:trHeight w:val="320"/>
        </w:trPr>
        <w:tc>
          <w:tcPr>
            <w:tcW w:w="874" w:type="pct"/>
            <w:tcBorders>
              <w:top w:val="nil"/>
              <w:left w:val="nil"/>
              <w:bottom w:val="nil"/>
              <w:right w:val="nil"/>
            </w:tcBorders>
            <w:shd w:val="clear" w:color="auto" w:fill="auto"/>
            <w:noWrap/>
            <w:vAlign w:val="center"/>
            <w:hideMark/>
          </w:tcPr>
          <w:p w14:paraId="17E2C261"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folate, nmol/L</w:t>
            </w:r>
          </w:p>
        </w:tc>
        <w:tc>
          <w:tcPr>
            <w:tcW w:w="175" w:type="pct"/>
            <w:tcBorders>
              <w:top w:val="nil"/>
              <w:left w:val="nil"/>
              <w:bottom w:val="nil"/>
              <w:right w:val="nil"/>
            </w:tcBorders>
            <w:shd w:val="clear" w:color="auto" w:fill="auto"/>
            <w:noWrap/>
            <w:vAlign w:val="center"/>
            <w:hideMark/>
          </w:tcPr>
          <w:p w14:paraId="7147CC9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3186</w:t>
            </w:r>
          </w:p>
        </w:tc>
        <w:tc>
          <w:tcPr>
            <w:tcW w:w="247" w:type="pct"/>
            <w:tcBorders>
              <w:top w:val="nil"/>
              <w:left w:val="nil"/>
              <w:bottom w:val="nil"/>
              <w:right w:val="nil"/>
            </w:tcBorders>
            <w:shd w:val="clear" w:color="auto" w:fill="auto"/>
            <w:noWrap/>
            <w:vAlign w:val="center"/>
            <w:hideMark/>
          </w:tcPr>
          <w:p w14:paraId="6A80CD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9" w:type="pct"/>
            <w:tcBorders>
              <w:top w:val="nil"/>
              <w:left w:val="nil"/>
              <w:bottom w:val="nil"/>
              <w:right w:val="nil"/>
            </w:tcBorders>
            <w:shd w:val="clear" w:color="auto" w:fill="auto"/>
            <w:noWrap/>
            <w:vAlign w:val="center"/>
            <w:hideMark/>
          </w:tcPr>
          <w:p w14:paraId="6A545E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1" w:type="pct"/>
            <w:tcBorders>
              <w:top w:val="nil"/>
              <w:left w:val="nil"/>
              <w:bottom w:val="nil"/>
              <w:right w:val="nil"/>
            </w:tcBorders>
            <w:shd w:val="clear" w:color="auto" w:fill="auto"/>
            <w:noWrap/>
            <w:vAlign w:val="center"/>
            <w:hideMark/>
          </w:tcPr>
          <w:p w14:paraId="41A71CB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29" w:type="pct"/>
            <w:tcBorders>
              <w:top w:val="nil"/>
              <w:left w:val="nil"/>
              <w:bottom w:val="nil"/>
              <w:right w:val="nil"/>
            </w:tcBorders>
            <w:shd w:val="clear" w:color="auto" w:fill="auto"/>
            <w:noWrap/>
            <w:vAlign w:val="center"/>
            <w:hideMark/>
          </w:tcPr>
          <w:p w14:paraId="43045A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69" w:type="pct"/>
            <w:tcBorders>
              <w:top w:val="nil"/>
              <w:left w:val="nil"/>
              <w:bottom w:val="nil"/>
              <w:right w:val="nil"/>
            </w:tcBorders>
            <w:shd w:val="clear" w:color="auto" w:fill="auto"/>
            <w:noWrap/>
            <w:vAlign w:val="center"/>
            <w:hideMark/>
          </w:tcPr>
          <w:p w14:paraId="1923679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24.87±24.17</w:t>
            </w:r>
          </w:p>
        </w:tc>
        <w:tc>
          <w:tcPr>
            <w:tcW w:w="369" w:type="pct"/>
            <w:tcBorders>
              <w:top w:val="nil"/>
              <w:left w:val="nil"/>
              <w:bottom w:val="nil"/>
              <w:right w:val="nil"/>
            </w:tcBorders>
            <w:shd w:val="clear" w:color="auto" w:fill="auto"/>
            <w:noWrap/>
            <w:vAlign w:val="center"/>
            <w:hideMark/>
          </w:tcPr>
          <w:p w14:paraId="7E49D0D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24.17±25.60</w:t>
            </w:r>
          </w:p>
        </w:tc>
        <w:tc>
          <w:tcPr>
            <w:tcW w:w="321" w:type="pct"/>
            <w:tcBorders>
              <w:top w:val="nil"/>
              <w:left w:val="nil"/>
              <w:bottom w:val="nil"/>
              <w:right w:val="nil"/>
            </w:tcBorders>
            <w:shd w:val="clear" w:color="auto" w:fill="auto"/>
            <w:noWrap/>
            <w:vAlign w:val="center"/>
            <w:hideMark/>
          </w:tcPr>
          <w:p w14:paraId="70DE93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9" w:type="pct"/>
            <w:tcBorders>
              <w:top w:val="nil"/>
              <w:left w:val="nil"/>
              <w:bottom w:val="nil"/>
              <w:right w:val="nil"/>
            </w:tcBorders>
            <w:shd w:val="clear" w:color="auto" w:fill="auto"/>
            <w:noWrap/>
            <w:vAlign w:val="center"/>
            <w:hideMark/>
          </w:tcPr>
          <w:p w14:paraId="25C552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1" w:type="pct"/>
            <w:tcBorders>
              <w:top w:val="nil"/>
              <w:left w:val="nil"/>
              <w:bottom w:val="nil"/>
              <w:right w:val="nil"/>
            </w:tcBorders>
            <w:shd w:val="clear" w:color="auto" w:fill="auto"/>
            <w:noWrap/>
            <w:vAlign w:val="center"/>
            <w:hideMark/>
          </w:tcPr>
          <w:p w14:paraId="1DE8AF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29" w:type="pct"/>
            <w:tcBorders>
              <w:top w:val="nil"/>
              <w:left w:val="nil"/>
              <w:bottom w:val="nil"/>
              <w:right w:val="nil"/>
            </w:tcBorders>
            <w:shd w:val="clear" w:color="auto" w:fill="auto"/>
            <w:noWrap/>
            <w:vAlign w:val="center"/>
            <w:hideMark/>
          </w:tcPr>
          <w:p w14:paraId="02AC72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45" w:type="pct"/>
            <w:tcBorders>
              <w:top w:val="nil"/>
              <w:left w:val="nil"/>
              <w:bottom w:val="nil"/>
              <w:right w:val="nil"/>
            </w:tcBorders>
            <w:shd w:val="clear" w:color="auto" w:fill="auto"/>
            <w:noWrap/>
            <w:vAlign w:val="center"/>
            <w:hideMark/>
          </w:tcPr>
          <w:p w14:paraId="2CAA14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c>
          <w:tcPr>
            <w:tcW w:w="342" w:type="pct"/>
            <w:tcBorders>
              <w:top w:val="nil"/>
              <w:left w:val="nil"/>
              <w:bottom w:val="nil"/>
              <w:right w:val="nil"/>
            </w:tcBorders>
            <w:shd w:val="clear" w:color="auto" w:fill="auto"/>
            <w:noWrap/>
            <w:vAlign w:val="center"/>
            <w:hideMark/>
          </w:tcPr>
          <w:p w14:paraId="13E8BB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r>
      <w:tr w:rsidR="00804806" w:rsidRPr="00345428" w14:paraId="74CCBDEB" w14:textId="77777777" w:rsidTr="00804806">
        <w:trPr>
          <w:trHeight w:val="320"/>
        </w:trPr>
        <w:tc>
          <w:tcPr>
            <w:tcW w:w="874" w:type="pct"/>
            <w:tcBorders>
              <w:top w:val="nil"/>
              <w:left w:val="nil"/>
              <w:bottom w:val="nil"/>
              <w:right w:val="nil"/>
            </w:tcBorders>
            <w:shd w:val="clear" w:color="auto" w:fill="auto"/>
            <w:noWrap/>
            <w:vAlign w:val="center"/>
            <w:hideMark/>
          </w:tcPr>
          <w:p w14:paraId="742B98C6"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CRP, mg/L</w:t>
            </w:r>
          </w:p>
        </w:tc>
        <w:tc>
          <w:tcPr>
            <w:tcW w:w="175" w:type="pct"/>
            <w:tcBorders>
              <w:top w:val="nil"/>
              <w:left w:val="nil"/>
              <w:bottom w:val="nil"/>
              <w:right w:val="nil"/>
            </w:tcBorders>
            <w:shd w:val="clear" w:color="auto" w:fill="auto"/>
            <w:noWrap/>
            <w:vAlign w:val="center"/>
            <w:hideMark/>
          </w:tcPr>
          <w:p w14:paraId="4790DD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3197</w:t>
            </w:r>
          </w:p>
        </w:tc>
        <w:tc>
          <w:tcPr>
            <w:tcW w:w="247" w:type="pct"/>
            <w:tcBorders>
              <w:top w:val="nil"/>
              <w:left w:val="nil"/>
              <w:bottom w:val="nil"/>
              <w:right w:val="nil"/>
            </w:tcBorders>
            <w:shd w:val="clear" w:color="auto" w:fill="auto"/>
            <w:noWrap/>
            <w:vAlign w:val="center"/>
            <w:hideMark/>
          </w:tcPr>
          <w:p w14:paraId="1B7BAA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9" w:type="pct"/>
            <w:tcBorders>
              <w:top w:val="nil"/>
              <w:left w:val="nil"/>
              <w:bottom w:val="nil"/>
              <w:right w:val="nil"/>
            </w:tcBorders>
            <w:shd w:val="clear" w:color="auto" w:fill="auto"/>
            <w:noWrap/>
            <w:vAlign w:val="center"/>
            <w:hideMark/>
          </w:tcPr>
          <w:p w14:paraId="724179F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1" w:type="pct"/>
            <w:tcBorders>
              <w:top w:val="nil"/>
              <w:left w:val="nil"/>
              <w:bottom w:val="nil"/>
              <w:right w:val="nil"/>
            </w:tcBorders>
            <w:shd w:val="clear" w:color="auto" w:fill="auto"/>
            <w:noWrap/>
            <w:vAlign w:val="center"/>
            <w:hideMark/>
          </w:tcPr>
          <w:p w14:paraId="54F07D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29" w:type="pct"/>
            <w:tcBorders>
              <w:top w:val="nil"/>
              <w:left w:val="nil"/>
              <w:bottom w:val="nil"/>
              <w:right w:val="nil"/>
            </w:tcBorders>
            <w:shd w:val="clear" w:color="auto" w:fill="auto"/>
            <w:noWrap/>
            <w:vAlign w:val="center"/>
            <w:hideMark/>
          </w:tcPr>
          <w:p w14:paraId="28F850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69" w:type="pct"/>
            <w:tcBorders>
              <w:top w:val="nil"/>
              <w:left w:val="nil"/>
              <w:bottom w:val="nil"/>
              <w:right w:val="nil"/>
            </w:tcBorders>
            <w:shd w:val="clear" w:color="auto" w:fill="auto"/>
            <w:noWrap/>
            <w:vAlign w:val="center"/>
            <w:hideMark/>
          </w:tcPr>
          <w:p w14:paraId="59342C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1.74±1.61</w:t>
            </w:r>
          </w:p>
        </w:tc>
        <w:tc>
          <w:tcPr>
            <w:tcW w:w="369" w:type="pct"/>
            <w:tcBorders>
              <w:top w:val="nil"/>
              <w:left w:val="nil"/>
              <w:bottom w:val="nil"/>
              <w:right w:val="nil"/>
            </w:tcBorders>
            <w:shd w:val="clear" w:color="auto" w:fill="auto"/>
            <w:noWrap/>
            <w:vAlign w:val="center"/>
            <w:hideMark/>
          </w:tcPr>
          <w:p w14:paraId="41920A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1.61±1.89</w:t>
            </w:r>
          </w:p>
        </w:tc>
        <w:tc>
          <w:tcPr>
            <w:tcW w:w="321" w:type="pct"/>
            <w:tcBorders>
              <w:top w:val="nil"/>
              <w:left w:val="nil"/>
              <w:bottom w:val="nil"/>
              <w:right w:val="nil"/>
            </w:tcBorders>
            <w:shd w:val="clear" w:color="auto" w:fill="auto"/>
            <w:noWrap/>
            <w:vAlign w:val="center"/>
            <w:hideMark/>
          </w:tcPr>
          <w:p w14:paraId="1AB486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9" w:type="pct"/>
            <w:tcBorders>
              <w:top w:val="nil"/>
              <w:left w:val="nil"/>
              <w:bottom w:val="nil"/>
              <w:right w:val="nil"/>
            </w:tcBorders>
            <w:shd w:val="clear" w:color="auto" w:fill="auto"/>
            <w:noWrap/>
            <w:vAlign w:val="center"/>
            <w:hideMark/>
          </w:tcPr>
          <w:p w14:paraId="1AA07E6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1" w:type="pct"/>
            <w:tcBorders>
              <w:top w:val="nil"/>
              <w:left w:val="nil"/>
              <w:bottom w:val="nil"/>
              <w:right w:val="nil"/>
            </w:tcBorders>
            <w:shd w:val="clear" w:color="auto" w:fill="auto"/>
            <w:noWrap/>
            <w:vAlign w:val="center"/>
            <w:hideMark/>
          </w:tcPr>
          <w:p w14:paraId="1A1D4B0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29" w:type="pct"/>
            <w:tcBorders>
              <w:top w:val="nil"/>
              <w:left w:val="nil"/>
              <w:bottom w:val="nil"/>
              <w:right w:val="nil"/>
            </w:tcBorders>
            <w:shd w:val="clear" w:color="auto" w:fill="auto"/>
            <w:noWrap/>
            <w:vAlign w:val="center"/>
            <w:hideMark/>
          </w:tcPr>
          <w:p w14:paraId="70D3DB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45" w:type="pct"/>
            <w:tcBorders>
              <w:top w:val="nil"/>
              <w:left w:val="nil"/>
              <w:bottom w:val="nil"/>
              <w:right w:val="nil"/>
            </w:tcBorders>
            <w:shd w:val="clear" w:color="auto" w:fill="auto"/>
            <w:noWrap/>
            <w:vAlign w:val="center"/>
            <w:hideMark/>
          </w:tcPr>
          <w:p w14:paraId="0A92F20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c>
          <w:tcPr>
            <w:tcW w:w="342" w:type="pct"/>
            <w:tcBorders>
              <w:top w:val="nil"/>
              <w:left w:val="nil"/>
              <w:bottom w:val="nil"/>
              <w:right w:val="nil"/>
            </w:tcBorders>
            <w:shd w:val="clear" w:color="auto" w:fill="auto"/>
            <w:noWrap/>
            <w:vAlign w:val="center"/>
            <w:hideMark/>
          </w:tcPr>
          <w:p w14:paraId="425C94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r>
      <w:tr w:rsidR="00804806" w:rsidRPr="00345428" w14:paraId="5D1C0B60" w14:textId="77777777" w:rsidTr="00804806">
        <w:trPr>
          <w:trHeight w:val="320"/>
        </w:trPr>
        <w:tc>
          <w:tcPr>
            <w:tcW w:w="874" w:type="pct"/>
            <w:tcBorders>
              <w:top w:val="nil"/>
              <w:left w:val="nil"/>
              <w:bottom w:val="single" w:sz="4" w:space="0" w:color="auto"/>
              <w:right w:val="nil"/>
            </w:tcBorders>
            <w:shd w:val="clear" w:color="auto" w:fill="auto"/>
            <w:noWrap/>
            <w:vAlign w:val="center"/>
            <w:hideMark/>
          </w:tcPr>
          <w:p w14:paraId="6D9EE4E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Hemoglobin, g/L</w:t>
            </w:r>
          </w:p>
        </w:tc>
        <w:tc>
          <w:tcPr>
            <w:tcW w:w="175" w:type="pct"/>
            <w:tcBorders>
              <w:top w:val="nil"/>
              <w:left w:val="nil"/>
              <w:bottom w:val="single" w:sz="4" w:space="0" w:color="auto"/>
              <w:right w:val="nil"/>
            </w:tcBorders>
            <w:shd w:val="clear" w:color="auto" w:fill="auto"/>
            <w:noWrap/>
            <w:vAlign w:val="center"/>
            <w:hideMark/>
          </w:tcPr>
          <w:p w14:paraId="03C0F1A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3226</w:t>
            </w:r>
          </w:p>
        </w:tc>
        <w:tc>
          <w:tcPr>
            <w:tcW w:w="247" w:type="pct"/>
            <w:tcBorders>
              <w:top w:val="nil"/>
              <w:left w:val="nil"/>
              <w:bottom w:val="single" w:sz="4" w:space="0" w:color="auto"/>
              <w:right w:val="nil"/>
            </w:tcBorders>
            <w:shd w:val="clear" w:color="auto" w:fill="auto"/>
            <w:noWrap/>
            <w:vAlign w:val="center"/>
            <w:hideMark/>
          </w:tcPr>
          <w:p w14:paraId="1C0344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9" w:type="pct"/>
            <w:tcBorders>
              <w:top w:val="nil"/>
              <w:left w:val="nil"/>
              <w:bottom w:val="single" w:sz="4" w:space="0" w:color="auto"/>
              <w:right w:val="nil"/>
            </w:tcBorders>
            <w:shd w:val="clear" w:color="auto" w:fill="auto"/>
            <w:noWrap/>
            <w:vAlign w:val="center"/>
            <w:hideMark/>
          </w:tcPr>
          <w:p w14:paraId="4476E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1" w:type="pct"/>
            <w:tcBorders>
              <w:top w:val="nil"/>
              <w:left w:val="nil"/>
              <w:bottom w:val="single" w:sz="4" w:space="0" w:color="auto"/>
              <w:right w:val="nil"/>
            </w:tcBorders>
            <w:shd w:val="clear" w:color="auto" w:fill="auto"/>
            <w:noWrap/>
            <w:vAlign w:val="center"/>
            <w:hideMark/>
          </w:tcPr>
          <w:p w14:paraId="2148513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29" w:type="pct"/>
            <w:tcBorders>
              <w:top w:val="nil"/>
              <w:left w:val="nil"/>
              <w:bottom w:val="single" w:sz="4" w:space="0" w:color="auto"/>
              <w:right w:val="nil"/>
            </w:tcBorders>
            <w:shd w:val="clear" w:color="auto" w:fill="auto"/>
            <w:noWrap/>
            <w:vAlign w:val="center"/>
            <w:hideMark/>
          </w:tcPr>
          <w:p w14:paraId="6E6021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69" w:type="pct"/>
            <w:tcBorders>
              <w:top w:val="nil"/>
              <w:left w:val="nil"/>
              <w:bottom w:val="single" w:sz="4" w:space="0" w:color="auto"/>
              <w:right w:val="nil"/>
            </w:tcBorders>
            <w:shd w:val="clear" w:color="auto" w:fill="auto"/>
            <w:noWrap/>
            <w:vAlign w:val="center"/>
            <w:hideMark/>
          </w:tcPr>
          <w:p w14:paraId="78E80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135.60±134.63</w:t>
            </w:r>
          </w:p>
        </w:tc>
        <w:tc>
          <w:tcPr>
            <w:tcW w:w="369" w:type="pct"/>
            <w:tcBorders>
              <w:top w:val="nil"/>
              <w:left w:val="nil"/>
              <w:bottom w:val="single" w:sz="4" w:space="0" w:color="auto"/>
              <w:right w:val="nil"/>
            </w:tcBorders>
            <w:shd w:val="clear" w:color="auto" w:fill="auto"/>
            <w:noWrap/>
            <w:vAlign w:val="center"/>
            <w:hideMark/>
          </w:tcPr>
          <w:p w14:paraId="78CE27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134.63±136.57</w:t>
            </w:r>
          </w:p>
        </w:tc>
        <w:tc>
          <w:tcPr>
            <w:tcW w:w="321" w:type="pct"/>
            <w:tcBorders>
              <w:top w:val="nil"/>
              <w:left w:val="nil"/>
              <w:bottom w:val="single" w:sz="4" w:space="0" w:color="auto"/>
              <w:right w:val="nil"/>
            </w:tcBorders>
            <w:shd w:val="clear" w:color="auto" w:fill="auto"/>
            <w:noWrap/>
            <w:vAlign w:val="center"/>
            <w:hideMark/>
          </w:tcPr>
          <w:p w14:paraId="17C0662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9" w:type="pct"/>
            <w:tcBorders>
              <w:top w:val="nil"/>
              <w:left w:val="nil"/>
              <w:bottom w:val="single" w:sz="4" w:space="0" w:color="auto"/>
              <w:right w:val="nil"/>
            </w:tcBorders>
            <w:shd w:val="clear" w:color="auto" w:fill="auto"/>
            <w:noWrap/>
            <w:vAlign w:val="center"/>
            <w:hideMark/>
          </w:tcPr>
          <w:p w14:paraId="4B1C74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1" w:type="pct"/>
            <w:tcBorders>
              <w:top w:val="nil"/>
              <w:left w:val="nil"/>
              <w:bottom w:val="single" w:sz="4" w:space="0" w:color="auto"/>
              <w:right w:val="nil"/>
            </w:tcBorders>
            <w:shd w:val="clear" w:color="auto" w:fill="auto"/>
            <w:noWrap/>
            <w:vAlign w:val="center"/>
            <w:hideMark/>
          </w:tcPr>
          <w:p w14:paraId="1DB166B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29" w:type="pct"/>
            <w:tcBorders>
              <w:top w:val="nil"/>
              <w:left w:val="nil"/>
              <w:bottom w:val="single" w:sz="4" w:space="0" w:color="auto"/>
              <w:right w:val="nil"/>
            </w:tcBorders>
            <w:shd w:val="clear" w:color="auto" w:fill="auto"/>
            <w:noWrap/>
            <w:vAlign w:val="center"/>
            <w:hideMark/>
          </w:tcPr>
          <w:p w14:paraId="39BEA4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45" w:type="pct"/>
            <w:tcBorders>
              <w:top w:val="nil"/>
              <w:left w:val="nil"/>
              <w:bottom w:val="single" w:sz="4" w:space="0" w:color="auto"/>
              <w:right w:val="nil"/>
            </w:tcBorders>
            <w:shd w:val="clear" w:color="auto" w:fill="auto"/>
            <w:noWrap/>
            <w:vAlign w:val="center"/>
            <w:hideMark/>
          </w:tcPr>
          <w:p w14:paraId="61CA94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c>
          <w:tcPr>
            <w:tcW w:w="342" w:type="pct"/>
            <w:tcBorders>
              <w:top w:val="nil"/>
              <w:left w:val="nil"/>
              <w:bottom w:val="single" w:sz="4" w:space="0" w:color="auto"/>
              <w:right w:val="nil"/>
            </w:tcBorders>
            <w:shd w:val="clear" w:color="auto" w:fill="auto"/>
            <w:noWrap/>
            <w:vAlign w:val="center"/>
            <w:hideMark/>
          </w:tcPr>
          <w:p w14:paraId="33A85D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r>
    </w:tbl>
    <w:p w14:paraId="17ED5CAF" w14:textId="7EBCC63D" w:rsidR="00804806" w:rsidRPr="00804806" w:rsidRDefault="00804806" w:rsidP="00804806">
      <w:pPr>
        <w:pStyle w:val="Caption"/>
        <w:keepNext/>
        <w:spacing w:after="0"/>
        <w:rPr>
          <w:rFonts w:ascii="Calibri" w:hAnsi="Calibri" w:cs="Calibri"/>
          <w:i w:val="0"/>
          <w:color w:val="000000" w:themeColor="text1"/>
          <w:sz w:val="24"/>
          <w:szCs w:val="24"/>
        </w:rPr>
      </w:pPr>
      <w:r w:rsidRPr="00804806">
        <w:rPr>
          <w:rFonts w:ascii="Calibri" w:hAnsi="Calibri" w:cs="Calibri"/>
          <w:i w:val="0"/>
          <w:color w:val="000000" w:themeColor="text1"/>
          <w:sz w:val="24"/>
          <w:szCs w:val="24"/>
          <w:vertAlign w:val="superscript"/>
        </w:rPr>
        <w:lastRenderedPageBreak/>
        <w:t>1</w:t>
      </w:r>
      <w:r w:rsidRPr="00804806">
        <w:rPr>
          <w:rFonts w:ascii="Calibri" w:hAnsi="Calibri" w:cs="Calibri"/>
          <w:i w:val="0"/>
          <w:color w:val="000000" w:themeColor="text1"/>
          <w:sz w:val="24"/>
          <w:szCs w:val="24"/>
        </w:rPr>
        <w:t xml:space="preserve"> Values are in </w:t>
      </w:r>
      <w:proofErr w:type="spellStart"/>
      <w:r w:rsidRPr="00804806">
        <w:rPr>
          <w:rFonts w:ascii="Calibri" w:hAnsi="Calibri" w:cs="Calibri"/>
          <w:i w:val="0"/>
          <w:color w:val="000000" w:themeColor="text1"/>
          <w:sz w:val="24"/>
          <w:szCs w:val="24"/>
        </w:rPr>
        <w:t>mean±SE</w:t>
      </w:r>
      <w:proofErr w:type="spellEnd"/>
      <w:r w:rsidRPr="00804806">
        <w:rPr>
          <w:rFonts w:ascii="Calibri" w:hAnsi="Calibri" w:cs="Calibri"/>
          <w:i w:val="0"/>
          <w:color w:val="000000" w:themeColor="text1"/>
          <w:sz w:val="24"/>
          <w:szCs w:val="24"/>
        </w:rPr>
        <w:t xml:space="preserve">; Adj. Adjusted by the BRINDA method; AGP, </w:t>
      </w:r>
      <w:proofErr w:type="gramStart"/>
      <w:r w:rsidRPr="00804806">
        <w:rPr>
          <w:rFonts w:ascii="Calibri" w:hAnsi="Calibri" w:cs="Calibri"/>
          <w:i w:val="0"/>
          <w:color w:val="000000" w:themeColor="text1"/>
          <w:sz w:val="24"/>
          <w:szCs w:val="24"/>
        </w:rPr>
        <w:t>Alpha(</w:t>
      </w:r>
      <w:proofErr w:type="gramEnd"/>
      <w:r w:rsidRPr="00804806">
        <w:rPr>
          <w:rFonts w:ascii="Calibri" w:hAnsi="Calibri" w:cs="Calibri"/>
          <w:i w:val="0"/>
          <w:color w:val="000000" w:themeColor="text1"/>
          <w:sz w:val="24"/>
          <w:szCs w:val="24"/>
        </w:rPr>
        <w:t xml:space="preserve">1)-acid glycoprotein; BRINDA, Biomarkers Reflecting Inflammation and Nutritional Determinants of Anemia; CRP, C-reactive protein; NHANES, National Health and Nutrition Examination Survey; RBC, Red Blood Cell, SAMBA, Statistical Apparatus of Micronutrient Biomarker Analysis, </w:t>
      </w:r>
      <w:proofErr w:type="spellStart"/>
      <w:r w:rsidRPr="00804806">
        <w:rPr>
          <w:rFonts w:ascii="Calibri" w:eastAsia="Times New Roman" w:hAnsi="Calibri" w:cs="Calibri"/>
          <w:i w:val="0"/>
          <w:color w:val="000000" w:themeColor="text1"/>
          <w:sz w:val="24"/>
          <w:szCs w:val="24"/>
        </w:rPr>
        <w:t>sTfR</w:t>
      </w:r>
      <w:proofErr w:type="spellEnd"/>
      <w:r w:rsidRPr="00804806">
        <w:rPr>
          <w:rFonts w:ascii="Calibri" w:eastAsia="Times New Roman" w:hAnsi="Calibri" w:cs="Calibri"/>
          <w:i w:val="0"/>
          <w:color w:val="000000" w:themeColor="text1"/>
          <w:sz w:val="24"/>
          <w:szCs w:val="24"/>
        </w:rPr>
        <w:t>, Soluble Transferrin Receptor</w:t>
      </w:r>
      <w:r w:rsidRPr="00804806">
        <w:rPr>
          <w:rFonts w:ascii="Calibri" w:hAnsi="Calibri" w:cs="Calibri"/>
          <w:i w:val="0"/>
          <w:color w:val="000000" w:themeColor="text1"/>
          <w:sz w:val="24"/>
          <w:szCs w:val="24"/>
        </w:rPr>
        <w:t>. Vitamin A deficiency defined as</w:t>
      </w:r>
      <w:r>
        <w:rPr>
          <w:rFonts w:ascii="Calibri" w:hAnsi="Calibri" w:cs="Calibri"/>
          <w:i w:val="0"/>
          <w:color w:val="000000" w:themeColor="text1"/>
          <w:sz w:val="24"/>
          <w:szCs w:val="24"/>
        </w:rPr>
        <w:t xml:space="preserve"> </w:t>
      </w:r>
      <w:r w:rsidRPr="00804806">
        <w:rPr>
          <w:rFonts w:ascii="Calibri" w:hAnsi="Calibri" w:cs="Calibri"/>
          <w:i w:val="0"/>
          <w:color w:val="000000" w:themeColor="text1"/>
          <w:sz w:val="24"/>
          <w:szCs w:val="24"/>
        </w:rPr>
        <w:t xml:space="preserve">serum retinol or retinol binding protein &lt; 0.7 </w:t>
      </w:r>
      <w:proofErr w:type="spellStart"/>
      <w:r w:rsidRPr="00804806">
        <w:rPr>
          <w:rFonts w:ascii="Calibri" w:eastAsia="Times New Roman" w:hAnsi="Calibri" w:cs="Calibri"/>
          <w:i w:val="0"/>
          <w:color w:val="000000" w:themeColor="text1"/>
          <w:sz w:val="24"/>
          <w:szCs w:val="24"/>
        </w:rPr>
        <w:t>μmol</w:t>
      </w:r>
      <w:proofErr w:type="spellEnd"/>
      <w:r w:rsidRPr="00804806">
        <w:rPr>
          <w:rFonts w:ascii="Calibri" w:eastAsia="Times New Roman" w:hAnsi="Calibri" w:cs="Calibri"/>
          <w:i w:val="0"/>
          <w:color w:val="000000" w:themeColor="text1"/>
          <w:sz w:val="24"/>
          <w:szCs w:val="24"/>
        </w:rPr>
        <w:t xml:space="preserve">/L; B-12 deficiency defined as serum </w:t>
      </w:r>
      <w:r w:rsidR="008020C7">
        <w:rPr>
          <w:rFonts w:ascii="Calibri" w:eastAsia="Times New Roman" w:hAnsi="Calibri" w:cs="Calibri"/>
          <w:i w:val="0"/>
          <w:color w:val="000000" w:themeColor="text1"/>
          <w:sz w:val="24"/>
          <w:szCs w:val="24"/>
        </w:rPr>
        <w:t>B-12</w:t>
      </w:r>
      <w:r w:rsidRPr="00804806">
        <w:rPr>
          <w:rFonts w:ascii="Calibri" w:eastAsia="Times New Roman" w:hAnsi="Calibri" w:cs="Calibri"/>
          <w:i w:val="0"/>
          <w:color w:val="000000" w:themeColor="text1"/>
          <w:sz w:val="24"/>
          <w:szCs w:val="24"/>
        </w:rPr>
        <w:t xml:space="preserve"> &lt; 150 </w:t>
      </w:r>
      <w:proofErr w:type="spellStart"/>
      <w:r w:rsidRPr="00804806">
        <w:rPr>
          <w:rFonts w:ascii="Calibri" w:eastAsia="Times New Roman" w:hAnsi="Calibri" w:cs="Calibri"/>
          <w:i w:val="0"/>
          <w:color w:val="000000" w:themeColor="text1"/>
          <w:sz w:val="24"/>
          <w:szCs w:val="24"/>
        </w:rPr>
        <w:t>pmol</w:t>
      </w:r>
      <w:proofErr w:type="spellEnd"/>
      <w:r w:rsidRPr="00804806">
        <w:rPr>
          <w:rFonts w:ascii="Calibri" w:eastAsia="Times New Roman" w:hAnsi="Calibri" w:cs="Calibri"/>
          <w:i w:val="0"/>
          <w:color w:val="000000" w:themeColor="text1"/>
          <w:sz w:val="24"/>
          <w:szCs w:val="24"/>
        </w:rPr>
        <w:t xml:space="preserve">/L; folate deficiency defined as RBC folate &lt; 340 nmol/L or serum folate &lt; 10 nmol/L; iron deficiency defined as serum ferritin &lt; 12 </w:t>
      </w:r>
      <w:proofErr w:type="spellStart"/>
      <w:r w:rsidRPr="00804806">
        <w:rPr>
          <w:rFonts w:ascii="Calibri" w:eastAsia="Times New Roman" w:hAnsi="Calibri" w:cs="Calibri"/>
          <w:i w:val="0"/>
          <w:color w:val="000000" w:themeColor="text1"/>
          <w:sz w:val="24"/>
          <w:szCs w:val="24"/>
        </w:rPr>
        <w:t>μg</w:t>
      </w:r>
      <w:proofErr w:type="spellEnd"/>
      <w:r w:rsidRPr="00804806">
        <w:rPr>
          <w:rFonts w:ascii="Calibri" w:eastAsia="Times New Roman" w:hAnsi="Calibri" w:cs="Calibri"/>
          <w:i w:val="0"/>
          <w:color w:val="000000" w:themeColor="text1"/>
          <w:sz w:val="24"/>
          <w:szCs w:val="24"/>
        </w:rPr>
        <w:t xml:space="preserve">/L and </w:t>
      </w:r>
      <w:r>
        <w:rPr>
          <w:rFonts w:ascii="Calibri" w:eastAsia="Times New Roman" w:hAnsi="Calibri" w:cs="Calibri"/>
          <w:i w:val="0"/>
          <w:color w:val="000000" w:themeColor="text1"/>
          <w:sz w:val="24"/>
          <w:szCs w:val="24"/>
        </w:rPr>
        <w:t>&lt;</w:t>
      </w:r>
      <w:r w:rsidRPr="00804806">
        <w:rPr>
          <w:rFonts w:ascii="Calibri" w:eastAsia="Times New Roman" w:hAnsi="Calibri" w:cs="Calibri"/>
          <w:i w:val="0"/>
          <w:color w:val="000000" w:themeColor="text1"/>
          <w:sz w:val="24"/>
          <w:szCs w:val="24"/>
        </w:rPr>
        <w:t xml:space="preserve">15 </w:t>
      </w:r>
      <w:proofErr w:type="spellStart"/>
      <w:r w:rsidRPr="00804806">
        <w:rPr>
          <w:rFonts w:ascii="Calibri" w:eastAsia="Times New Roman" w:hAnsi="Calibri" w:cs="Calibri"/>
          <w:i w:val="0"/>
          <w:color w:val="000000" w:themeColor="text1"/>
          <w:sz w:val="24"/>
          <w:szCs w:val="24"/>
        </w:rPr>
        <w:t>μg</w:t>
      </w:r>
      <w:proofErr w:type="spellEnd"/>
      <w:r w:rsidRPr="00804806">
        <w:rPr>
          <w:rFonts w:ascii="Calibri" w:eastAsia="Times New Roman" w:hAnsi="Calibri" w:cs="Calibri"/>
          <w:i w:val="0"/>
          <w:color w:val="000000" w:themeColor="text1"/>
          <w:sz w:val="24"/>
          <w:szCs w:val="24"/>
        </w:rPr>
        <w:t>/L for children and non-pregnant women 15-49 y, respectively</w:t>
      </w:r>
      <w:r>
        <w:rPr>
          <w:rFonts w:ascii="Calibri" w:eastAsia="Times New Roman" w:hAnsi="Calibri" w:cs="Calibri"/>
          <w:i w:val="0"/>
          <w:color w:val="000000" w:themeColor="text1"/>
          <w:sz w:val="24"/>
          <w:szCs w:val="24"/>
        </w:rPr>
        <w:t xml:space="preserve">, or </w:t>
      </w:r>
      <w:proofErr w:type="spellStart"/>
      <w:r>
        <w:rPr>
          <w:rFonts w:ascii="Calibri" w:eastAsia="Times New Roman" w:hAnsi="Calibri" w:cs="Calibri"/>
          <w:i w:val="0"/>
          <w:color w:val="000000" w:themeColor="text1"/>
          <w:sz w:val="24"/>
          <w:szCs w:val="24"/>
        </w:rPr>
        <w:t>sTfR</w:t>
      </w:r>
      <w:proofErr w:type="spellEnd"/>
      <w:r>
        <w:rPr>
          <w:rFonts w:ascii="Calibri" w:eastAsia="Times New Roman" w:hAnsi="Calibri" w:cs="Calibri"/>
          <w:i w:val="0"/>
          <w:color w:val="000000" w:themeColor="text1"/>
          <w:sz w:val="24"/>
          <w:szCs w:val="24"/>
        </w:rPr>
        <w:t xml:space="preserve"> &lt; 8.3 mg/L</w:t>
      </w:r>
      <w:r w:rsidR="00717DF3">
        <w:rPr>
          <w:rFonts w:ascii="Calibri" w:eastAsia="Times New Roman" w:hAnsi="Calibri" w:cs="Calibri"/>
          <w:i w:val="0"/>
          <w:color w:val="000000" w:themeColor="text1"/>
          <w:sz w:val="24"/>
          <w:szCs w:val="24"/>
        </w:rPr>
        <w:t xml:space="preserve"> for both groups</w:t>
      </w:r>
      <w:r w:rsidRPr="00804806">
        <w:rPr>
          <w:rFonts w:ascii="Calibri" w:eastAsia="Times New Roman" w:hAnsi="Calibri" w:cs="Calibri"/>
          <w:i w:val="0"/>
          <w:color w:val="000000" w:themeColor="text1"/>
          <w:sz w:val="24"/>
          <w:szCs w:val="24"/>
        </w:rPr>
        <w:t>; anemia defined as hemoglobin &lt; 110 g/L and &lt;120 for children and</w:t>
      </w:r>
      <w:r>
        <w:rPr>
          <w:rFonts w:ascii="Calibri" w:eastAsia="Times New Roman" w:hAnsi="Calibri" w:cs="Calibri"/>
          <w:i w:val="0"/>
          <w:color w:val="000000" w:themeColor="text1"/>
          <w:sz w:val="24"/>
          <w:szCs w:val="24"/>
        </w:rPr>
        <w:t xml:space="preserve"> </w:t>
      </w:r>
      <w:r w:rsidRPr="00804806">
        <w:rPr>
          <w:rFonts w:ascii="Calibri" w:eastAsia="Times New Roman" w:hAnsi="Calibri" w:cs="Calibri"/>
          <w:i w:val="0"/>
          <w:color w:val="000000" w:themeColor="text1"/>
          <w:sz w:val="24"/>
          <w:szCs w:val="24"/>
        </w:rPr>
        <w:t>non-pregnant women 15-49 y, respectively</w:t>
      </w:r>
      <w:r w:rsidRPr="00804806">
        <w:rPr>
          <w:rFonts w:ascii="Calibri" w:hAnsi="Calibri" w:cs="Calibri"/>
          <w:i w:val="0"/>
          <w:color w:val="000000" w:themeColor="text1"/>
          <w:sz w:val="24"/>
          <w:szCs w:val="24"/>
        </w:rPr>
        <w:t>; inflammation defined as CRP &gt;5 mg/L and AGP &gt;1 g/L.</w:t>
      </w:r>
    </w:p>
    <w:p w14:paraId="08097441" w14:textId="57F5C100" w:rsidR="00804806" w:rsidRPr="00804806" w:rsidRDefault="00804806" w:rsidP="00804806">
      <w:pPr>
        <w:rPr>
          <w:rFonts w:ascii="Calibri" w:hAnsi="Calibri" w:cs="Calibri"/>
          <w:color w:val="000000" w:themeColor="text1"/>
        </w:rPr>
      </w:pPr>
      <w:r w:rsidRPr="00804806">
        <w:rPr>
          <w:rFonts w:ascii="Calibri" w:hAnsi="Calibri" w:cs="Calibri"/>
          <w:color w:val="000000" w:themeColor="text1"/>
          <w:vertAlign w:val="superscript"/>
        </w:rPr>
        <w:t>2</w:t>
      </w:r>
      <w:r>
        <w:rPr>
          <w:rFonts w:ascii="Calibri" w:hAnsi="Calibri" w:cs="Calibri"/>
          <w:color w:val="000000" w:themeColor="text1"/>
        </w:rPr>
        <w:t>sTfR</w:t>
      </w:r>
      <w:r w:rsidRPr="00804806">
        <w:rPr>
          <w:rFonts w:ascii="Calibri" w:hAnsi="Calibri" w:cs="Calibri"/>
          <w:color w:val="000000" w:themeColor="text1"/>
        </w:rPr>
        <w:t xml:space="preserve"> is adjusted by only AGP. Because AGP is unavailable in NHANES, the </w:t>
      </w:r>
      <w:r>
        <w:rPr>
          <w:rFonts w:ascii="Calibri" w:hAnsi="Calibri" w:cs="Calibri"/>
          <w:color w:val="000000" w:themeColor="text1"/>
        </w:rPr>
        <w:t xml:space="preserve">results of </w:t>
      </w:r>
      <w:r w:rsidRPr="00804806">
        <w:rPr>
          <w:rFonts w:ascii="Calibri" w:hAnsi="Calibri" w:cs="Calibri"/>
          <w:color w:val="000000" w:themeColor="text1"/>
        </w:rPr>
        <w:t xml:space="preserve">adjusted </w:t>
      </w:r>
      <w:proofErr w:type="spellStart"/>
      <w:r>
        <w:rPr>
          <w:rFonts w:ascii="Calibri" w:hAnsi="Calibri" w:cs="Calibri"/>
          <w:color w:val="000000" w:themeColor="text1"/>
        </w:rPr>
        <w:t>sTfR</w:t>
      </w:r>
      <w:proofErr w:type="spellEnd"/>
      <w:r w:rsidRPr="00804806">
        <w:rPr>
          <w:rFonts w:ascii="Calibri" w:hAnsi="Calibri" w:cs="Calibri"/>
          <w:color w:val="000000" w:themeColor="text1"/>
        </w:rPr>
        <w:t xml:space="preserve"> </w:t>
      </w:r>
      <w:r>
        <w:rPr>
          <w:rFonts w:ascii="Calibri" w:hAnsi="Calibri" w:cs="Calibri"/>
          <w:color w:val="000000" w:themeColor="text1"/>
        </w:rPr>
        <w:t>are</w:t>
      </w:r>
      <w:r w:rsidRPr="00804806">
        <w:rPr>
          <w:rFonts w:ascii="Calibri" w:hAnsi="Calibri" w:cs="Calibri"/>
          <w:color w:val="000000" w:themeColor="text1"/>
        </w:rPr>
        <w:t xml:space="preserve"> the same as the unadjusted </w:t>
      </w:r>
      <w:r>
        <w:rPr>
          <w:rFonts w:ascii="Calibri" w:hAnsi="Calibri" w:cs="Calibri"/>
          <w:color w:val="000000" w:themeColor="text1"/>
        </w:rPr>
        <w:t>results</w:t>
      </w:r>
      <w:r w:rsidRPr="00804806">
        <w:rPr>
          <w:rFonts w:ascii="Calibri" w:hAnsi="Calibri" w:cs="Calibri"/>
          <w:color w:val="000000" w:themeColor="text1"/>
        </w:rPr>
        <w:t xml:space="preserve">. </w:t>
      </w:r>
    </w:p>
    <w:p w14:paraId="7C2D580A" w14:textId="77777777" w:rsidR="00804806" w:rsidRDefault="00804806" w:rsidP="009F6A95">
      <w:pPr>
        <w:spacing w:line="480" w:lineRule="auto"/>
        <w:jc w:val="center"/>
        <w:rPr>
          <w:rFonts w:ascii="Calibri" w:hAnsi="Calibri" w:cs="Calibri"/>
          <w:b/>
          <w:bCs/>
        </w:rPr>
      </w:pPr>
    </w:p>
    <w:p w14:paraId="55E6E31F" w14:textId="77777777" w:rsidR="00804806" w:rsidRDefault="00804806" w:rsidP="009F6A95">
      <w:pPr>
        <w:spacing w:line="480" w:lineRule="auto"/>
        <w:jc w:val="center"/>
        <w:rPr>
          <w:rFonts w:ascii="Calibri" w:hAnsi="Calibri" w:cs="Calibri"/>
          <w:b/>
          <w:bCs/>
        </w:rPr>
        <w:sectPr w:rsidR="00804806" w:rsidSect="00804806">
          <w:pgSz w:w="16840" w:h="11900" w:orient="landscape"/>
          <w:pgMar w:top="1440" w:right="1440" w:bottom="1440" w:left="1440" w:header="720" w:footer="720" w:gutter="0"/>
          <w:cols w:space="720"/>
          <w:docGrid w:linePitch="360"/>
        </w:sectPr>
      </w:pPr>
    </w:p>
    <w:p w14:paraId="5D7AD956" w14:textId="08466DF3" w:rsidR="00134250" w:rsidRPr="00134250" w:rsidRDefault="00134250" w:rsidP="00134250">
      <w:pPr>
        <w:spacing w:line="480" w:lineRule="auto"/>
        <w:rPr>
          <w:rFonts w:ascii="Calibri" w:hAnsi="Calibri" w:cs="Calibri"/>
        </w:rPr>
      </w:pPr>
      <w:r w:rsidRPr="00134250">
        <w:rPr>
          <w:rFonts w:ascii="Calibri" w:hAnsi="Calibri" w:cs="Calibri"/>
        </w:rPr>
        <w:lastRenderedPageBreak/>
        <w:t xml:space="preserve">Figure </w:t>
      </w:r>
      <w:r w:rsidRPr="00134250">
        <w:rPr>
          <w:rFonts w:ascii="Calibri" w:hAnsi="Calibri" w:cs="Calibri"/>
        </w:rPr>
        <w:fldChar w:fldCharType="begin"/>
      </w:r>
      <w:r w:rsidRPr="00134250">
        <w:rPr>
          <w:rFonts w:ascii="Calibri" w:hAnsi="Calibri" w:cs="Calibri"/>
        </w:rPr>
        <w:instrText xml:space="preserve"> SEQ Figure \* ARABIC </w:instrText>
      </w:r>
      <w:r w:rsidRPr="00134250">
        <w:rPr>
          <w:rFonts w:ascii="Calibri" w:hAnsi="Calibri" w:cs="Calibri"/>
        </w:rPr>
        <w:fldChar w:fldCharType="separate"/>
      </w:r>
      <w:r w:rsidR="00B7592F">
        <w:rPr>
          <w:rFonts w:ascii="Calibri" w:hAnsi="Calibri" w:cs="Calibri"/>
          <w:noProof/>
        </w:rPr>
        <w:t>1</w:t>
      </w:r>
      <w:r w:rsidRPr="00134250">
        <w:rPr>
          <w:rFonts w:ascii="Calibri" w:hAnsi="Calibri" w:cs="Calibri"/>
        </w:rPr>
        <w:fldChar w:fldCharType="end"/>
      </w:r>
      <w:r w:rsidRPr="00134250">
        <w:rPr>
          <w:rFonts w:ascii="Calibri" w:hAnsi="Calibri" w:cs="Calibri"/>
        </w:rPr>
        <w:t>: Challenges in micronutrient biomarker analysis</w:t>
      </w:r>
    </w:p>
    <w:p w14:paraId="076B7B76" w14:textId="04BECC48" w:rsidR="00134250" w:rsidRDefault="00134250" w:rsidP="00B7592F">
      <w:pPr>
        <w:spacing w:line="480" w:lineRule="auto"/>
        <w:jc w:val="center"/>
        <w:rPr>
          <w:rFonts w:ascii="Calibri" w:hAnsi="Calibri" w:cs="Calibri"/>
          <w:b/>
          <w:bCs/>
        </w:rPr>
        <w:sectPr w:rsidR="00134250" w:rsidSect="00B7592F">
          <w:pgSz w:w="16840" w:h="11900" w:orient="landscape"/>
          <w:pgMar w:top="1440" w:right="1440" w:bottom="1440" w:left="1440" w:header="720" w:footer="720" w:gutter="0"/>
          <w:cols w:space="720"/>
          <w:docGrid w:linePitch="360"/>
        </w:sectPr>
      </w:pPr>
      <w:r>
        <w:rPr>
          <w:rFonts w:ascii="Calibri" w:hAnsi="Calibri" w:cs="Calibri"/>
          <w:b/>
          <w:bCs/>
          <w:noProof/>
        </w:rPr>
        <w:drawing>
          <wp:inline distT="0" distB="0" distL="0" distR="0" wp14:anchorId="4C8364C8" wp14:editId="21FBA3AD">
            <wp:extent cx="8864600" cy="3618865"/>
            <wp:effectExtent l="12700" t="12700" r="1270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4600" cy="3618865"/>
                    </a:xfrm>
                    <a:prstGeom prst="rect">
                      <a:avLst/>
                    </a:prstGeom>
                    <a:ln>
                      <a:solidFill>
                        <a:schemeClr val="tx1"/>
                      </a:solidFill>
                    </a:ln>
                  </pic:spPr>
                </pic:pic>
              </a:graphicData>
            </a:graphic>
          </wp:inline>
        </w:drawing>
      </w:r>
    </w:p>
    <w:p w14:paraId="642F158A" w14:textId="7AB7648F" w:rsidR="00B7592F" w:rsidRPr="00A16505" w:rsidRDefault="00B7592F" w:rsidP="00B7592F">
      <w:pPr>
        <w:pStyle w:val="Caption"/>
        <w:keepNext/>
        <w:rPr>
          <w:rFonts w:ascii="Calibri" w:hAnsi="Calibri" w:cs="Calibri"/>
          <w:i w:val="0"/>
          <w:iCs w:val="0"/>
          <w:color w:val="000000" w:themeColor="text1"/>
          <w:sz w:val="24"/>
          <w:szCs w:val="24"/>
        </w:rPr>
      </w:pPr>
      <w:r w:rsidRPr="00A16505">
        <w:rPr>
          <w:rFonts w:ascii="Calibri" w:hAnsi="Calibri" w:cs="Calibri"/>
          <w:i w:val="0"/>
          <w:iCs w:val="0"/>
          <w:color w:val="000000" w:themeColor="text1"/>
          <w:sz w:val="24"/>
          <w:szCs w:val="24"/>
        </w:rPr>
        <w:lastRenderedPageBreak/>
        <w:t xml:space="preserve">Figure </w:t>
      </w:r>
      <w:r w:rsidRPr="00A16505">
        <w:rPr>
          <w:rFonts w:ascii="Calibri" w:hAnsi="Calibri" w:cs="Calibri"/>
          <w:i w:val="0"/>
          <w:iCs w:val="0"/>
          <w:color w:val="000000" w:themeColor="text1"/>
          <w:sz w:val="24"/>
          <w:szCs w:val="24"/>
        </w:rPr>
        <w:fldChar w:fldCharType="begin"/>
      </w:r>
      <w:r w:rsidRPr="00A16505">
        <w:rPr>
          <w:rFonts w:ascii="Calibri" w:hAnsi="Calibri" w:cs="Calibri"/>
          <w:i w:val="0"/>
          <w:iCs w:val="0"/>
          <w:color w:val="000000" w:themeColor="text1"/>
          <w:sz w:val="24"/>
          <w:szCs w:val="24"/>
        </w:rPr>
        <w:instrText xml:space="preserve"> SEQ Figure \* ARABIC </w:instrText>
      </w:r>
      <w:r w:rsidRPr="00A16505">
        <w:rPr>
          <w:rFonts w:ascii="Calibri" w:hAnsi="Calibri" w:cs="Calibri"/>
          <w:i w:val="0"/>
          <w:iCs w:val="0"/>
          <w:color w:val="000000" w:themeColor="text1"/>
          <w:sz w:val="24"/>
          <w:szCs w:val="24"/>
        </w:rPr>
        <w:fldChar w:fldCharType="separate"/>
      </w:r>
      <w:r w:rsidRPr="00A16505">
        <w:rPr>
          <w:rFonts w:ascii="Calibri" w:hAnsi="Calibri" w:cs="Calibri"/>
          <w:i w:val="0"/>
          <w:iCs w:val="0"/>
          <w:noProof/>
          <w:color w:val="000000" w:themeColor="text1"/>
          <w:sz w:val="24"/>
          <w:szCs w:val="24"/>
        </w:rPr>
        <w:t>2</w:t>
      </w:r>
      <w:r w:rsidRPr="00A16505">
        <w:rPr>
          <w:rFonts w:ascii="Calibri" w:hAnsi="Calibri" w:cs="Calibri"/>
          <w:i w:val="0"/>
          <w:iCs w:val="0"/>
          <w:color w:val="000000" w:themeColor="text1"/>
          <w:sz w:val="24"/>
          <w:szCs w:val="24"/>
        </w:rPr>
        <w:fldChar w:fldCharType="end"/>
      </w:r>
      <w:r w:rsidRPr="00A16505">
        <w:rPr>
          <w:rFonts w:ascii="Calibri" w:hAnsi="Calibri" w:cs="Calibri"/>
          <w:i w:val="0"/>
          <w:iCs w:val="0"/>
          <w:color w:val="000000" w:themeColor="text1"/>
          <w:sz w:val="24"/>
          <w:szCs w:val="24"/>
        </w:rPr>
        <w:t>:</w:t>
      </w:r>
      <w:r w:rsidR="00A16505" w:rsidRPr="00A16505">
        <w:rPr>
          <w:rFonts w:ascii="Calibri" w:eastAsia="Times New Roman" w:hAnsi="Calibri" w:cs="Calibri"/>
          <w:i w:val="0"/>
          <w:iCs w:val="0"/>
          <w:color w:val="000000" w:themeColor="text1"/>
          <w:sz w:val="24"/>
          <w:szCs w:val="24"/>
        </w:rPr>
        <w:t xml:space="preserve"> </w:t>
      </w:r>
      <w:r w:rsidR="00A16505">
        <w:rPr>
          <w:rFonts w:ascii="Calibri" w:hAnsi="Calibri" w:cs="Calibri"/>
          <w:i w:val="0"/>
          <w:iCs w:val="0"/>
          <w:color w:val="000000" w:themeColor="text1"/>
          <w:sz w:val="24"/>
          <w:szCs w:val="24"/>
        </w:rPr>
        <w:t>O</w:t>
      </w:r>
      <w:r w:rsidR="00A16505" w:rsidRPr="00A16505">
        <w:rPr>
          <w:rFonts w:ascii="Calibri" w:hAnsi="Calibri" w:cs="Calibri"/>
          <w:i w:val="0"/>
          <w:iCs w:val="0"/>
          <w:color w:val="000000" w:themeColor="text1"/>
          <w:sz w:val="24"/>
          <w:szCs w:val="24"/>
        </w:rPr>
        <w:t>verview of the SAMBA package inputs, core contents, and outputs</w:t>
      </w:r>
    </w:p>
    <w:p w14:paraId="1AAEFF73" w14:textId="632BB3F0" w:rsidR="00B7592F" w:rsidRDefault="00B7592F" w:rsidP="00134250">
      <w:pPr>
        <w:spacing w:line="480" w:lineRule="auto"/>
        <w:rPr>
          <w:rFonts w:ascii="Calibri" w:hAnsi="Calibri" w:cs="Calibri"/>
          <w:b/>
          <w:bCs/>
        </w:rPr>
      </w:pPr>
      <w:r>
        <w:rPr>
          <w:rFonts w:ascii="Calibri" w:hAnsi="Calibri" w:cs="Calibri"/>
          <w:b/>
          <w:bCs/>
          <w:noProof/>
        </w:rPr>
        <w:drawing>
          <wp:inline distT="0" distB="0" distL="0" distR="0" wp14:anchorId="1EA2E4FE" wp14:editId="449AE137">
            <wp:extent cx="5727700" cy="8423275"/>
            <wp:effectExtent l="12700" t="1270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423275"/>
                    </a:xfrm>
                    <a:prstGeom prst="rect">
                      <a:avLst/>
                    </a:prstGeom>
                    <a:ln>
                      <a:solidFill>
                        <a:schemeClr val="tx1"/>
                      </a:solidFill>
                    </a:ln>
                  </pic:spPr>
                </pic:pic>
              </a:graphicData>
            </a:graphic>
          </wp:inline>
        </w:drawing>
      </w:r>
    </w:p>
    <w:p w14:paraId="5C66E336" w14:textId="193E5629" w:rsidR="00345E03" w:rsidRPr="008A08EA" w:rsidRDefault="00E2447B" w:rsidP="00134250">
      <w:pPr>
        <w:spacing w:line="480" w:lineRule="auto"/>
        <w:rPr>
          <w:rFonts w:ascii="Calibri" w:hAnsi="Calibri" w:cs="Calibri"/>
          <w:b/>
          <w:bCs/>
        </w:rPr>
      </w:pPr>
      <w:r w:rsidRPr="008A08EA">
        <w:rPr>
          <w:rFonts w:ascii="Calibri" w:hAnsi="Calibri" w:cs="Calibri"/>
          <w:b/>
          <w:bCs/>
        </w:rPr>
        <w:lastRenderedPageBreak/>
        <w:t>Reference</w:t>
      </w:r>
      <w:r w:rsidR="00134250">
        <w:rPr>
          <w:rFonts w:ascii="Calibri" w:hAnsi="Calibri" w:cs="Calibri"/>
          <w:b/>
          <w:bCs/>
        </w:rPr>
        <w:t>s</w:t>
      </w:r>
    </w:p>
    <w:p w14:paraId="2595F171" w14:textId="77777777" w:rsidR="00C056ED" w:rsidRPr="00C056ED" w:rsidRDefault="00345E03" w:rsidP="00C056ED">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C056ED" w:rsidRPr="00C056ED">
        <w:rPr>
          <w:rFonts w:ascii="Calibri" w:hAnsi="Calibri" w:cs="Calibri"/>
        </w:rPr>
        <w:t xml:space="preserve">1. </w:t>
      </w:r>
      <w:r w:rsidR="00C056ED" w:rsidRPr="00C056ED">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045C48B5" w14:textId="77777777" w:rsidR="00C056ED" w:rsidRPr="00C056ED" w:rsidRDefault="00C056ED" w:rsidP="00C056ED">
      <w:pPr>
        <w:pStyle w:val="Bibliography"/>
        <w:rPr>
          <w:rFonts w:ascii="Calibri" w:hAnsi="Calibri" w:cs="Calibri"/>
        </w:rPr>
      </w:pPr>
      <w:r w:rsidRPr="00C056ED">
        <w:rPr>
          <w:rFonts w:ascii="Calibri" w:hAnsi="Calibri" w:cs="Calibri"/>
        </w:rPr>
        <w:t xml:space="preserve">2. </w:t>
      </w:r>
      <w:r w:rsidRPr="00C056ED">
        <w:rPr>
          <w:rFonts w:ascii="Calibri" w:hAnsi="Calibri" w:cs="Calibri"/>
        </w:rPr>
        <w:tab/>
        <w:t xml:space="preserve">Bailey RL, West Jr. KP, Black RE. The Epidemiology of Global Micronutrient Deficiencies. Ann Nutr Metab. 2015;66:22–33. </w:t>
      </w:r>
    </w:p>
    <w:p w14:paraId="635DF442" w14:textId="77777777" w:rsidR="00C056ED" w:rsidRPr="00C056ED" w:rsidRDefault="00C056ED" w:rsidP="00C056ED">
      <w:pPr>
        <w:pStyle w:val="Bibliography"/>
        <w:rPr>
          <w:rFonts w:ascii="Calibri" w:hAnsi="Calibri" w:cs="Calibri"/>
        </w:rPr>
      </w:pPr>
      <w:r w:rsidRPr="00C056ED">
        <w:rPr>
          <w:rFonts w:ascii="Calibri" w:hAnsi="Calibri" w:cs="Calibri"/>
        </w:rPr>
        <w:t xml:space="preserve">3. </w:t>
      </w:r>
      <w:r w:rsidRPr="00C056ED">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26708422" w14:textId="77777777" w:rsidR="00C056ED" w:rsidRPr="00C056ED" w:rsidRDefault="00C056ED" w:rsidP="00C056ED">
      <w:pPr>
        <w:pStyle w:val="Bibliography"/>
        <w:rPr>
          <w:rFonts w:ascii="Calibri" w:hAnsi="Calibri" w:cs="Calibri"/>
        </w:rPr>
      </w:pPr>
      <w:r w:rsidRPr="00C056ED">
        <w:rPr>
          <w:rFonts w:ascii="Calibri" w:hAnsi="Calibri" w:cs="Calibri"/>
        </w:rPr>
        <w:t xml:space="preserve">4. </w:t>
      </w:r>
      <w:r w:rsidRPr="00C056ED">
        <w:rPr>
          <w:rFonts w:ascii="Calibri" w:hAnsi="Calibri" w:cs="Calibri"/>
        </w:rPr>
        <w:tab/>
        <w:t xml:space="preserve">Development Initiatives. 2018 Global Nutrition Report: Shining a light to spur action on nutrition. Bristol, UK; 2018. </w:t>
      </w:r>
    </w:p>
    <w:p w14:paraId="4589E55E" w14:textId="77777777" w:rsidR="00C056ED" w:rsidRPr="00C056ED" w:rsidRDefault="00C056ED" w:rsidP="00C056ED">
      <w:pPr>
        <w:pStyle w:val="Bibliography"/>
        <w:rPr>
          <w:rFonts w:ascii="Calibri" w:hAnsi="Calibri" w:cs="Calibri"/>
        </w:rPr>
      </w:pPr>
      <w:r w:rsidRPr="00C056ED">
        <w:rPr>
          <w:rFonts w:ascii="Calibri" w:hAnsi="Calibri" w:cs="Calibri"/>
        </w:rPr>
        <w:t xml:space="preserve">5. </w:t>
      </w:r>
      <w:r w:rsidRPr="00C056ED">
        <w:rPr>
          <w:rFonts w:ascii="Calibri" w:hAnsi="Calibri" w:cs="Calibri"/>
        </w:rPr>
        <w:tab/>
        <w:t xml:space="preserve">Piwoz E, Rawat R, Fracassi P, Kim D. Strengthening the Nutrition Data Value Chain for Accountability and Action. Sight and Life. 2019;33:6. </w:t>
      </w:r>
    </w:p>
    <w:p w14:paraId="563118E5" w14:textId="77777777" w:rsidR="00C056ED" w:rsidRPr="00C056ED" w:rsidRDefault="00C056ED" w:rsidP="00C056ED">
      <w:pPr>
        <w:pStyle w:val="Bibliography"/>
        <w:rPr>
          <w:rFonts w:ascii="Calibri" w:hAnsi="Calibri" w:cs="Calibri"/>
        </w:rPr>
      </w:pPr>
      <w:r w:rsidRPr="00C056ED">
        <w:rPr>
          <w:rFonts w:ascii="Calibri" w:hAnsi="Calibri" w:cs="Calibri"/>
        </w:rPr>
        <w:t xml:space="preserve">6. </w:t>
      </w:r>
      <w:r w:rsidRPr="00C056ED">
        <w:rPr>
          <w:rFonts w:ascii="Calibri" w:hAnsi="Calibri" w:cs="Calibri"/>
        </w:rPr>
        <w:tab/>
        <w:t>CDC, Nutrition International, UNICEF. Micronutrient Survey Manual &amp; Toolkit [Internet]. 2020 [cited 2021 Jan 22]. Available from: https://mnsurvey.nutritionintl.org/</w:t>
      </w:r>
    </w:p>
    <w:p w14:paraId="3494E98D" w14:textId="77777777" w:rsidR="00C056ED" w:rsidRPr="00C056ED" w:rsidRDefault="00C056ED" w:rsidP="00C056ED">
      <w:pPr>
        <w:pStyle w:val="Bibliography"/>
        <w:rPr>
          <w:rFonts w:ascii="Calibri" w:hAnsi="Calibri" w:cs="Calibri"/>
        </w:rPr>
      </w:pPr>
      <w:r w:rsidRPr="00C056ED">
        <w:rPr>
          <w:rFonts w:ascii="Calibri" w:hAnsi="Calibri" w:cs="Calibri"/>
        </w:rPr>
        <w:t xml:space="preserve">7. </w:t>
      </w:r>
      <w:r w:rsidRPr="00C056ED">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4FD09053" w14:textId="77777777" w:rsidR="00C056ED" w:rsidRPr="00C056ED" w:rsidRDefault="00C056ED" w:rsidP="00C056ED">
      <w:pPr>
        <w:pStyle w:val="Bibliography"/>
        <w:rPr>
          <w:rFonts w:ascii="Calibri" w:hAnsi="Calibri" w:cs="Calibri"/>
        </w:rPr>
      </w:pPr>
      <w:r w:rsidRPr="00C056ED">
        <w:rPr>
          <w:rFonts w:ascii="Calibri" w:hAnsi="Calibri" w:cs="Calibri"/>
        </w:rPr>
        <w:t xml:space="preserve">8. </w:t>
      </w:r>
      <w:r w:rsidRPr="00C056ED">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0F3DB2A5" w14:textId="77777777" w:rsidR="00C056ED" w:rsidRPr="00C056ED" w:rsidRDefault="00C056ED" w:rsidP="00C056ED">
      <w:pPr>
        <w:pStyle w:val="Bibliography"/>
        <w:rPr>
          <w:rFonts w:ascii="Calibri" w:hAnsi="Calibri" w:cs="Calibri"/>
        </w:rPr>
      </w:pPr>
      <w:r w:rsidRPr="00C056ED">
        <w:rPr>
          <w:rFonts w:ascii="Calibri" w:hAnsi="Calibri" w:cs="Calibri"/>
        </w:rPr>
        <w:t xml:space="preserve">9. </w:t>
      </w:r>
      <w:r w:rsidRPr="00C056ED">
        <w:rPr>
          <w:rFonts w:ascii="Calibri" w:hAnsi="Calibri" w:cs="Calibri"/>
        </w:rPr>
        <w:tab/>
        <w:t xml:space="preserve">Suchdev PS, Namaste SM, Aaron GJ, Raiten DJ, Brown KH, Flores-Ayala R, on behalf of the BRINDA Working Group. Overview of the Biomarkers Reflecting Inflammation and Nutritional Determinants of Anemia (BRINDA) Project. Advances in Nutrition. 2016;7:349–56. </w:t>
      </w:r>
    </w:p>
    <w:p w14:paraId="4CFB2C66" w14:textId="77777777" w:rsidR="00C056ED" w:rsidRPr="00C056ED" w:rsidRDefault="00C056ED" w:rsidP="00C056ED">
      <w:pPr>
        <w:pStyle w:val="Bibliography"/>
        <w:rPr>
          <w:rFonts w:ascii="Calibri" w:hAnsi="Calibri" w:cs="Calibri"/>
        </w:rPr>
      </w:pPr>
      <w:r w:rsidRPr="00C056ED">
        <w:rPr>
          <w:rFonts w:ascii="Calibri" w:hAnsi="Calibri" w:cs="Calibri"/>
        </w:rPr>
        <w:t xml:space="preserve">10. </w:t>
      </w:r>
      <w:r w:rsidRPr="00C056ED">
        <w:rPr>
          <w:rFonts w:ascii="Calibri" w:hAnsi="Calibri" w:cs="Calibri"/>
        </w:rPr>
        <w:tab/>
        <w:t xml:space="preserve">Centers for Disease Control and Prevention (CDC). Baseline data from the Nyando Integrated Child Health and Education Project--Kenya, 2007. MMWR Morb Mortal Wkly Rep. 2007;56:1109–13. </w:t>
      </w:r>
    </w:p>
    <w:p w14:paraId="5AE31155" w14:textId="77777777" w:rsidR="00C056ED" w:rsidRPr="00C056ED" w:rsidRDefault="00C056ED" w:rsidP="00C056ED">
      <w:pPr>
        <w:pStyle w:val="Bibliography"/>
        <w:rPr>
          <w:rFonts w:ascii="Calibri" w:hAnsi="Calibri" w:cs="Calibri"/>
        </w:rPr>
      </w:pPr>
      <w:r w:rsidRPr="00C056ED">
        <w:rPr>
          <w:rFonts w:ascii="Calibri" w:hAnsi="Calibri" w:cs="Calibri"/>
        </w:rPr>
        <w:t xml:space="preserve">11. </w:t>
      </w:r>
      <w:r w:rsidRPr="00C056ED">
        <w:rPr>
          <w:rFonts w:ascii="Calibri" w:hAnsi="Calibri" w:cs="Calibri"/>
        </w:rPr>
        <w:tab/>
        <w:t>National Center for Health Statistics, CDC. NHANES - National Health and Nutrition Examination Survey Homepage [Internet]. 2020 [cited 2020 Sep 24]. Available from: https://www.cdc.gov/nchs/nhanes/index.htm</w:t>
      </w:r>
    </w:p>
    <w:p w14:paraId="541CC045" w14:textId="77777777" w:rsidR="00C056ED" w:rsidRPr="00C056ED" w:rsidRDefault="00C056ED" w:rsidP="00C056ED">
      <w:pPr>
        <w:pStyle w:val="Bibliography"/>
        <w:rPr>
          <w:rFonts w:ascii="Calibri" w:hAnsi="Calibri" w:cs="Calibri"/>
        </w:rPr>
      </w:pPr>
      <w:r w:rsidRPr="00C056ED">
        <w:rPr>
          <w:rFonts w:ascii="Calibri" w:hAnsi="Calibri" w:cs="Calibri"/>
        </w:rPr>
        <w:t xml:space="preserve">12. </w:t>
      </w:r>
      <w:r w:rsidRPr="00C056ED">
        <w:rPr>
          <w:rFonts w:ascii="Calibri" w:hAnsi="Calibri" w:cs="Calibri"/>
        </w:rPr>
        <w:tab/>
        <w:t xml:space="preserve">Newell DB, Tiesinga E. The international system of units (SI):: 2019 edition [Internet]. Gaithersburg, MD: National Institute of Standards and Technology; 2019 Aug p. NIST SP </w:t>
      </w:r>
      <w:r w:rsidRPr="00C056ED">
        <w:rPr>
          <w:rFonts w:ascii="Calibri" w:hAnsi="Calibri" w:cs="Calibri"/>
        </w:rPr>
        <w:lastRenderedPageBreak/>
        <w:t>330-2019. Report No.: NIST SP 330-2019. Available from: https://nvlpubs.nist.gov/nistpubs/SpecialPublications/NIST.SP.330-2019.pdf</w:t>
      </w:r>
    </w:p>
    <w:p w14:paraId="6E090176" w14:textId="77777777" w:rsidR="00C056ED" w:rsidRPr="00C056ED" w:rsidRDefault="00C056ED" w:rsidP="00C056ED">
      <w:pPr>
        <w:pStyle w:val="Bibliography"/>
        <w:rPr>
          <w:rFonts w:ascii="Calibri" w:hAnsi="Calibri" w:cs="Calibri"/>
        </w:rPr>
      </w:pPr>
      <w:r w:rsidRPr="00C056ED">
        <w:rPr>
          <w:rFonts w:ascii="Calibri" w:hAnsi="Calibri" w:cs="Calibri"/>
        </w:rPr>
        <w:t xml:space="preserve">13. </w:t>
      </w:r>
      <w:r w:rsidRPr="00C056ED">
        <w:rPr>
          <w:rFonts w:ascii="Calibri" w:hAnsi="Calibri" w:cs="Calibri"/>
        </w:rPr>
        <w:tab/>
        <w:t xml:space="preserve">Thurnham DI, Northrop-Clewes CA, Knowles J. The Use of Adjustment Factors to Address the Impact of Inflammation on Vitamin A and Iron Status in Humans. The Journal of Nutrition. 2015;145:1137S-1143S. </w:t>
      </w:r>
    </w:p>
    <w:p w14:paraId="6A8A095F" w14:textId="77777777" w:rsidR="00C056ED" w:rsidRPr="00C056ED" w:rsidRDefault="00C056ED" w:rsidP="00C056ED">
      <w:pPr>
        <w:pStyle w:val="Bibliography"/>
        <w:rPr>
          <w:rFonts w:ascii="Calibri" w:hAnsi="Calibri" w:cs="Calibri"/>
        </w:rPr>
      </w:pPr>
      <w:r w:rsidRPr="00C056ED">
        <w:rPr>
          <w:rFonts w:ascii="Calibri" w:hAnsi="Calibri" w:cs="Calibri"/>
        </w:rPr>
        <w:t xml:space="preserve">14. </w:t>
      </w:r>
      <w:r w:rsidRPr="00C056ED">
        <w:rPr>
          <w:rFonts w:ascii="Calibri" w:hAnsi="Calibri" w:cs="Calibri"/>
        </w:rPr>
        <w:tab/>
        <w:t xml:space="preserve">Nordenberg D. The Effect of Cigarette Smoking on Hemoglobin Levels and Anemia Screening. JAMA. 1990;264:1556. </w:t>
      </w:r>
    </w:p>
    <w:p w14:paraId="4C9664F1" w14:textId="77777777" w:rsidR="00C056ED" w:rsidRPr="00C056ED" w:rsidRDefault="00C056ED" w:rsidP="00C056ED">
      <w:pPr>
        <w:pStyle w:val="Bibliography"/>
        <w:rPr>
          <w:rFonts w:ascii="Calibri" w:hAnsi="Calibri" w:cs="Calibri"/>
        </w:rPr>
      </w:pPr>
      <w:r w:rsidRPr="00C056ED">
        <w:rPr>
          <w:rFonts w:ascii="Calibri" w:hAnsi="Calibri" w:cs="Calibri"/>
        </w:rPr>
        <w:t xml:space="preserve">15. </w:t>
      </w:r>
      <w:r w:rsidRPr="00C056ED">
        <w:rPr>
          <w:rFonts w:ascii="Calibri" w:hAnsi="Calibri" w:cs="Calibri"/>
        </w:rPr>
        <w:tab/>
        <w:t xml:space="preserve">Windsor JS, Rodway GW. Heights and haematology: the story of haemoglobin at altitude. Postgraduate Medical Journal. 2007;83:148–51. </w:t>
      </w:r>
    </w:p>
    <w:p w14:paraId="40AB4CD0" w14:textId="77777777" w:rsidR="00C056ED" w:rsidRPr="00C056ED" w:rsidRDefault="00C056ED" w:rsidP="00C056ED">
      <w:pPr>
        <w:pStyle w:val="Bibliography"/>
        <w:rPr>
          <w:rFonts w:ascii="Calibri" w:hAnsi="Calibri" w:cs="Calibri"/>
        </w:rPr>
      </w:pPr>
      <w:r w:rsidRPr="00C056ED">
        <w:rPr>
          <w:rFonts w:ascii="Calibri" w:hAnsi="Calibri" w:cs="Calibri"/>
        </w:rPr>
        <w:t xml:space="preserve">16. </w:t>
      </w:r>
      <w:r w:rsidRPr="00C056ED">
        <w:rPr>
          <w:rFonts w:ascii="Calibri" w:hAnsi="Calibri" w:cs="Calibri"/>
        </w:rPr>
        <w:tab/>
        <w:t xml:space="preserve">Hess SY, Peerson JM, King JC, Brown KH. Use of Serum Zinc Concentration as an Indicator of Population Zinc Status. Food Nutr Bull. 2007;28:S403–29. </w:t>
      </w:r>
    </w:p>
    <w:p w14:paraId="06AEAA8C" w14:textId="77777777" w:rsidR="00C056ED" w:rsidRPr="00C056ED" w:rsidRDefault="00C056ED" w:rsidP="00C056ED">
      <w:pPr>
        <w:pStyle w:val="Bibliography"/>
        <w:rPr>
          <w:rFonts w:ascii="Calibri" w:hAnsi="Calibri" w:cs="Calibri"/>
        </w:rPr>
      </w:pPr>
      <w:r w:rsidRPr="00C056ED">
        <w:rPr>
          <w:rFonts w:ascii="Calibri" w:hAnsi="Calibri" w:cs="Calibri"/>
        </w:rPr>
        <w:t xml:space="preserve">17. </w:t>
      </w:r>
      <w:r w:rsidRPr="00C056ED">
        <w:rPr>
          <w:rFonts w:ascii="Calibri" w:hAnsi="Calibri" w:cs="Calibri"/>
        </w:rPr>
        <w:tab/>
        <w:t xml:space="preserve">Geissler C. Capacity building in public health nutrition. Proc Nutr Soc. 2015;74:430–6. </w:t>
      </w:r>
    </w:p>
    <w:p w14:paraId="75D16E4F" w14:textId="77777777" w:rsidR="00C056ED" w:rsidRPr="00C056ED" w:rsidRDefault="00C056ED" w:rsidP="00C056ED">
      <w:pPr>
        <w:pStyle w:val="Bibliography"/>
        <w:rPr>
          <w:rFonts w:ascii="Calibri" w:hAnsi="Calibri" w:cs="Calibri"/>
        </w:rPr>
      </w:pPr>
      <w:r w:rsidRPr="00C056ED">
        <w:rPr>
          <w:rFonts w:ascii="Calibri" w:hAnsi="Calibri" w:cs="Calibri"/>
        </w:rPr>
        <w:t xml:space="preserve">18. </w:t>
      </w:r>
      <w:r w:rsidRPr="00C056ED">
        <w:rPr>
          <w:rFonts w:ascii="Calibri" w:hAnsi="Calibri" w:cs="Calibri"/>
        </w:rPr>
        <w:tab/>
        <w:t xml:space="preserve">Peng R. The reproducibility crisis in science: A statistical counterattack. Significance. 2015;12:30–2. </w:t>
      </w:r>
    </w:p>
    <w:p w14:paraId="7E81C867" w14:textId="77777777" w:rsidR="00C056ED" w:rsidRPr="00C056ED" w:rsidRDefault="00C056ED" w:rsidP="00C056ED">
      <w:pPr>
        <w:pStyle w:val="Bibliography"/>
        <w:rPr>
          <w:rFonts w:ascii="Calibri" w:hAnsi="Calibri" w:cs="Calibri"/>
        </w:rPr>
      </w:pPr>
      <w:r w:rsidRPr="00C056ED">
        <w:rPr>
          <w:rFonts w:ascii="Calibri" w:hAnsi="Calibri" w:cs="Calibri"/>
        </w:rPr>
        <w:t xml:space="preserve">19. </w:t>
      </w:r>
      <w:r w:rsidRPr="00C056ED">
        <w:rPr>
          <w:rFonts w:ascii="Calibri" w:hAnsi="Calibri" w:cs="Calibri"/>
        </w:rPr>
        <w:tab/>
        <w:t xml:space="preserve">Namaste SML, Ou J, Williams AM, Young MF, Yu EX, Suchdev PS. Adjusting iron and vitamin A status in settings of inflammation: a sensitivity analysis of the Biomarkers Reflecting Inflammation and Nutritional Determinants of Anemia (BRINDA) approach. The American Journal of Clinical Nutrition. 2020;112:458S-467S. </w:t>
      </w:r>
    </w:p>
    <w:p w14:paraId="53F2136C" w14:textId="77777777" w:rsidR="00C056ED" w:rsidRPr="00C056ED" w:rsidRDefault="00C056ED" w:rsidP="00C056ED">
      <w:pPr>
        <w:pStyle w:val="Bibliography"/>
        <w:rPr>
          <w:rFonts w:ascii="Calibri" w:hAnsi="Calibri" w:cs="Calibri"/>
        </w:rPr>
      </w:pPr>
      <w:r w:rsidRPr="00C056ED">
        <w:rPr>
          <w:rFonts w:ascii="Calibri" w:hAnsi="Calibri" w:cs="Calibri"/>
        </w:rPr>
        <w:t xml:space="preserve">20. </w:t>
      </w:r>
      <w:r w:rsidRPr="00C056ED">
        <w:rPr>
          <w:rFonts w:ascii="Calibri" w:hAnsi="Calibri" w:cs="Calibri"/>
        </w:rPr>
        <w:tab/>
        <w:t xml:space="preserve">Young MF, Guo J, Williams A, Whitfield KC, Nasrin S, Kancherla V, Suchdev PS, Crider KS, Pfeiffer CM, Serdula M. Interpretation of vitamin B-12 and folate concentrations in population-based surveys does not require adjustment for inflammation: Biomarkers Reflecting Inflammation and Nutritional Determinants of Anemia (BRINDA) project. The American Journal of Clinical Nutrition. 2020;111:919–26. </w:t>
      </w:r>
    </w:p>
    <w:p w14:paraId="08E007C1" w14:textId="77777777" w:rsidR="00C056ED" w:rsidRPr="00C056ED" w:rsidRDefault="00C056ED" w:rsidP="00C056ED">
      <w:pPr>
        <w:pStyle w:val="Bibliography"/>
        <w:rPr>
          <w:rFonts w:ascii="Calibri" w:hAnsi="Calibri" w:cs="Calibri"/>
        </w:rPr>
      </w:pPr>
      <w:r w:rsidRPr="00C056ED">
        <w:rPr>
          <w:rFonts w:ascii="Calibri" w:hAnsi="Calibri" w:cs="Calibri"/>
        </w:rPr>
        <w:t xml:space="preserve">21. </w:t>
      </w:r>
      <w:r w:rsidRPr="00C056ED">
        <w:rPr>
          <w:rFonts w:ascii="Calibri" w:hAnsi="Calibri" w:cs="Calibri"/>
        </w:rPr>
        <w:tab/>
        <w:t xml:space="preserve">McDonald CM, Suchdev PS, Krebs NF, Hess SY, Wessells KR, Ismaily S, Rahman S, Wieringa FT, Williams AM, Brown KH, et al. Adjusting plasma or serum zinc concentrations for inflammation: Biomarkers Reflecting Inflammation and Nutritional Determinants of Anemia (BRINDA) project. The American Journal of Clinical Nutrition. 2020;111:927–37. </w:t>
      </w:r>
    </w:p>
    <w:p w14:paraId="159631B6" w14:textId="77777777" w:rsidR="00C056ED" w:rsidRPr="00C056ED" w:rsidRDefault="00C056ED" w:rsidP="00C056ED">
      <w:pPr>
        <w:pStyle w:val="Bibliography"/>
        <w:rPr>
          <w:rFonts w:ascii="Calibri" w:hAnsi="Calibri" w:cs="Calibri"/>
        </w:rPr>
      </w:pPr>
      <w:r w:rsidRPr="00C056ED">
        <w:rPr>
          <w:rFonts w:ascii="Calibri" w:hAnsi="Calibri" w:cs="Calibri"/>
        </w:rPr>
        <w:t xml:space="preserve">22. </w:t>
      </w:r>
      <w:r w:rsidRPr="00C056ED">
        <w:rPr>
          <w:rFonts w:ascii="Calibri" w:hAnsi="Calibri" w:cs="Calibri"/>
        </w:rPr>
        <w:tab/>
        <w:t xml:space="preserve">Namaste SM, Rohner F, Huang J, Bhushan NL, Flores-Ayala R, Kupka R, Mei Z, Rawat R, Williams AM, Raiten DJ, et al. Adjusting ferritin concentrations for inflammation: Biomarkers Reflecting Inflammation and Nutritional Determinants of Anemia (BRINDA) project. :13. </w:t>
      </w:r>
    </w:p>
    <w:p w14:paraId="3DFDC83E" w14:textId="77777777" w:rsidR="00C056ED" w:rsidRPr="00C056ED" w:rsidRDefault="00C056ED" w:rsidP="00C056ED">
      <w:pPr>
        <w:pStyle w:val="Bibliography"/>
        <w:rPr>
          <w:rFonts w:ascii="Calibri" w:hAnsi="Calibri" w:cs="Calibri"/>
        </w:rPr>
      </w:pPr>
      <w:r w:rsidRPr="00C056ED">
        <w:rPr>
          <w:rFonts w:ascii="Calibri" w:hAnsi="Calibri" w:cs="Calibri"/>
        </w:rPr>
        <w:t xml:space="preserve">23. </w:t>
      </w:r>
      <w:r w:rsidRPr="00C056ED">
        <w:rPr>
          <w:rFonts w:ascii="Calibri" w:hAnsi="Calibri" w:cs="Calibri"/>
        </w:rPr>
        <w:tab/>
        <w:t xml:space="preserve">Osendarp SJM, Brown KH, Neufeld LM, Udomkesmalee E, Moore SE. The double burden of malnutrition—further perspective. The Lancet. 2020;396:813. </w:t>
      </w:r>
    </w:p>
    <w:p w14:paraId="4BF7C40C" w14:textId="77777777" w:rsidR="00C056ED" w:rsidRPr="00C056ED" w:rsidRDefault="00C056ED" w:rsidP="00C056ED">
      <w:pPr>
        <w:pStyle w:val="Bibliography"/>
        <w:rPr>
          <w:rFonts w:ascii="Calibri" w:hAnsi="Calibri" w:cs="Calibri"/>
        </w:rPr>
      </w:pPr>
      <w:r w:rsidRPr="00C056ED">
        <w:rPr>
          <w:rFonts w:ascii="Calibri" w:hAnsi="Calibri" w:cs="Calibri"/>
        </w:rPr>
        <w:t xml:space="preserve">24. </w:t>
      </w:r>
      <w:r w:rsidRPr="00C056ED">
        <w:rPr>
          <w:rFonts w:ascii="Calibri" w:hAnsi="Calibri" w:cs="Calibri"/>
        </w:rPr>
        <w:tab/>
        <w:t xml:space="preserve">Davis JN, Oaks BM, Engle-Stone R. The Double Burden of Malnutrition: A Systematic Review of Operational Definitions. Current Developments in Nutrition. 2020;4:nzaa127. </w:t>
      </w:r>
    </w:p>
    <w:p w14:paraId="7B28CBCF" w14:textId="77777777" w:rsidR="00C056ED" w:rsidRPr="00C056ED" w:rsidRDefault="00C056ED" w:rsidP="00C056ED">
      <w:pPr>
        <w:pStyle w:val="Bibliography"/>
        <w:rPr>
          <w:rFonts w:ascii="Calibri" w:hAnsi="Calibri" w:cs="Calibri"/>
        </w:rPr>
      </w:pPr>
      <w:r w:rsidRPr="00C056ED">
        <w:rPr>
          <w:rFonts w:ascii="Calibri" w:hAnsi="Calibri" w:cs="Calibri"/>
        </w:rPr>
        <w:lastRenderedPageBreak/>
        <w:t xml:space="preserve">25. </w:t>
      </w:r>
      <w:r w:rsidRPr="00C056ED">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671FC107" w14:textId="77777777" w:rsidR="00C056ED" w:rsidRPr="00C056ED" w:rsidRDefault="00C056ED" w:rsidP="00C056ED">
      <w:pPr>
        <w:pStyle w:val="Bibliography"/>
        <w:rPr>
          <w:rFonts w:ascii="Calibri" w:hAnsi="Calibri" w:cs="Calibri"/>
        </w:rPr>
      </w:pPr>
      <w:r w:rsidRPr="00C056ED">
        <w:rPr>
          <w:rFonts w:ascii="Calibri" w:hAnsi="Calibri" w:cs="Calibri"/>
        </w:rPr>
        <w:t xml:space="preserve">26. </w:t>
      </w:r>
      <w:r w:rsidRPr="00C056ED">
        <w:rPr>
          <w:rFonts w:ascii="Calibri" w:hAnsi="Calibri" w:cs="Calibri"/>
        </w:rPr>
        <w:tab/>
        <w:t xml:space="preserve">Adjusting soluble transferrin receptor concentrations for inflammation: Biomarkers Reflecting Inflammation and Nutritional Determinants of Anemia (BRINDA) project. :11. </w:t>
      </w:r>
    </w:p>
    <w:p w14:paraId="483D1B0F" w14:textId="77777777" w:rsidR="00C056ED" w:rsidRPr="00C056ED" w:rsidRDefault="00C056ED" w:rsidP="00C056ED">
      <w:pPr>
        <w:pStyle w:val="Bibliography"/>
        <w:rPr>
          <w:rFonts w:ascii="Calibri" w:hAnsi="Calibri" w:cs="Calibri"/>
        </w:rPr>
      </w:pPr>
      <w:r w:rsidRPr="00C056ED">
        <w:rPr>
          <w:rFonts w:ascii="Calibri" w:hAnsi="Calibri" w:cs="Calibri"/>
        </w:rPr>
        <w:t xml:space="preserve">27. </w:t>
      </w:r>
      <w:r w:rsidRPr="00C056ED">
        <w:rPr>
          <w:rFonts w:ascii="Calibri" w:hAnsi="Calibri" w:cs="Calibri"/>
        </w:rPr>
        <w:tab/>
        <w:t xml:space="preserve">Laillou A, Yakes E, Le TH, Wieringa FT, Le BM, Moench-Pfanner R, Berger J. Intra-Individual Double Burden of Overweight and Micronutrient Deficiencies among Vietnamese Women. Alemany M, editor. PLoS ONE. 2014;9:e110499. </w:t>
      </w:r>
    </w:p>
    <w:p w14:paraId="6D71BB94" w14:textId="175B7DD4"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B7592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uchdev, Parminder S" w:date="2021-03-12T16:10:00Z" w:initials="SPS">
    <w:p w14:paraId="5A94DA29" w14:textId="2929DCE3" w:rsidR="00BD11B3" w:rsidRDefault="00BD11B3">
      <w:pPr>
        <w:pStyle w:val="CommentText"/>
      </w:pPr>
      <w:r>
        <w:rPr>
          <w:rStyle w:val="CommentReference"/>
        </w:rPr>
        <w:annotationRef/>
      </w:r>
      <w:r>
        <w:t>Remind of journal you plan to submit to? Will need this for CDC clearance.</w:t>
      </w:r>
    </w:p>
  </w:comment>
  <w:comment w:id="3" w:author="Luo, Hanqi" w:date="2021-03-01T10:53:00Z" w:initials="LH">
    <w:p w14:paraId="6F830D56" w14:textId="01074B33" w:rsidR="00BD11B3" w:rsidRDefault="00BD11B3">
      <w:pPr>
        <w:pStyle w:val="CommentText"/>
      </w:pPr>
      <w:r>
        <w:rPr>
          <w:rStyle w:val="CommentReference"/>
        </w:rPr>
        <w:annotationRef/>
      </w:r>
      <w:r w:rsidR="00956730">
        <w:rPr>
          <w:rStyle w:val="CommentReference"/>
        </w:rPr>
        <w:t>d</w:t>
      </w:r>
    </w:p>
  </w:comment>
  <w:comment w:id="4" w:author="Luo, Hanqi" w:date="2021-03-01T13:14:00Z" w:initials="LH">
    <w:p w14:paraId="23283356" w14:textId="21B14F0B" w:rsidR="00BD11B3" w:rsidRDefault="00BD11B3">
      <w:pPr>
        <w:pStyle w:val="CommentText"/>
      </w:pPr>
      <w:r>
        <w:rPr>
          <w:rStyle w:val="CommentReference"/>
        </w:rPr>
        <w:annotationRef/>
      </w:r>
      <w:r>
        <w:t xml:space="preserve">Melissa, do you have an ORCID? </w:t>
      </w:r>
    </w:p>
  </w:comment>
  <w:comment w:id="5" w:author="Luo, Hanqi" w:date="2021-03-01T13:14:00Z" w:initials="LH">
    <w:p w14:paraId="53D8F74E" w14:textId="6492C435" w:rsidR="00BD11B3" w:rsidRDefault="00BD11B3">
      <w:pPr>
        <w:pStyle w:val="CommentText"/>
      </w:pPr>
      <w:r>
        <w:rPr>
          <w:rStyle w:val="CommentReference"/>
        </w:rPr>
        <w:annotationRef/>
      </w:r>
      <w:r>
        <w:t>Parmi, do you have an ORCID?</w:t>
      </w:r>
    </w:p>
  </w:comment>
  <w:comment w:id="6" w:author="Suchdev, Parminder S" w:date="2021-03-12T16:06:00Z" w:initials="SPS">
    <w:p w14:paraId="5367EF99" w14:textId="45CC17E6" w:rsidR="00BD11B3" w:rsidRDefault="00BD11B3">
      <w:pPr>
        <w:pStyle w:val="CommentText"/>
      </w:pPr>
      <w:r>
        <w:rPr>
          <w:rStyle w:val="CommentReference"/>
        </w:rPr>
        <w:annotationRef/>
      </w:r>
      <w:r>
        <w:rPr>
          <w:rFonts w:ascii="Noto Sans" w:hAnsi="Noto Sans"/>
          <w:color w:val="494A4C"/>
          <w:sz w:val="18"/>
          <w:szCs w:val="18"/>
          <w:shd w:val="clear" w:color="auto" w:fill="FFFFFF"/>
        </w:rPr>
        <w:t>0000-0002-0350-3469</w:t>
      </w:r>
    </w:p>
  </w:comment>
  <w:comment w:id="7" w:author="Suchdev, Parminder S" w:date="2021-03-12T16:08:00Z" w:initials="SPS">
    <w:p w14:paraId="20B545C2" w14:textId="063DC974" w:rsidR="00BD11B3" w:rsidRDefault="00BD11B3">
      <w:pPr>
        <w:pStyle w:val="CommentText"/>
      </w:pPr>
      <w:r>
        <w:rPr>
          <w:rStyle w:val="CommentReference"/>
        </w:rPr>
        <w:annotationRef/>
      </w:r>
      <w:r>
        <w:t>Usually want just last names</w:t>
      </w:r>
    </w:p>
  </w:comment>
  <w:comment w:id="12" w:author="Luo, Hanqi" w:date="2021-03-01T11:36:00Z" w:initials="LH">
    <w:p w14:paraId="6987E983" w14:textId="6C44349B" w:rsidR="00BD11B3" w:rsidRDefault="00BD11B3">
      <w:pPr>
        <w:pStyle w:val="CommentText"/>
      </w:pPr>
      <w:r>
        <w:rPr>
          <w:rStyle w:val="CommentReference"/>
        </w:rPr>
        <w:annotationRef/>
      </w:r>
      <w:r>
        <w:t xml:space="preserve">I need more help in the abstract. Suggestions are particularly welcomed. </w:t>
      </w:r>
    </w:p>
  </w:comment>
  <w:comment w:id="17" w:author="Suchdev, Parminder S" w:date="2021-03-12T16:32:00Z" w:initials="SPS">
    <w:p w14:paraId="43114390" w14:textId="1273E9DE" w:rsidR="00BD11B3" w:rsidRDefault="00BD11B3">
      <w:pPr>
        <w:pStyle w:val="CommentText"/>
      </w:pPr>
      <w:r>
        <w:rPr>
          <w:rStyle w:val="CommentReference"/>
        </w:rPr>
        <w:annotationRef/>
      </w:r>
      <w:r>
        <w:t xml:space="preserve">Not sure you should include this, as this software doesn’t really help address biologic basis. </w:t>
      </w:r>
    </w:p>
  </w:comment>
  <w:comment w:id="21" w:author="Suchdev, Parminder S" w:date="2021-03-12T16:34:00Z" w:initials="SPS">
    <w:p w14:paraId="71EBE1D9" w14:textId="0F095AA6" w:rsidR="00BD11B3" w:rsidRDefault="00BD11B3">
      <w:pPr>
        <w:pStyle w:val="CommentText"/>
      </w:pPr>
      <w:r>
        <w:rPr>
          <w:rStyle w:val="CommentReference"/>
        </w:rPr>
        <w:annotationRef/>
      </w:r>
      <w:r>
        <w:t>Also ease, no?</w:t>
      </w:r>
    </w:p>
  </w:comment>
  <w:comment w:id="22" w:author="Suchdev, Parminder S" w:date="2021-03-12T16:34:00Z" w:initials="SPS">
    <w:p w14:paraId="2EBA91B7" w14:textId="4FD2107A" w:rsidR="00BD11B3" w:rsidRDefault="00BD11B3">
      <w:pPr>
        <w:pStyle w:val="CommentText"/>
      </w:pPr>
      <w:r>
        <w:rPr>
          <w:rStyle w:val="CommentReference"/>
        </w:rPr>
        <w:annotationRef/>
      </w:r>
      <w:r>
        <w:t>This is less of a Method, but more a result or the first sentence of your discussion.</w:t>
      </w:r>
    </w:p>
  </w:comment>
  <w:comment w:id="23" w:author="Suchdev, Parminder S" w:date="2021-03-12T16:35:00Z" w:initials="SPS">
    <w:p w14:paraId="0D0812B1" w14:textId="5CE47536" w:rsidR="00BD11B3" w:rsidRDefault="00BD11B3">
      <w:pPr>
        <w:pStyle w:val="CommentText"/>
      </w:pPr>
      <w:r>
        <w:rPr>
          <w:rStyle w:val="CommentReference"/>
        </w:rPr>
        <w:annotationRef/>
      </w:r>
      <w:r>
        <w:t>Write-out acronym</w:t>
      </w:r>
    </w:p>
  </w:comment>
  <w:comment w:id="32" w:author="Suchdev, Parminder S" w:date="2021-03-12T16:43:00Z" w:initials="SPS">
    <w:p w14:paraId="57DEE426" w14:textId="32884419" w:rsidR="00BD11B3" w:rsidRDefault="00BD11B3">
      <w:pPr>
        <w:pStyle w:val="CommentText"/>
      </w:pPr>
      <w:r>
        <w:rPr>
          <w:rStyle w:val="CommentReference"/>
        </w:rPr>
        <w:annotationRef/>
      </w:r>
      <w:r>
        <w:t>Would break up into 2 sentences.</w:t>
      </w:r>
    </w:p>
  </w:comment>
  <w:comment w:id="33" w:author="Suchdev, Parminder S" w:date="2021-03-12T16:43:00Z" w:initials="SPS">
    <w:p w14:paraId="64A3FDF0" w14:textId="66463FAC" w:rsidR="00BD11B3" w:rsidRDefault="00BD11B3">
      <w:pPr>
        <w:pStyle w:val="CommentText"/>
      </w:pPr>
      <w:r>
        <w:rPr>
          <w:rStyle w:val="CommentReference"/>
        </w:rPr>
        <w:annotationRef/>
      </w:r>
      <w:r>
        <w:t xml:space="preserve">Using what software? </w:t>
      </w:r>
      <w:proofErr w:type="gramStart"/>
      <w:r>
        <w:t>Also</w:t>
      </w:r>
      <w:proofErr w:type="gramEnd"/>
      <w:r>
        <w:t xml:space="preserve"> R?</w:t>
      </w:r>
    </w:p>
  </w:comment>
  <w:comment w:id="34" w:author="Suchdev, Parminder S" w:date="2021-03-12T16:43:00Z" w:initials="SPS">
    <w:p w14:paraId="4CE544BF" w14:textId="115DBCF5" w:rsidR="00BD11B3" w:rsidRDefault="00BD11B3">
      <w:pPr>
        <w:pStyle w:val="CommentText"/>
      </w:pPr>
      <w:r>
        <w:rPr>
          <w:rStyle w:val="CommentReference"/>
        </w:rPr>
        <w:annotationRef/>
      </w:r>
      <w:r>
        <w:t>Results of what? Deficiencies of micronutrients?</w:t>
      </w:r>
    </w:p>
  </w:comment>
  <w:comment w:id="37" w:author="Suchdev, Parminder S" w:date="2021-03-12T16:54:00Z" w:initials="SPS">
    <w:p w14:paraId="5A2FA872" w14:textId="67EE0076" w:rsidR="00BD11B3" w:rsidRDefault="00BD11B3">
      <w:pPr>
        <w:pStyle w:val="CommentText"/>
      </w:pPr>
      <w:r>
        <w:rPr>
          <w:rStyle w:val="CommentReference"/>
        </w:rPr>
        <w:annotationRef/>
      </w:r>
      <w:r>
        <w:t>What about dietary diversification?</w:t>
      </w:r>
    </w:p>
  </w:comment>
  <w:comment w:id="38" w:author="Suchdev, Parminder S" w:date="2021-03-12T16:54:00Z" w:initials="SPS">
    <w:p w14:paraId="3CD58A64" w14:textId="79194D5D" w:rsidR="00BD11B3" w:rsidRDefault="00BD11B3">
      <w:pPr>
        <w:pStyle w:val="CommentText"/>
      </w:pPr>
      <w:r>
        <w:rPr>
          <w:rStyle w:val="CommentReference"/>
        </w:rPr>
        <w:annotationRef/>
      </w:r>
      <w:r>
        <w:t>What do you mean by manage? Do you mean monitor &amp; evaluate?</w:t>
      </w:r>
    </w:p>
  </w:comment>
  <w:comment w:id="40" w:author="Suchdev, Parminder S" w:date="2021-03-12T16:56:00Z" w:initials="SPS">
    <w:p w14:paraId="4F47A322" w14:textId="77777777" w:rsidR="00BD11B3" w:rsidRDefault="00BD11B3">
      <w:pPr>
        <w:pStyle w:val="CommentText"/>
      </w:pPr>
      <w:r>
        <w:rPr>
          <w:rStyle w:val="CommentReference"/>
        </w:rPr>
        <w:annotationRef/>
      </w:r>
      <w:r>
        <w:t xml:space="preserve">Not sure if you want to differentiate between collecting a MN biomarker, analyzing it in a lab, and then doing appropriate statistical analysis and interpretation. </w:t>
      </w:r>
    </w:p>
    <w:p w14:paraId="55319363" w14:textId="77777777" w:rsidR="00BD11B3" w:rsidRDefault="00BD11B3">
      <w:pPr>
        <w:pStyle w:val="CommentText"/>
      </w:pPr>
    </w:p>
    <w:p w14:paraId="42220FAD" w14:textId="33EEFAF1" w:rsidR="00BD11B3" w:rsidRDefault="00BD11B3">
      <w:pPr>
        <w:pStyle w:val="CommentText"/>
      </w:pPr>
      <w:r>
        <w:t>I see that you discuss this in next paragraph. Probably just need to reword last sentence</w:t>
      </w:r>
    </w:p>
  </w:comment>
  <w:comment w:id="43" w:author="Suchdev, Parminder S" w:date="2021-03-12T16:55:00Z" w:initials="SPS">
    <w:p w14:paraId="7D634FA2" w14:textId="065EE935" w:rsidR="00BD11B3" w:rsidRDefault="00BD11B3">
      <w:pPr>
        <w:pStyle w:val="CommentText"/>
      </w:pPr>
      <w:r>
        <w:rPr>
          <w:rStyle w:val="CommentReference"/>
        </w:rPr>
        <w:annotationRef/>
      </w:r>
      <w:r>
        <w:t>Not sure I would call this “most essential”</w:t>
      </w:r>
    </w:p>
  </w:comment>
  <w:comment w:id="49" w:author="Suchdev, Parminder S" w:date="2021-03-12T17:04:00Z" w:initials="SPS">
    <w:p w14:paraId="0DD5BF48" w14:textId="6A9C66B6" w:rsidR="00BD11B3" w:rsidRDefault="00BD11B3">
      <w:pPr>
        <w:pStyle w:val="CommentText"/>
      </w:pPr>
      <w:r>
        <w:rPr>
          <w:rStyle w:val="CommentReference"/>
        </w:rPr>
        <w:annotationRef/>
      </w:r>
      <w:r>
        <w:t xml:space="preserve">As noted in abstract, I would consider taking this out or rewording to something about awareness of physiologic confounders of micronutrient concentrations, such as altitude, fasting and inflammation. </w:t>
      </w:r>
    </w:p>
  </w:comment>
  <w:comment w:id="52" w:author="Suchdev, Parminder S" w:date="2021-03-12T17:07:00Z" w:initials="SPS">
    <w:p w14:paraId="2692F0C5" w14:textId="0999866A" w:rsidR="00BD11B3" w:rsidRDefault="00BD11B3">
      <w:pPr>
        <w:pStyle w:val="CommentText"/>
      </w:pPr>
      <w:r>
        <w:rPr>
          <w:rStyle w:val="CommentReference"/>
        </w:rPr>
        <w:annotationRef/>
      </w:r>
      <w:r>
        <w:t>Is there also a case to standardize the approach to statistical analysis (e.g., differences when using different statistical programs)?</w:t>
      </w:r>
    </w:p>
  </w:comment>
  <w:comment w:id="55" w:author="Suchdev, Parminder S" w:date="2021-03-12T17:08:00Z" w:initials="SPS">
    <w:p w14:paraId="1A9C6C0D" w14:textId="0E107073" w:rsidR="00BD11B3" w:rsidRDefault="00BD11B3">
      <w:pPr>
        <w:pStyle w:val="CommentText"/>
      </w:pPr>
      <w:r>
        <w:rPr>
          <w:rStyle w:val="CommentReference"/>
        </w:rPr>
        <w:annotationRef/>
      </w:r>
      <w:r>
        <w:t>Consider removing serum, since many of these can also be measured in plasma (folate, ferritin)</w:t>
      </w:r>
    </w:p>
  </w:comment>
  <w:comment w:id="56" w:author="Suchdev, Parminder S" w:date="2021-03-12T17:10:00Z" w:initials="SPS">
    <w:p w14:paraId="7C6D9EA8" w14:textId="648BE765" w:rsidR="00BD11B3" w:rsidRDefault="00BD11B3">
      <w:pPr>
        <w:pStyle w:val="CommentText"/>
      </w:pPr>
      <w:r>
        <w:rPr>
          <w:rStyle w:val="CommentReference"/>
        </w:rPr>
        <w:annotationRef/>
      </w:r>
      <w:r>
        <w:t>These seems better placed in Discussion</w:t>
      </w:r>
    </w:p>
  </w:comment>
  <w:comment w:id="58" w:author="Suchdev, Parminder S" w:date="2021-03-12T17:11:00Z" w:initials="SPS">
    <w:p w14:paraId="43A21755" w14:textId="1BC93F4C" w:rsidR="00BD11B3" w:rsidRDefault="00BD11B3">
      <w:pPr>
        <w:pStyle w:val="CommentText"/>
      </w:pPr>
      <w:r>
        <w:rPr>
          <w:rStyle w:val="CommentReference"/>
        </w:rPr>
        <w:annotationRef/>
      </w:r>
      <w:r>
        <w:t>I don’t think you need this as an objective</w:t>
      </w:r>
    </w:p>
  </w:comment>
  <w:comment w:id="62" w:author="Luo, Hanqi" w:date="2021-02-26T16:28:00Z" w:initials="LH">
    <w:p w14:paraId="65EED548" w14:textId="01F16E0F" w:rsidR="00BD11B3" w:rsidRDefault="00BD11B3">
      <w:pPr>
        <w:pStyle w:val="CommentText"/>
      </w:pPr>
      <w:r>
        <w:rPr>
          <w:rStyle w:val="CommentReference"/>
        </w:rPr>
        <w:annotationRef/>
      </w:r>
      <w:r>
        <w:t>I found this citation from a BRINDA paper. Please check if the citation is correct.</w:t>
      </w:r>
    </w:p>
  </w:comment>
  <w:comment w:id="64" w:author="Suchdev, Parminder S" w:date="2021-03-12T17:13:00Z" w:initials="SPS">
    <w:p w14:paraId="642B67E6" w14:textId="64CC47C0" w:rsidR="00BD11B3" w:rsidRDefault="00BD11B3">
      <w:pPr>
        <w:pStyle w:val="CommentText"/>
      </w:pPr>
      <w:r>
        <w:rPr>
          <w:rStyle w:val="CommentReference"/>
        </w:rPr>
        <w:annotationRef/>
      </w:r>
      <w:r>
        <w:t>Am confused about this section. Will this be submitted as a research paper or review/commentary? If research paper, this would all need to come in the conclusion. Really isn’t a method.</w:t>
      </w:r>
    </w:p>
  </w:comment>
  <w:comment w:id="75" w:author="Suchdev, Parminder S" w:date="2021-03-12T17:15:00Z" w:initials="SPS">
    <w:p w14:paraId="26D8FCEB" w14:textId="77777777" w:rsidR="00236713" w:rsidRDefault="00236713" w:rsidP="00236713">
      <w:pPr>
        <w:pStyle w:val="CommentText"/>
      </w:pPr>
      <w:r>
        <w:rPr>
          <w:rStyle w:val="CommentReference"/>
        </w:rPr>
        <w:annotationRef/>
      </w:r>
      <w:r>
        <w:t xml:space="preserve">Would change this nomenclature throughout. Package is performing inflammation correction using BRINDA regression correction approach. </w:t>
      </w:r>
    </w:p>
  </w:comment>
  <w:comment w:id="76" w:author="Luo, Hanqi" w:date="2022-02-18T12:13:00Z" w:initials="LH">
    <w:p w14:paraId="731A6825" w14:textId="571A3E10" w:rsidR="00751FE4" w:rsidRDefault="00751FE4">
      <w:pPr>
        <w:pStyle w:val="CommentText"/>
      </w:pPr>
      <w:r>
        <w:rPr>
          <w:rStyle w:val="CommentReference"/>
        </w:rPr>
        <w:annotationRef/>
      </w:r>
    </w:p>
  </w:comment>
  <w:comment w:id="79" w:author="Luo, Hanqi" w:date="2021-02-27T21:18:00Z" w:initials="LH">
    <w:p w14:paraId="6D6B798B" w14:textId="77777777" w:rsidR="00236713" w:rsidRDefault="00236713" w:rsidP="00236713">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99" w:author="Suchdev, Parminder S" w:date="2021-03-12T17:15:00Z" w:initials="SPS">
    <w:p w14:paraId="32ED3B99" w14:textId="26F82618" w:rsidR="0069599B" w:rsidRDefault="0069599B">
      <w:pPr>
        <w:pStyle w:val="CommentText"/>
      </w:pPr>
      <w:r>
        <w:rPr>
          <w:rStyle w:val="CommentReference"/>
        </w:rPr>
        <w:annotationRef/>
      </w:r>
      <w:r>
        <w:t xml:space="preserve">Would change this nomenclature throughout. Package is performing inflammation correction using BRINDA regression correction approach. </w:t>
      </w:r>
    </w:p>
  </w:comment>
  <w:comment w:id="103" w:author="Luo, Hanqi" w:date="2021-02-27T21:18:00Z" w:initials="LH">
    <w:p w14:paraId="369D87A7" w14:textId="63D7AE28" w:rsidR="00BD11B3" w:rsidRDefault="00BD11B3">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104" w:author="Suchdev, Parminder S" w:date="2021-03-12T16:09:00Z" w:initials="SPS">
    <w:p w14:paraId="49EFFC42" w14:textId="7399D741" w:rsidR="00BD11B3" w:rsidRDefault="00BD11B3">
      <w:pPr>
        <w:pStyle w:val="CommentText"/>
      </w:pPr>
      <w:r>
        <w:rPr>
          <w:rStyle w:val="CommentReference"/>
        </w:rPr>
        <w:annotationRef/>
      </w:r>
      <w:r>
        <w:t xml:space="preserve">We need to use formal CDC disclosure statement. I added it to title page. </w:t>
      </w:r>
    </w:p>
  </w:comment>
  <w:comment w:id="105" w:author="Hanqi Luo" w:date="2021-01-07T11:32:00Z" w:initials="HL">
    <w:p w14:paraId="34BB1BF8" w14:textId="2FAB8534" w:rsidR="00BD11B3" w:rsidRDefault="00BD11B3" w:rsidP="00DD587C">
      <w:pPr>
        <w:pStyle w:val="CommentText"/>
      </w:pPr>
      <w:r>
        <w:rPr>
          <w:rStyle w:val="CommentReference"/>
        </w:rPr>
        <w:annotationRef/>
      </w:r>
      <w:r>
        <w:rPr>
          <w:rStyle w:val="CommentReference"/>
        </w:rPr>
        <w:annotationRef/>
      </w:r>
      <w:r>
        <w:t xml:space="preserve"> </w:t>
      </w:r>
      <w:r w:rsidRPr="001B58C8">
        <w:rPr>
          <w:b/>
          <w:bCs/>
        </w:rPr>
        <w:t>Ty,</w:t>
      </w:r>
      <w:r>
        <w:t xml:space="preserve"> please let me know who the recipient of the USAID grant is (Both of us?)</w:t>
      </w:r>
    </w:p>
    <w:p w14:paraId="504B000D" w14:textId="634CD38B" w:rsidR="00BD11B3" w:rsidRDefault="00BD11B3" w:rsidP="00DD587C">
      <w:pPr>
        <w:pStyle w:val="CommentText"/>
      </w:pPr>
    </w:p>
    <w:p w14:paraId="155C63B9" w14:textId="58FFE2BC" w:rsidR="00BD11B3" w:rsidRDefault="00BD11B3" w:rsidP="00DD587C">
      <w:pPr>
        <w:pStyle w:val="CommentText"/>
      </w:pPr>
      <w:r>
        <w:t>Melissa and Parmi, Are you both the recipient of the grant? What’s the OPP number?</w:t>
      </w:r>
      <w:r w:rsidRPr="001B58C8">
        <w:t xml:space="preserve"> </w:t>
      </w:r>
      <w:r>
        <w:t xml:space="preserve">Since majority of my writing on this manuscript is covered by BRINDA, we should list the Gates </w:t>
      </w:r>
      <w:proofErr w:type="gramStart"/>
      <w:r>
        <w:t>foundation?</w:t>
      </w:r>
      <w:proofErr w:type="gramEnd"/>
      <w:r>
        <w:t xml:space="preserve"> </w:t>
      </w:r>
    </w:p>
    <w:p w14:paraId="544D7667" w14:textId="77777777" w:rsidR="00BD11B3" w:rsidRDefault="00BD11B3" w:rsidP="00DD587C">
      <w:pPr>
        <w:pStyle w:val="CommentText"/>
      </w:pPr>
    </w:p>
    <w:p w14:paraId="3E1DA9D7" w14:textId="5CCCE210" w:rsidR="00BD11B3" w:rsidRDefault="00BD11B3">
      <w:pPr>
        <w:pStyle w:val="CommentText"/>
      </w:pPr>
    </w:p>
  </w:comment>
  <w:comment w:id="106" w:author="Luo, Hanqi" w:date="2021-03-01T13:04:00Z" w:initials="LH">
    <w:p w14:paraId="4B7E61DF" w14:textId="3BB2413E" w:rsidR="00BD11B3" w:rsidRDefault="00BD11B3">
      <w:pPr>
        <w:pStyle w:val="CommentText"/>
      </w:pPr>
      <w:r>
        <w:rPr>
          <w:rStyle w:val="CommentReference"/>
        </w:rPr>
        <w:annotationRef/>
      </w:r>
      <w:r>
        <w:t xml:space="preserve">Hi </w:t>
      </w:r>
      <w:r w:rsidRPr="00134250">
        <w:rPr>
          <w:b/>
          <w:bCs/>
        </w:rPr>
        <w:t>Yaw</w:t>
      </w:r>
      <w:r>
        <w:t>, could you please verify these results from BRINDA 1’s analysis?</w:t>
      </w:r>
    </w:p>
  </w:comment>
  <w:comment w:id="107" w:author="Suchdev, Parminder S" w:date="2021-03-12T17:17:00Z" w:initials="SPS">
    <w:p w14:paraId="271813E7" w14:textId="58A3626E" w:rsidR="002C1804" w:rsidRDefault="002C1804">
      <w:pPr>
        <w:pStyle w:val="CommentText"/>
      </w:pPr>
      <w:r>
        <w:rPr>
          <w:rStyle w:val="CommentReference"/>
        </w:rPr>
        <w:annotationRef/>
      </w:r>
      <w:r>
        <w:t xml:space="preserve">We should discuss. Not sure the value of this table. The numbers are all the same between SAMBA and independent analysis, so not sure if we need to show.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4DA29" w15:done="0"/>
  <w15:commentEx w15:paraId="6F830D56" w15:done="0"/>
  <w15:commentEx w15:paraId="23283356" w15:done="0"/>
  <w15:commentEx w15:paraId="53D8F74E" w15:done="0"/>
  <w15:commentEx w15:paraId="5367EF99" w15:paraIdParent="53D8F74E" w15:done="0"/>
  <w15:commentEx w15:paraId="20B545C2" w15:done="0"/>
  <w15:commentEx w15:paraId="6987E983" w15:done="0"/>
  <w15:commentEx w15:paraId="43114390" w15:done="0"/>
  <w15:commentEx w15:paraId="71EBE1D9" w15:done="0"/>
  <w15:commentEx w15:paraId="2EBA91B7" w15:done="0"/>
  <w15:commentEx w15:paraId="0D0812B1" w15:done="0"/>
  <w15:commentEx w15:paraId="57DEE426" w15:done="0"/>
  <w15:commentEx w15:paraId="64A3FDF0" w15:done="0"/>
  <w15:commentEx w15:paraId="4CE544BF" w15:done="0"/>
  <w15:commentEx w15:paraId="5A2FA872" w15:done="0"/>
  <w15:commentEx w15:paraId="3CD58A64" w15:done="0"/>
  <w15:commentEx w15:paraId="42220FAD" w15:done="0"/>
  <w15:commentEx w15:paraId="7D634FA2" w15:done="0"/>
  <w15:commentEx w15:paraId="0DD5BF48" w15:done="0"/>
  <w15:commentEx w15:paraId="2692F0C5" w15:done="0"/>
  <w15:commentEx w15:paraId="1A9C6C0D" w15:done="0"/>
  <w15:commentEx w15:paraId="7C6D9EA8" w15:done="0"/>
  <w15:commentEx w15:paraId="43A21755" w15:done="0"/>
  <w15:commentEx w15:paraId="65EED548" w15:done="0"/>
  <w15:commentEx w15:paraId="642B67E6" w15:done="0"/>
  <w15:commentEx w15:paraId="26D8FCEB" w15:done="0"/>
  <w15:commentEx w15:paraId="731A6825" w15:paraIdParent="26D8FCEB" w15:done="0"/>
  <w15:commentEx w15:paraId="6D6B798B" w15:done="0"/>
  <w15:commentEx w15:paraId="32ED3B99" w15:done="0"/>
  <w15:commentEx w15:paraId="369D87A7" w15:done="0"/>
  <w15:commentEx w15:paraId="49EFFC42" w15:done="0"/>
  <w15:commentEx w15:paraId="3E1DA9D7" w15:done="0"/>
  <w15:commentEx w15:paraId="4B7E61DF" w15:done="0"/>
  <w15:commentEx w15:paraId="271813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6110B" w16cex:dateUtc="2021-03-13T00:10:00Z"/>
  <w16cex:commentExtensible w16cex:durableId="23E7461D" w16cex:dateUtc="2021-03-01T18:53:00Z"/>
  <w16cex:commentExtensible w16cex:durableId="23E7673D" w16cex:dateUtc="2021-03-01T21:14:00Z"/>
  <w16cex:commentExtensible w16cex:durableId="23E7674B" w16cex:dateUtc="2021-03-01T21:14:00Z"/>
  <w16cex:commentExtensible w16cex:durableId="23F61023" w16cex:dateUtc="2021-03-13T00:06:00Z"/>
  <w16cex:commentExtensible w16cex:durableId="23F61062" w16cex:dateUtc="2021-03-13T00:08:00Z"/>
  <w16cex:commentExtensible w16cex:durableId="23E75032" w16cex:dateUtc="2021-03-01T19:36:00Z"/>
  <w16cex:commentExtensible w16cex:durableId="23F61614" w16cex:dateUtc="2021-03-13T00:32:00Z"/>
  <w16cex:commentExtensible w16cex:durableId="23F61691" w16cex:dateUtc="2021-03-13T00:34:00Z"/>
  <w16cex:commentExtensible w16cex:durableId="23F616AE" w16cex:dateUtc="2021-03-13T00:34:00Z"/>
  <w16cex:commentExtensible w16cex:durableId="23F616CD" w16cex:dateUtc="2021-03-13T00:35:00Z"/>
  <w16cex:commentExtensible w16cex:durableId="23F61894" w16cex:dateUtc="2021-03-13T00:43:00Z"/>
  <w16cex:commentExtensible w16cex:durableId="23F618AF" w16cex:dateUtc="2021-03-13T00:43:00Z"/>
  <w16cex:commentExtensible w16cex:durableId="23F618C6" w16cex:dateUtc="2021-03-13T00:43:00Z"/>
  <w16cex:commentExtensible w16cex:durableId="23F61B4E" w16cex:dateUtc="2021-03-13T00:54:00Z"/>
  <w16cex:commentExtensible w16cex:durableId="23F61B2D" w16cex:dateUtc="2021-03-13T00:54:00Z"/>
  <w16cex:commentExtensible w16cex:durableId="23F61BB4" w16cex:dateUtc="2021-03-13T00:56:00Z"/>
  <w16cex:commentExtensible w16cex:durableId="23F61B78" w16cex:dateUtc="2021-03-13T00:55:00Z"/>
  <w16cex:commentExtensible w16cex:durableId="23F61D86" w16cex:dateUtc="2021-03-13T01:04:00Z"/>
  <w16cex:commentExtensible w16cex:durableId="23F61E49" w16cex:dateUtc="2021-03-13T01:07:00Z"/>
  <w16cex:commentExtensible w16cex:durableId="23F61EA1" w16cex:dateUtc="2021-03-13T01:08:00Z"/>
  <w16cex:commentExtensible w16cex:durableId="23F61EF0" w16cex:dateUtc="2021-03-13T01:10:00Z"/>
  <w16cex:commentExtensible w16cex:durableId="23F61F3A" w16cex:dateUtc="2021-03-13T01:11:00Z"/>
  <w16cex:commentExtensible w16cex:durableId="23E3A044" w16cex:dateUtc="2021-02-27T00:28:00Z"/>
  <w16cex:commentExtensible w16cex:durableId="23F61FAA" w16cex:dateUtc="2021-03-13T01:13:00Z"/>
  <w16cex:commentExtensible w16cex:durableId="25BA0ACF" w16cex:dateUtc="2021-03-13T01:15:00Z"/>
  <w16cex:commentExtensible w16cex:durableId="25BA0BD0" w16cex:dateUtc="2022-02-18T20:13:00Z"/>
  <w16cex:commentExtensible w16cex:durableId="25BA0ACE" w16cex:dateUtc="2021-02-28T05:18:00Z"/>
  <w16cex:commentExtensible w16cex:durableId="23F6201F" w16cex:dateUtc="2021-03-13T01:15:00Z"/>
  <w16cex:commentExtensible w16cex:durableId="23E53599" w16cex:dateUtc="2021-02-28T05:18:00Z"/>
  <w16cex:commentExtensible w16cex:durableId="23F610A4" w16cex:dateUtc="2021-03-13T00:09:00Z"/>
  <w16cex:commentExtensible w16cex:durableId="23A16FE5" w16cex:dateUtc="2021-01-07T19:32:00Z"/>
  <w16cex:commentExtensible w16cex:durableId="23E764E8" w16cex:dateUtc="2021-03-01T21:04:00Z"/>
  <w16cex:commentExtensible w16cex:durableId="23F620A6" w16cex:dateUtc="2021-03-13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4DA29" w16cid:durableId="23F6110B"/>
  <w16cid:commentId w16cid:paraId="6F830D56" w16cid:durableId="23E7461D"/>
  <w16cid:commentId w16cid:paraId="23283356" w16cid:durableId="23E7673D"/>
  <w16cid:commentId w16cid:paraId="53D8F74E" w16cid:durableId="23E7674B"/>
  <w16cid:commentId w16cid:paraId="5367EF99" w16cid:durableId="23F61023"/>
  <w16cid:commentId w16cid:paraId="20B545C2" w16cid:durableId="23F61062"/>
  <w16cid:commentId w16cid:paraId="6987E983" w16cid:durableId="23E75032"/>
  <w16cid:commentId w16cid:paraId="43114390" w16cid:durableId="23F61614"/>
  <w16cid:commentId w16cid:paraId="71EBE1D9" w16cid:durableId="23F61691"/>
  <w16cid:commentId w16cid:paraId="2EBA91B7" w16cid:durableId="23F616AE"/>
  <w16cid:commentId w16cid:paraId="0D0812B1" w16cid:durableId="23F616CD"/>
  <w16cid:commentId w16cid:paraId="57DEE426" w16cid:durableId="23F61894"/>
  <w16cid:commentId w16cid:paraId="64A3FDF0" w16cid:durableId="23F618AF"/>
  <w16cid:commentId w16cid:paraId="4CE544BF" w16cid:durableId="23F618C6"/>
  <w16cid:commentId w16cid:paraId="5A2FA872" w16cid:durableId="23F61B4E"/>
  <w16cid:commentId w16cid:paraId="3CD58A64" w16cid:durableId="23F61B2D"/>
  <w16cid:commentId w16cid:paraId="42220FAD" w16cid:durableId="23F61BB4"/>
  <w16cid:commentId w16cid:paraId="7D634FA2" w16cid:durableId="23F61B78"/>
  <w16cid:commentId w16cid:paraId="0DD5BF48" w16cid:durableId="23F61D86"/>
  <w16cid:commentId w16cid:paraId="2692F0C5" w16cid:durableId="23F61E49"/>
  <w16cid:commentId w16cid:paraId="1A9C6C0D" w16cid:durableId="23F61EA1"/>
  <w16cid:commentId w16cid:paraId="7C6D9EA8" w16cid:durableId="23F61EF0"/>
  <w16cid:commentId w16cid:paraId="43A21755" w16cid:durableId="23F61F3A"/>
  <w16cid:commentId w16cid:paraId="65EED548" w16cid:durableId="23E3A044"/>
  <w16cid:commentId w16cid:paraId="642B67E6" w16cid:durableId="23F61FAA"/>
  <w16cid:commentId w16cid:paraId="26D8FCEB" w16cid:durableId="25BA0ACF"/>
  <w16cid:commentId w16cid:paraId="731A6825" w16cid:durableId="25BA0BD0"/>
  <w16cid:commentId w16cid:paraId="6D6B798B" w16cid:durableId="25BA0ACE"/>
  <w16cid:commentId w16cid:paraId="32ED3B99" w16cid:durableId="23F6201F"/>
  <w16cid:commentId w16cid:paraId="369D87A7" w16cid:durableId="23E53599"/>
  <w16cid:commentId w16cid:paraId="49EFFC42" w16cid:durableId="23F610A4"/>
  <w16cid:commentId w16cid:paraId="3E1DA9D7" w16cid:durableId="23A16FE5"/>
  <w16cid:commentId w16cid:paraId="4B7E61DF" w16cid:durableId="23E764E8"/>
  <w16cid:commentId w16cid:paraId="271813E7" w16cid:durableId="23F62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9008" w14:textId="77777777" w:rsidR="00053035" w:rsidRDefault="00053035" w:rsidP="0045037E">
      <w:r>
        <w:separator/>
      </w:r>
    </w:p>
  </w:endnote>
  <w:endnote w:type="continuationSeparator" w:id="0">
    <w:p w14:paraId="7DF5C132" w14:textId="77777777" w:rsidR="00053035" w:rsidRDefault="00053035"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w:panose1 w:val="020B0502040504020204"/>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363169"/>
      <w:docPartObj>
        <w:docPartGallery w:val="Page Numbers (Bottom of Page)"/>
        <w:docPartUnique/>
      </w:docPartObj>
    </w:sdtPr>
    <w:sdtEndPr>
      <w:rPr>
        <w:rStyle w:val="PageNumber"/>
      </w:rPr>
    </w:sdtEndPr>
    <w:sdtContent>
      <w:p w14:paraId="1E450DAD" w14:textId="29BC6845" w:rsidR="00BD11B3" w:rsidRDefault="00BD11B3"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BD11B3" w:rsidRDefault="00BD11B3"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636322"/>
      <w:docPartObj>
        <w:docPartGallery w:val="Page Numbers (Bottom of Page)"/>
        <w:docPartUnique/>
      </w:docPartObj>
    </w:sdtPr>
    <w:sdtEndPr>
      <w:rPr>
        <w:rStyle w:val="PageNumber"/>
      </w:rPr>
    </w:sdtEndPr>
    <w:sdtContent>
      <w:p w14:paraId="6F7F3CDD" w14:textId="5F235990" w:rsidR="00BD11B3" w:rsidRDefault="00BD11B3"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BD11B3" w:rsidRDefault="00BD11B3"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7F5C" w14:textId="77777777" w:rsidR="00053035" w:rsidRDefault="00053035" w:rsidP="0045037E">
      <w:r>
        <w:separator/>
      </w:r>
    </w:p>
  </w:footnote>
  <w:footnote w:type="continuationSeparator" w:id="0">
    <w:p w14:paraId="0F086042" w14:textId="77777777" w:rsidR="00053035" w:rsidRDefault="00053035" w:rsidP="0045037E">
      <w:r>
        <w:continuationSeparator/>
      </w:r>
    </w:p>
  </w:footnote>
  <w:footnote w:id="1">
    <w:p w14:paraId="45B41890" w14:textId="5454F0A0" w:rsidR="00BD11B3" w:rsidRDefault="00BD11B3">
      <w:pPr>
        <w:pStyle w:val="FootnoteText"/>
      </w:pPr>
      <w:r w:rsidRPr="005E47E5">
        <w:rPr>
          <w:rStyle w:val="FootnoteReference"/>
        </w:rPr>
        <w:footnoteRef/>
      </w:r>
      <w:r w:rsidRPr="00CB7663">
        <w:rPr>
          <w:iCs/>
        </w:rPr>
        <w:t>AGP, Alpha(1)-acid glycoprotein; BRINDA, Biomarkers Reflecting Inflammation and Nutritional Determinants of Anemia; CRP, C-reactive protein</w:t>
      </w:r>
      <w:r w:rsidRPr="00CB7663">
        <w:rPr>
          <w:i/>
        </w:rPr>
        <w:t xml:space="preserve">; </w:t>
      </w:r>
      <w:r>
        <w:t xml:space="preserve">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NCD, Non-Communicable Diseases; NHANES, </w:t>
      </w:r>
      <w:r>
        <w:rPr>
          <w:rFonts w:ascii="Calibri" w:hAnsi="Calibri" w:cs="Calibri"/>
          <w:color w:val="000000" w:themeColor="text1"/>
        </w:rPr>
        <w:t xml:space="preserve">National Health and Nutrition Examination Survey; PSC, Preschool-age children; </w:t>
      </w:r>
      <w:r>
        <w:t xml:space="preserve">RBC, Red Blood Cell; SAMBA, Statistical Apparatus of Micronutrient Biomarker Analysis; sTfR, </w:t>
      </w:r>
      <w:r>
        <w:rPr>
          <w:rFonts w:ascii="Calibri" w:hAnsi="Calibri" w:cs="Calibri"/>
          <w:color w:val="000000" w:themeColor="text1"/>
        </w:rPr>
        <w:t xml:space="preserve">soluble transferrin receptor; WRA, women of reproductive age. </w:t>
      </w:r>
    </w:p>
  </w:footnote>
  <w:footnote w:id="2">
    <w:p w14:paraId="3F83CA7C" w14:textId="4204384A" w:rsidR="00BD11B3" w:rsidRDefault="00BD11B3">
      <w:pPr>
        <w:pStyle w:val="FootnoteText"/>
      </w:pPr>
      <w:r w:rsidRPr="005E47E5">
        <w:rPr>
          <w:rStyle w:val="FootnoteReference"/>
        </w:rPr>
        <w:footnoteRef/>
      </w:r>
      <w:r>
        <w:t xml:space="preserve"> </w:t>
      </w:r>
      <w:r w:rsidRPr="0045037E">
        <w:rPr>
          <w:lang w:val="en-GB"/>
        </w:rPr>
        <w:t>This analysis was supported by award</w:t>
      </w:r>
      <w:r>
        <w:rPr>
          <w:lang w:val="en-GB"/>
        </w:rPr>
        <w:t xml:space="preserve"> </w:t>
      </w:r>
      <w:r w:rsidRPr="007914D2">
        <w:rPr>
          <w:highlight w:val="yellow"/>
          <w:lang w:val="en-GB"/>
        </w:rPr>
        <w:t>XXXXXX</w:t>
      </w:r>
    </w:p>
  </w:footnote>
  <w:footnote w:id="3">
    <w:p w14:paraId="2D0F4F9E" w14:textId="0AEC1793" w:rsidR="00BD11B3" w:rsidRDefault="00BD11B3">
      <w:pPr>
        <w:pStyle w:val="FootnoteText"/>
      </w:pPr>
      <w:r w:rsidRPr="005E47E5">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3D3A41"/>
    <w:multiLevelType w:val="hybridMultilevel"/>
    <w:tmpl w:val="8DE89908"/>
    <w:lvl w:ilvl="0" w:tplc="0BC8737A">
      <w:start w:val="20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40F61"/>
    <w:multiLevelType w:val="hybridMultilevel"/>
    <w:tmpl w:val="4D3A1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6"/>
  </w:num>
  <w:num w:numId="4">
    <w:abstractNumId w:val="1"/>
  </w:num>
  <w:num w:numId="5">
    <w:abstractNumId w:val="9"/>
  </w:num>
  <w:num w:numId="6">
    <w:abstractNumId w:val="13"/>
  </w:num>
  <w:num w:numId="7">
    <w:abstractNumId w:val="4"/>
  </w:num>
  <w:num w:numId="8">
    <w:abstractNumId w:val="0"/>
  </w:num>
  <w:num w:numId="9">
    <w:abstractNumId w:val="2"/>
  </w:num>
  <w:num w:numId="10">
    <w:abstractNumId w:val="10"/>
  </w:num>
  <w:num w:numId="11">
    <w:abstractNumId w:val="12"/>
  </w:num>
  <w:num w:numId="12">
    <w:abstractNumId w:val="5"/>
  </w:num>
  <w:num w:numId="13">
    <w:abstractNumId w:val="8"/>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chdev, Parminder S">
    <w15:presenceInfo w15:providerId="AD" w15:userId="S::PSUCHDE@emory.edu::3d660893-d6ed-45e0-8fba-817e181cdec1"/>
  </w15:person>
  <w15:person w15:author="Luo, Hanqi">
    <w15:presenceInfo w15:providerId="AD" w15:userId="S::hluo30@emory.edu::ba15a5ed-f41d-478f-9a9a-32cd7ebb61b1"/>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07D9B"/>
    <w:rsid w:val="000175E7"/>
    <w:rsid w:val="00051A9C"/>
    <w:rsid w:val="00051FBD"/>
    <w:rsid w:val="00053035"/>
    <w:rsid w:val="00064A1B"/>
    <w:rsid w:val="00070E96"/>
    <w:rsid w:val="00073E9D"/>
    <w:rsid w:val="00085AA1"/>
    <w:rsid w:val="000B324F"/>
    <w:rsid w:val="000B7CB1"/>
    <w:rsid w:val="000C1C90"/>
    <w:rsid w:val="000C5254"/>
    <w:rsid w:val="000C58E8"/>
    <w:rsid w:val="000D115E"/>
    <w:rsid w:val="000F0EAF"/>
    <w:rsid w:val="000F3F92"/>
    <w:rsid w:val="00102ED6"/>
    <w:rsid w:val="001053EC"/>
    <w:rsid w:val="0011280A"/>
    <w:rsid w:val="001216EA"/>
    <w:rsid w:val="001249A5"/>
    <w:rsid w:val="00126CB1"/>
    <w:rsid w:val="00131B62"/>
    <w:rsid w:val="00134250"/>
    <w:rsid w:val="00135435"/>
    <w:rsid w:val="001378B1"/>
    <w:rsid w:val="00142CD9"/>
    <w:rsid w:val="00145111"/>
    <w:rsid w:val="001455A8"/>
    <w:rsid w:val="00147BCB"/>
    <w:rsid w:val="00147EAA"/>
    <w:rsid w:val="001522CF"/>
    <w:rsid w:val="001606EB"/>
    <w:rsid w:val="00161D3B"/>
    <w:rsid w:val="00164373"/>
    <w:rsid w:val="0017018E"/>
    <w:rsid w:val="00173441"/>
    <w:rsid w:val="001918DE"/>
    <w:rsid w:val="0019389B"/>
    <w:rsid w:val="001977E4"/>
    <w:rsid w:val="001A10A2"/>
    <w:rsid w:val="001B58C8"/>
    <w:rsid w:val="001B5BC9"/>
    <w:rsid w:val="001B722D"/>
    <w:rsid w:val="001C16E4"/>
    <w:rsid w:val="001C24C7"/>
    <w:rsid w:val="001D3678"/>
    <w:rsid w:val="001D655C"/>
    <w:rsid w:val="001E23D9"/>
    <w:rsid w:val="001E2939"/>
    <w:rsid w:val="001E715D"/>
    <w:rsid w:val="001F78A1"/>
    <w:rsid w:val="00205E80"/>
    <w:rsid w:val="00206A1B"/>
    <w:rsid w:val="002222D9"/>
    <w:rsid w:val="002228AE"/>
    <w:rsid w:val="0022592D"/>
    <w:rsid w:val="00236713"/>
    <w:rsid w:val="00245F76"/>
    <w:rsid w:val="002524A2"/>
    <w:rsid w:val="002556B5"/>
    <w:rsid w:val="00260733"/>
    <w:rsid w:val="00264C30"/>
    <w:rsid w:val="00274BC6"/>
    <w:rsid w:val="0028458C"/>
    <w:rsid w:val="00287C67"/>
    <w:rsid w:val="002923F4"/>
    <w:rsid w:val="00293F58"/>
    <w:rsid w:val="002974FA"/>
    <w:rsid w:val="002A4F57"/>
    <w:rsid w:val="002B0CB0"/>
    <w:rsid w:val="002B7FD0"/>
    <w:rsid w:val="002C1804"/>
    <w:rsid w:val="002C66DA"/>
    <w:rsid w:val="002D2CEE"/>
    <w:rsid w:val="002D3D0D"/>
    <w:rsid w:val="002E5B5D"/>
    <w:rsid w:val="002E6541"/>
    <w:rsid w:val="00303D15"/>
    <w:rsid w:val="0032347A"/>
    <w:rsid w:val="00325E2A"/>
    <w:rsid w:val="00333203"/>
    <w:rsid w:val="00334D2A"/>
    <w:rsid w:val="00345E03"/>
    <w:rsid w:val="003508E1"/>
    <w:rsid w:val="003522A8"/>
    <w:rsid w:val="0035374E"/>
    <w:rsid w:val="003615E0"/>
    <w:rsid w:val="003621B2"/>
    <w:rsid w:val="003745F0"/>
    <w:rsid w:val="0037675B"/>
    <w:rsid w:val="003852CA"/>
    <w:rsid w:val="00385B20"/>
    <w:rsid w:val="00385DAD"/>
    <w:rsid w:val="003B0C66"/>
    <w:rsid w:val="003B2D68"/>
    <w:rsid w:val="003B60BC"/>
    <w:rsid w:val="003B69E7"/>
    <w:rsid w:val="003C3443"/>
    <w:rsid w:val="003F1707"/>
    <w:rsid w:val="003F2FF7"/>
    <w:rsid w:val="003F3F32"/>
    <w:rsid w:val="003F4269"/>
    <w:rsid w:val="0040050B"/>
    <w:rsid w:val="00425FA1"/>
    <w:rsid w:val="0042789F"/>
    <w:rsid w:val="0045037E"/>
    <w:rsid w:val="0045076C"/>
    <w:rsid w:val="00453FDB"/>
    <w:rsid w:val="004547F4"/>
    <w:rsid w:val="00465807"/>
    <w:rsid w:val="00477621"/>
    <w:rsid w:val="00477C7B"/>
    <w:rsid w:val="00480F59"/>
    <w:rsid w:val="00485388"/>
    <w:rsid w:val="00487B4F"/>
    <w:rsid w:val="004A0804"/>
    <w:rsid w:val="004A1203"/>
    <w:rsid w:val="004A2E24"/>
    <w:rsid w:val="004B54D5"/>
    <w:rsid w:val="004B74B9"/>
    <w:rsid w:val="004C1601"/>
    <w:rsid w:val="004D2FFD"/>
    <w:rsid w:val="004E2F59"/>
    <w:rsid w:val="004E3129"/>
    <w:rsid w:val="004E5031"/>
    <w:rsid w:val="004F67A2"/>
    <w:rsid w:val="004F6938"/>
    <w:rsid w:val="00500D6B"/>
    <w:rsid w:val="00510D65"/>
    <w:rsid w:val="00521A11"/>
    <w:rsid w:val="005332A0"/>
    <w:rsid w:val="00535DC5"/>
    <w:rsid w:val="005404F6"/>
    <w:rsid w:val="005433E2"/>
    <w:rsid w:val="00550A64"/>
    <w:rsid w:val="00552046"/>
    <w:rsid w:val="005526E2"/>
    <w:rsid w:val="0056202F"/>
    <w:rsid w:val="00564E5C"/>
    <w:rsid w:val="00571579"/>
    <w:rsid w:val="00577236"/>
    <w:rsid w:val="005968A9"/>
    <w:rsid w:val="00596DE0"/>
    <w:rsid w:val="005A115F"/>
    <w:rsid w:val="005C39D0"/>
    <w:rsid w:val="005C70D2"/>
    <w:rsid w:val="005E47E5"/>
    <w:rsid w:val="005E62AB"/>
    <w:rsid w:val="005E7CF7"/>
    <w:rsid w:val="005F1EB1"/>
    <w:rsid w:val="005F5EDE"/>
    <w:rsid w:val="005F6B92"/>
    <w:rsid w:val="00606C07"/>
    <w:rsid w:val="006121C4"/>
    <w:rsid w:val="0063144B"/>
    <w:rsid w:val="00633565"/>
    <w:rsid w:val="00636912"/>
    <w:rsid w:val="006372FB"/>
    <w:rsid w:val="00641D92"/>
    <w:rsid w:val="00645BBB"/>
    <w:rsid w:val="00647CBD"/>
    <w:rsid w:val="00665EA6"/>
    <w:rsid w:val="00673233"/>
    <w:rsid w:val="0067349F"/>
    <w:rsid w:val="00680A47"/>
    <w:rsid w:val="006850D8"/>
    <w:rsid w:val="00685150"/>
    <w:rsid w:val="006868ED"/>
    <w:rsid w:val="006874E6"/>
    <w:rsid w:val="00691A18"/>
    <w:rsid w:val="0069599B"/>
    <w:rsid w:val="0069794D"/>
    <w:rsid w:val="006A2568"/>
    <w:rsid w:val="006A2823"/>
    <w:rsid w:val="006A4115"/>
    <w:rsid w:val="006A6959"/>
    <w:rsid w:val="006B1D35"/>
    <w:rsid w:val="006C0071"/>
    <w:rsid w:val="006C4374"/>
    <w:rsid w:val="006C4B2C"/>
    <w:rsid w:val="006D01E7"/>
    <w:rsid w:val="006D0288"/>
    <w:rsid w:val="006D2273"/>
    <w:rsid w:val="006E2356"/>
    <w:rsid w:val="006E2B1F"/>
    <w:rsid w:val="006E5837"/>
    <w:rsid w:val="006F51C5"/>
    <w:rsid w:val="00703A4C"/>
    <w:rsid w:val="0070418C"/>
    <w:rsid w:val="007104D1"/>
    <w:rsid w:val="00716A32"/>
    <w:rsid w:val="00717DF3"/>
    <w:rsid w:val="00721D6E"/>
    <w:rsid w:val="00724787"/>
    <w:rsid w:val="00744A7C"/>
    <w:rsid w:val="00751FE4"/>
    <w:rsid w:val="00760D87"/>
    <w:rsid w:val="0076762C"/>
    <w:rsid w:val="007701F7"/>
    <w:rsid w:val="007757E4"/>
    <w:rsid w:val="00780323"/>
    <w:rsid w:val="00781090"/>
    <w:rsid w:val="00783921"/>
    <w:rsid w:val="007914D2"/>
    <w:rsid w:val="007922CD"/>
    <w:rsid w:val="00793CB8"/>
    <w:rsid w:val="00795BB3"/>
    <w:rsid w:val="007A1E4C"/>
    <w:rsid w:val="007A3D34"/>
    <w:rsid w:val="007A7832"/>
    <w:rsid w:val="007B7D0A"/>
    <w:rsid w:val="007C501F"/>
    <w:rsid w:val="007C5D58"/>
    <w:rsid w:val="007D3555"/>
    <w:rsid w:val="007D4549"/>
    <w:rsid w:val="007D6464"/>
    <w:rsid w:val="007F036F"/>
    <w:rsid w:val="007F2F57"/>
    <w:rsid w:val="007F582A"/>
    <w:rsid w:val="007F7042"/>
    <w:rsid w:val="008020C7"/>
    <w:rsid w:val="00804806"/>
    <w:rsid w:val="0080508C"/>
    <w:rsid w:val="008054E0"/>
    <w:rsid w:val="00805821"/>
    <w:rsid w:val="0080612E"/>
    <w:rsid w:val="00815C1D"/>
    <w:rsid w:val="008163AE"/>
    <w:rsid w:val="00817927"/>
    <w:rsid w:val="008337DE"/>
    <w:rsid w:val="00846679"/>
    <w:rsid w:val="00862C71"/>
    <w:rsid w:val="008654E0"/>
    <w:rsid w:val="00884544"/>
    <w:rsid w:val="0088566A"/>
    <w:rsid w:val="00892453"/>
    <w:rsid w:val="008A08EA"/>
    <w:rsid w:val="008A68DF"/>
    <w:rsid w:val="008A79ED"/>
    <w:rsid w:val="008B0DFA"/>
    <w:rsid w:val="008B409F"/>
    <w:rsid w:val="008C03B0"/>
    <w:rsid w:val="008C28DB"/>
    <w:rsid w:val="008C33DF"/>
    <w:rsid w:val="008C7C02"/>
    <w:rsid w:val="008D33D0"/>
    <w:rsid w:val="008D3C71"/>
    <w:rsid w:val="008D4F74"/>
    <w:rsid w:val="008E2AE5"/>
    <w:rsid w:val="008E56EF"/>
    <w:rsid w:val="008E6339"/>
    <w:rsid w:val="008F1E71"/>
    <w:rsid w:val="008F21CA"/>
    <w:rsid w:val="008F5A5A"/>
    <w:rsid w:val="008F5E3F"/>
    <w:rsid w:val="00901D6C"/>
    <w:rsid w:val="00907D44"/>
    <w:rsid w:val="00913773"/>
    <w:rsid w:val="009169DC"/>
    <w:rsid w:val="00922641"/>
    <w:rsid w:val="00925110"/>
    <w:rsid w:val="009274AC"/>
    <w:rsid w:val="00937924"/>
    <w:rsid w:val="009403A5"/>
    <w:rsid w:val="00952B7B"/>
    <w:rsid w:val="00956730"/>
    <w:rsid w:val="009615E2"/>
    <w:rsid w:val="00967E5C"/>
    <w:rsid w:val="00975A1C"/>
    <w:rsid w:val="00976CCC"/>
    <w:rsid w:val="00985FED"/>
    <w:rsid w:val="009A0FB5"/>
    <w:rsid w:val="009A127D"/>
    <w:rsid w:val="009A23C6"/>
    <w:rsid w:val="009B1B23"/>
    <w:rsid w:val="009C2278"/>
    <w:rsid w:val="009C70D8"/>
    <w:rsid w:val="009E4BAB"/>
    <w:rsid w:val="009F09D7"/>
    <w:rsid w:val="009F6A95"/>
    <w:rsid w:val="00A067F6"/>
    <w:rsid w:val="00A150A1"/>
    <w:rsid w:val="00A16505"/>
    <w:rsid w:val="00A2129B"/>
    <w:rsid w:val="00A23128"/>
    <w:rsid w:val="00A3139B"/>
    <w:rsid w:val="00A56B4A"/>
    <w:rsid w:val="00A62066"/>
    <w:rsid w:val="00A66053"/>
    <w:rsid w:val="00A6715C"/>
    <w:rsid w:val="00A741E3"/>
    <w:rsid w:val="00A85F97"/>
    <w:rsid w:val="00A94C12"/>
    <w:rsid w:val="00A96C27"/>
    <w:rsid w:val="00AA7B15"/>
    <w:rsid w:val="00AB7CCD"/>
    <w:rsid w:val="00AC0638"/>
    <w:rsid w:val="00AC4A3F"/>
    <w:rsid w:val="00AC4EEE"/>
    <w:rsid w:val="00AD2C8E"/>
    <w:rsid w:val="00AD5C01"/>
    <w:rsid w:val="00AF07AB"/>
    <w:rsid w:val="00AF7743"/>
    <w:rsid w:val="00B34C3B"/>
    <w:rsid w:val="00B37F8E"/>
    <w:rsid w:val="00B45AA5"/>
    <w:rsid w:val="00B47A74"/>
    <w:rsid w:val="00B52003"/>
    <w:rsid w:val="00B52D39"/>
    <w:rsid w:val="00B64208"/>
    <w:rsid w:val="00B7129D"/>
    <w:rsid w:val="00B7592F"/>
    <w:rsid w:val="00B8260F"/>
    <w:rsid w:val="00BA2424"/>
    <w:rsid w:val="00BA3D0A"/>
    <w:rsid w:val="00BA7F42"/>
    <w:rsid w:val="00BB5207"/>
    <w:rsid w:val="00BB565D"/>
    <w:rsid w:val="00BB7070"/>
    <w:rsid w:val="00BB7F31"/>
    <w:rsid w:val="00BC0700"/>
    <w:rsid w:val="00BC0E78"/>
    <w:rsid w:val="00BC52A6"/>
    <w:rsid w:val="00BC5B51"/>
    <w:rsid w:val="00BD11B3"/>
    <w:rsid w:val="00BF2403"/>
    <w:rsid w:val="00C05249"/>
    <w:rsid w:val="00C056ED"/>
    <w:rsid w:val="00C07206"/>
    <w:rsid w:val="00C1060A"/>
    <w:rsid w:val="00C12938"/>
    <w:rsid w:val="00C14BA4"/>
    <w:rsid w:val="00C15740"/>
    <w:rsid w:val="00C35344"/>
    <w:rsid w:val="00C40531"/>
    <w:rsid w:val="00C43B2E"/>
    <w:rsid w:val="00C4550C"/>
    <w:rsid w:val="00C54BF4"/>
    <w:rsid w:val="00C73318"/>
    <w:rsid w:val="00C81A05"/>
    <w:rsid w:val="00C83ABA"/>
    <w:rsid w:val="00C93F8E"/>
    <w:rsid w:val="00C96061"/>
    <w:rsid w:val="00C96A24"/>
    <w:rsid w:val="00C97638"/>
    <w:rsid w:val="00CB03A2"/>
    <w:rsid w:val="00CB25E6"/>
    <w:rsid w:val="00CB399F"/>
    <w:rsid w:val="00CB46E2"/>
    <w:rsid w:val="00CB7015"/>
    <w:rsid w:val="00CB7663"/>
    <w:rsid w:val="00CC22FA"/>
    <w:rsid w:val="00CC3177"/>
    <w:rsid w:val="00CC647F"/>
    <w:rsid w:val="00CC6B42"/>
    <w:rsid w:val="00CC7E00"/>
    <w:rsid w:val="00CD27ED"/>
    <w:rsid w:val="00CE3D1A"/>
    <w:rsid w:val="00CE67D8"/>
    <w:rsid w:val="00CF50E5"/>
    <w:rsid w:val="00D06751"/>
    <w:rsid w:val="00D209C1"/>
    <w:rsid w:val="00D31FAC"/>
    <w:rsid w:val="00D3275A"/>
    <w:rsid w:val="00D45F73"/>
    <w:rsid w:val="00D509EA"/>
    <w:rsid w:val="00D61C1C"/>
    <w:rsid w:val="00D63E5F"/>
    <w:rsid w:val="00D64926"/>
    <w:rsid w:val="00D64F79"/>
    <w:rsid w:val="00D655A2"/>
    <w:rsid w:val="00D6642A"/>
    <w:rsid w:val="00D70625"/>
    <w:rsid w:val="00D811A2"/>
    <w:rsid w:val="00D81B17"/>
    <w:rsid w:val="00DB0264"/>
    <w:rsid w:val="00DB32A6"/>
    <w:rsid w:val="00DC20C7"/>
    <w:rsid w:val="00DC74BE"/>
    <w:rsid w:val="00DD587C"/>
    <w:rsid w:val="00DD6400"/>
    <w:rsid w:val="00DF474E"/>
    <w:rsid w:val="00DF64DA"/>
    <w:rsid w:val="00E2447B"/>
    <w:rsid w:val="00E500E5"/>
    <w:rsid w:val="00E647F3"/>
    <w:rsid w:val="00E777F0"/>
    <w:rsid w:val="00E849AF"/>
    <w:rsid w:val="00EA417E"/>
    <w:rsid w:val="00EB6598"/>
    <w:rsid w:val="00EB7E89"/>
    <w:rsid w:val="00EC07A6"/>
    <w:rsid w:val="00EC3419"/>
    <w:rsid w:val="00EC5F98"/>
    <w:rsid w:val="00ED2BB0"/>
    <w:rsid w:val="00ED48A9"/>
    <w:rsid w:val="00ED6836"/>
    <w:rsid w:val="00EE27E6"/>
    <w:rsid w:val="00EE2C36"/>
    <w:rsid w:val="00EE516F"/>
    <w:rsid w:val="00EE5A57"/>
    <w:rsid w:val="00EE7BB0"/>
    <w:rsid w:val="00F006B0"/>
    <w:rsid w:val="00F03A77"/>
    <w:rsid w:val="00F07FE8"/>
    <w:rsid w:val="00F17481"/>
    <w:rsid w:val="00F2665F"/>
    <w:rsid w:val="00F34771"/>
    <w:rsid w:val="00F3567A"/>
    <w:rsid w:val="00F35745"/>
    <w:rsid w:val="00F36F4B"/>
    <w:rsid w:val="00F37251"/>
    <w:rsid w:val="00F42ECB"/>
    <w:rsid w:val="00F47C87"/>
    <w:rsid w:val="00F47C98"/>
    <w:rsid w:val="00F50E9A"/>
    <w:rsid w:val="00F51F37"/>
    <w:rsid w:val="00F56F5E"/>
    <w:rsid w:val="00F626F4"/>
    <w:rsid w:val="00F650C5"/>
    <w:rsid w:val="00F769DF"/>
    <w:rsid w:val="00F80B30"/>
    <w:rsid w:val="00F85758"/>
    <w:rsid w:val="00F87577"/>
    <w:rsid w:val="00F90204"/>
    <w:rsid w:val="00F96714"/>
    <w:rsid w:val="00F97A44"/>
    <w:rsid w:val="00FA41A7"/>
    <w:rsid w:val="00FA7890"/>
    <w:rsid w:val="00FC55B3"/>
    <w:rsid w:val="00FE141C"/>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 w:type="character" w:styleId="EndnoteReference">
    <w:name w:val="endnote reference"/>
    <w:basedOn w:val="DefaultParagraphFont"/>
    <w:uiPriority w:val="99"/>
    <w:semiHidden/>
    <w:unhideWhenUsed/>
    <w:rsid w:val="005E47E5"/>
    <w:rPr>
      <w:vertAlign w:val="superscript"/>
    </w:rPr>
  </w:style>
  <w:style w:type="paragraph" w:styleId="Caption">
    <w:name w:val="caption"/>
    <w:basedOn w:val="Normal"/>
    <w:next w:val="Normal"/>
    <w:uiPriority w:val="35"/>
    <w:unhideWhenUsed/>
    <w:qFormat/>
    <w:rsid w:val="00804806"/>
    <w:pPr>
      <w:spacing w:after="200"/>
    </w:pPr>
    <w:rPr>
      <w:rFonts w:asciiTheme="minorHAnsi" w:eastAsiaTheme="minorEastAsia" w:hAnsiTheme="minorHAnsi" w:cstheme="minorBidi"/>
      <w:i/>
      <w:iCs/>
      <w:color w:val="44546A" w:themeColor="text2"/>
      <w:sz w:val="18"/>
      <w:szCs w:val="18"/>
    </w:rPr>
  </w:style>
  <w:style w:type="character" w:styleId="LineNumber">
    <w:name w:val="line number"/>
    <w:basedOn w:val="DefaultParagraphFont"/>
    <w:uiPriority w:val="99"/>
    <w:semiHidden/>
    <w:unhideWhenUsed/>
    <w:rsid w:val="00BB565D"/>
  </w:style>
  <w:style w:type="paragraph" w:styleId="Revision">
    <w:name w:val="Revision"/>
    <w:hidden/>
    <w:uiPriority w:val="99"/>
    <w:semiHidden/>
    <w:rsid w:val="001455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996416250">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125">
      <w:bodyDiv w:val="1"/>
      <w:marLeft w:val="0"/>
      <w:marRight w:val="0"/>
      <w:marTop w:val="0"/>
      <w:marBottom w:val="0"/>
      <w:divBdr>
        <w:top w:val="none" w:sz="0" w:space="0" w:color="auto"/>
        <w:left w:val="none" w:sz="0" w:space="0" w:color="auto"/>
        <w:bottom w:val="none" w:sz="0" w:space="0" w:color="auto"/>
        <w:right w:val="none" w:sz="0" w:space="0" w:color="auto"/>
      </w:divBdr>
      <w:divsChild>
        <w:div w:id="1250578433">
          <w:marLeft w:val="0"/>
          <w:marRight w:val="0"/>
          <w:marTop w:val="0"/>
          <w:marBottom w:val="0"/>
          <w:divBdr>
            <w:top w:val="none" w:sz="0" w:space="0" w:color="auto"/>
            <w:left w:val="none" w:sz="0" w:space="0" w:color="auto"/>
            <w:bottom w:val="none" w:sz="0" w:space="0" w:color="auto"/>
            <w:right w:val="none" w:sz="0" w:space="0" w:color="auto"/>
          </w:divBdr>
          <w:divsChild>
            <w:div w:id="270355166">
              <w:marLeft w:val="0"/>
              <w:marRight w:val="0"/>
              <w:marTop w:val="0"/>
              <w:marBottom w:val="0"/>
              <w:divBdr>
                <w:top w:val="none" w:sz="0" w:space="0" w:color="auto"/>
                <w:left w:val="none" w:sz="0" w:space="0" w:color="auto"/>
                <w:bottom w:val="none" w:sz="0" w:space="0" w:color="auto"/>
                <w:right w:val="none" w:sz="0" w:space="0" w:color="auto"/>
              </w:divBdr>
              <w:divsChild>
                <w:div w:id="1241406147">
                  <w:marLeft w:val="0"/>
                  <w:marRight w:val="0"/>
                  <w:marTop w:val="0"/>
                  <w:marBottom w:val="0"/>
                  <w:divBdr>
                    <w:top w:val="none" w:sz="0" w:space="0" w:color="auto"/>
                    <w:left w:val="none" w:sz="0" w:space="0" w:color="auto"/>
                    <w:bottom w:val="none" w:sz="0" w:space="0" w:color="auto"/>
                    <w:right w:val="none" w:sz="0" w:space="0" w:color="auto"/>
                  </w:divBdr>
                  <w:divsChild>
                    <w:div w:id="11002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F7D0-6408-4A5B-AE5D-463C9E2D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14998</Words>
  <Characters>85491</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Luo, Hanqi</cp:lastModifiedBy>
  <cp:revision>15</cp:revision>
  <dcterms:created xsi:type="dcterms:W3CDTF">2021-03-12T21:04:00Z</dcterms:created>
  <dcterms:modified xsi:type="dcterms:W3CDTF">2022-02-25T16:32:00Z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id="EryrQveB"/&gt;&lt;style id="http://www.zotero.org/styles/journal-of-nutrition" hasBibliography="1" bibliographyStyleHasBeenSet="1"/&gt;&lt;prefs&gt;&lt;pref name="fieldType" value="Field"/&gt;&lt;/prefs&gt;&lt;/data&gt;</vt:lpwstr>
  </property>
</Properties>
</file>