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3B9B" w14:textId="4608678B"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w:t>
      </w:r>
      <w:r w:rsidR="00274BC6">
        <w:rPr>
          <w:rFonts w:ascii="Calibri" w:hAnsi="Calibri" w:cs="Calibri"/>
        </w:rPr>
        <w:t>3</w:t>
      </w:r>
      <w:r w:rsidRPr="008A08EA">
        <w:rPr>
          <w:rFonts w:ascii="Calibri" w:hAnsi="Calibri" w:cs="Calibri"/>
        </w:rPr>
        <w:t>/</w:t>
      </w:r>
      <w:r w:rsidR="00274BC6">
        <w:rPr>
          <w:rFonts w:ascii="Calibri" w:hAnsi="Calibri" w:cs="Calibri"/>
        </w:rPr>
        <w:t>01</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35ECC476" w:rsidR="003F1707" w:rsidRPr="008A08EA" w:rsidRDefault="00C40531" w:rsidP="00F36F4B">
      <w:pPr>
        <w:jc w:val="both"/>
        <w:rPr>
          <w:rFonts w:ascii="Calibri" w:hAnsi="Calibri" w:cs="Calibri"/>
          <w:b/>
          <w:bCs/>
        </w:rPr>
      </w:pPr>
      <w:bookmarkStart w:id="0" w:name="OLE_LINK1"/>
      <w:bookmarkStart w:id="1" w:name="OLE_LINK2"/>
      <w:commentRangeStart w:id="2"/>
      <w:del w:id="3" w:author="Ty Beal" w:date="2021-03-12T03:39:00Z">
        <w:r w:rsidRPr="008A08EA" w:rsidDel="00B4797B">
          <w:rPr>
            <w:rFonts w:ascii="Calibri" w:hAnsi="Calibri" w:cs="Calibri"/>
            <w:b/>
            <w:bCs/>
          </w:rPr>
          <w:delText xml:space="preserve">Call for </w:delText>
        </w:r>
        <w:r w:rsidR="0080612E" w:rsidRPr="008A08EA" w:rsidDel="00B4797B">
          <w:rPr>
            <w:rFonts w:ascii="Calibri" w:hAnsi="Calibri" w:cs="Calibri"/>
            <w:b/>
            <w:bCs/>
          </w:rPr>
          <w:delText>g</w:delText>
        </w:r>
      </w:del>
      <w:ins w:id="4" w:author="Ty Beal" w:date="2021-03-12T03:39:00Z">
        <w:r w:rsidR="00B4797B">
          <w:rPr>
            <w:rFonts w:ascii="Calibri" w:hAnsi="Calibri" w:cs="Calibri"/>
            <w:b/>
            <w:bCs/>
          </w:rPr>
          <w:t>G</w:t>
        </w:r>
      </w:ins>
      <w:r w:rsidR="0080612E" w:rsidRPr="008A08EA">
        <w:rPr>
          <w:rFonts w:ascii="Calibri" w:hAnsi="Calibri" w:cs="Calibri"/>
          <w:b/>
          <w:bCs/>
        </w:rPr>
        <w:t xml:space="preserve">lobal </w:t>
      </w:r>
      <w:r w:rsidRPr="008A08EA">
        <w:rPr>
          <w:rFonts w:ascii="Calibri" w:hAnsi="Calibri" w:cs="Calibri"/>
          <w:b/>
          <w:bCs/>
        </w:rPr>
        <w:t xml:space="preserve">standardization </w:t>
      </w:r>
      <w:del w:id="5" w:author="Ty Beal" w:date="2021-03-12T03:41:00Z">
        <w:r w:rsidRPr="008A08EA" w:rsidDel="00BF08DC">
          <w:rPr>
            <w:rFonts w:ascii="Calibri" w:hAnsi="Calibri" w:cs="Calibri"/>
            <w:b/>
            <w:bCs/>
          </w:rPr>
          <w:delText xml:space="preserve">in </w:delText>
        </w:r>
      </w:del>
      <w:ins w:id="6" w:author="Ty Beal" w:date="2021-03-12T03:41:00Z">
        <w:r w:rsidR="00BF08DC">
          <w:rPr>
            <w:rFonts w:ascii="Calibri" w:hAnsi="Calibri" w:cs="Calibri"/>
            <w:b/>
            <w:bCs/>
          </w:rPr>
          <w:t>of</w:t>
        </w:r>
        <w:r w:rsidR="00BF08DC" w:rsidRPr="008A08EA">
          <w:rPr>
            <w:rFonts w:ascii="Calibri" w:hAnsi="Calibri" w:cs="Calibri"/>
            <w:b/>
            <w:bCs/>
          </w:rPr>
          <w:t xml:space="preserve"> </w:t>
        </w:r>
      </w:ins>
      <w:r w:rsidRPr="008A08EA">
        <w:rPr>
          <w:rFonts w:ascii="Calibri" w:hAnsi="Calibri" w:cs="Calibri"/>
          <w:b/>
          <w:bCs/>
        </w:rPr>
        <w:t xml:space="preserve">micronutrient biomarker </w:t>
      </w:r>
      <w:r w:rsidR="009A23C6" w:rsidRPr="008A08EA">
        <w:rPr>
          <w:rFonts w:ascii="Calibri" w:hAnsi="Calibri" w:cs="Calibri"/>
          <w:b/>
          <w:bCs/>
        </w:rPr>
        <w:t xml:space="preserve">statistical </w:t>
      </w:r>
      <w:r w:rsidRPr="008A08EA">
        <w:rPr>
          <w:rFonts w:ascii="Calibri" w:hAnsi="Calibri" w:cs="Calibri"/>
          <w:b/>
          <w:bCs/>
        </w:rPr>
        <w:t>analysis</w:t>
      </w:r>
      <w:ins w:id="7" w:author="Ty Beal" w:date="2021-03-12T03:39:00Z">
        <w:r w:rsidR="00B4797B">
          <w:rPr>
            <w:rFonts w:ascii="Calibri" w:hAnsi="Calibri" w:cs="Calibri"/>
            <w:b/>
            <w:bCs/>
          </w:rPr>
          <w:t>:</w:t>
        </w:r>
      </w:ins>
      <w:del w:id="8" w:author="Ty Beal" w:date="2021-03-12T03:39:00Z">
        <w:r w:rsidRPr="008A08EA" w:rsidDel="00B4797B">
          <w:rPr>
            <w:rFonts w:ascii="Calibri" w:hAnsi="Calibri" w:cs="Calibri"/>
            <w:b/>
            <w:bCs/>
          </w:rPr>
          <w:delText>,</w:delText>
        </w:r>
      </w:del>
      <w:r w:rsidRPr="008A08EA">
        <w:rPr>
          <w:rFonts w:ascii="Calibri" w:hAnsi="Calibri" w:cs="Calibri"/>
          <w:b/>
          <w:bCs/>
        </w:rPr>
        <w:t xml:space="preserve"> </w:t>
      </w:r>
      <w:del w:id="9" w:author="Ty Beal" w:date="2021-03-12T03:39:00Z">
        <w:r w:rsidRPr="008A08EA" w:rsidDel="00B4797B">
          <w:rPr>
            <w:rFonts w:ascii="Calibri" w:hAnsi="Calibri" w:cs="Calibri"/>
            <w:b/>
            <w:bCs/>
          </w:rPr>
          <w:delText xml:space="preserve">an </w:delText>
        </w:r>
      </w:del>
      <w:ins w:id="10" w:author="Ty Beal" w:date="2021-03-12T03:39:00Z">
        <w:r w:rsidR="00B4797B">
          <w:rPr>
            <w:rFonts w:ascii="Calibri" w:hAnsi="Calibri" w:cs="Calibri"/>
            <w:b/>
            <w:bCs/>
          </w:rPr>
          <w:t>A</w:t>
        </w:r>
        <w:r w:rsidR="00B4797B" w:rsidRPr="008A08EA">
          <w:rPr>
            <w:rFonts w:ascii="Calibri" w:hAnsi="Calibri" w:cs="Calibri"/>
            <w:b/>
            <w:bCs/>
          </w:rPr>
          <w:t xml:space="preserve">n </w:t>
        </w:r>
      </w:ins>
      <w:r w:rsidRPr="008A08EA">
        <w:rPr>
          <w:rFonts w:ascii="Calibri" w:hAnsi="Calibri" w:cs="Calibri"/>
          <w:b/>
          <w:bCs/>
        </w:rPr>
        <w:t xml:space="preserve">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5E47E5">
        <w:rPr>
          <w:rStyle w:val="FootnoteReference"/>
        </w:rPr>
        <w:footnoteReference w:id="1"/>
      </w:r>
      <w:r w:rsidR="0045037E" w:rsidRPr="008A08EA">
        <w:rPr>
          <w:rFonts w:ascii="Calibri" w:hAnsi="Calibri" w:cs="Calibri"/>
          <w:b/>
          <w:bCs/>
          <w:vertAlign w:val="superscript"/>
        </w:rPr>
        <w:t>,</w:t>
      </w:r>
      <w:r w:rsidR="0045037E" w:rsidRPr="005E47E5">
        <w:rPr>
          <w:rStyle w:val="FootnoteReference"/>
        </w:rPr>
        <w:footnoteReference w:id="2"/>
      </w:r>
      <w:r w:rsidR="0045037E" w:rsidRPr="008A08EA">
        <w:rPr>
          <w:rFonts w:ascii="Calibri" w:hAnsi="Calibri" w:cs="Calibri"/>
          <w:b/>
          <w:bCs/>
          <w:vertAlign w:val="superscript"/>
        </w:rPr>
        <w:t>,</w:t>
      </w:r>
      <w:r w:rsidR="0045037E" w:rsidRPr="005E47E5">
        <w:rPr>
          <w:rStyle w:val="FootnoteReference"/>
        </w:rPr>
        <w:footnoteReference w:id="3"/>
      </w:r>
      <w:commentRangeEnd w:id="2"/>
      <w:r w:rsidR="00BF08DC">
        <w:rPr>
          <w:rStyle w:val="CommentReference"/>
          <w:rFonts w:asciiTheme="minorHAnsi" w:eastAsiaTheme="minorEastAsia" w:hAnsiTheme="minorHAnsi" w:cstheme="minorBidi"/>
        </w:rPr>
        <w:commentReference w:id="2"/>
      </w:r>
    </w:p>
    <w:bookmarkEnd w:id="0"/>
    <w:bookmarkEnd w:id="1"/>
    <w:p w14:paraId="4B4AE00B" w14:textId="77777777" w:rsidR="00E647F3" w:rsidRPr="008A08EA" w:rsidRDefault="00E647F3" w:rsidP="00F36F4B">
      <w:pPr>
        <w:jc w:val="both"/>
        <w:rPr>
          <w:rFonts w:ascii="Calibri" w:hAnsi="Calibri" w:cs="Calibri"/>
        </w:rPr>
      </w:pPr>
    </w:p>
    <w:p w14:paraId="49DB4AB0" w14:textId="62E7765D" w:rsidR="00E647F3" w:rsidRPr="008A08EA" w:rsidRDefault="00385B20" w:rsidP="00F36F4B">
      <w:pPr>
        <w:jc w:val="both"/>
        <w:rPr>
          <w:rFonts w:ascii="Calibri" w:hAnsi="Calibri" w:cs="Calibri"/>
        </w:rPr>
      </w:pPr>
      <w:commentRangeStart w:id="14"/>
      <w:r w:rsidRPr="008A08EA">
        <w:rPr>
          <w:rFonts w:ascii="Calibri" w:hAnsi="Calibri" w:cs="Calibri"/>
          <w:b/>
          <w:bCs/>
        </w:rPr>
        <w:t>Authors involved</w:t>
      </w:r>
      <w:r w:rsidRPr="008A08EA">
        <w:rPr>
          <w:rFonts w:ascii="Calibri" w:hAnsi="Calibri" w:cs="Calibri"/>
        </w:rPr>
        <w:t xml:space="preserve">: </w:t>
      </w:r>
      <w:commentRangeEnd w:id="14"/>
      <w:r w:rsidR="005332A0">
        <w:rPr>
          <w:rStyle w:val="CommentReference"/>
          <w:rFonts w:asciiTheme="minorHAnsi" w:eastAsiaTheme="minorEastAsia" w:hAnsiTheme="minorHAnsi" w:cstheme="minorBidi"/>
        </w:rPr>
        <w:commentReference w:id="14"/>
      </w:r>
    </w:p>
    <w:p w14:paraId="514F1DDA" w14:textId="633902FA" w:rsidR="00385B20" w:rsidRPr="008A08EA" w:rsidRDefault="00385B20" w:rsidP="00F36F4B">
      <w:pPr>
        <w:jc w:val="both"/>
        <w:rPr>
          <w:rFonts w:ascii="Calibri" w:hAnsi="Calibri" w:cs="Calibri"/>
        </w:rPr>
      </w:pPr>
    </w:p>
    <w:p w14:paraId="5D4F0939" w14:textId="37228DD5" w:rsidR="00B7129D" w:rsidRDefault="00DD587C" w:rsidP="00F36F4B">
      <w:pPr>
        <w:jc w:val="both"/>
        <w:rPr>
          <w:rFonts w:ascii="Calibri" w:hAnsi="Calibri" w:cs="Calibri"/>
        </w:rPr>
      </w:pPr>
      <w:r w:rsidRPr="008A08EA">
        <w:rPr>
          <w:rFonts w:ascii="Calibri" w:hAnsi="Calibri" w:cs="Calibri"/>
          <w:b/>
          <w:bCs/>
        </w:rPr>
        <w:t>Hanqi Luo:</w:t>
      </w:r>
      <w:r w:rsidRPr="008A08EA">
        <w:rPr>
          <w:rFonts w:ascii="Calibri" w:hAnsi="Calibri" w:cs="Calibri"/>
        </w:rPr>
        <w:t xml:space="preserve"> </w:t>
      </w:r>
      <w:r w:rsidR="007F2F57" w:rsidRPr="008A08EA">
        <w:rPr>
          <w:rFonts w:ascii="Calibri" w:hAnsi="Calibri" w:cs="Calibri"/>
        </w:rPr>
        <w:t>Department of Global Health</w:t>
      </w:r>
      <w:r w:rsidR="00B7129D">
        <w:rPr>
          <w:rFonts w:ascii="Calibri" w:hAnsi="Calibri" w:cs="Calibri"/>
        </w:rPr>
        <w:t>, Rollings School of Public Health</w:t>
      </w:r>
      <w:r w:rsidR="007F2F57" w:rsidRPr="008A08EA">
        <w:rPr>
          <w:rFonts w:ascii="Calibri" w:hAnsi="Calibri" w:cs="Calibri"/>
        </w:rPr>
        <w:t xml:space="preserve">, Emory University, Atlanta, GA, USA; </w:t>
      </w:r>
    </w:p>
    <w:p w14:paraId="73696668" w14:textId="6310C2AF" w:rsidR="00B7129D" w:rsidRDefault="00DD587C" w:rsidP="00F36F4B">
      <w:pPr>
        <w:jc w:val="both"/>
        <w:rPr>
          <w:rFonts w:ascii="Calibri" w:hAnsi="Calibri" w:cs="Calibri"/>
        </w:rPr>
      </w:pPr>
      <w:r w:rsidRPr="008A08EA">
        <w:rPr>
          <w:rFonts w:ascii="Calibri" w:hAnsi="Calibri" w:cs="Calibri"/>
        </w:rPr>
        <w:t>Institute for Global Nutrition</w:t>
      </w:r>
      <w:r w:rsidR="003F4269">
        <w:rPr>
          <w:rFonts w:ascii="Calibri" w:hAnsi="Calibri" w:cs="Calibri"/>
        </w:rPr>
        <w:t>,</w:t>
      </w:r>
      <w:r w:rsidRPr="008A08EA">
        <w:rPr>
          <w:rFonts w:ascii="Calibri" w:hAnsi="Calibri" w:cs="Calibri"/>
        </w:rPr>
        <w:t xml:space="preserve"> University of California, Davis, CA, USA. </w:t>
      </w:r>
    </w:p>
    <w:p w14:paraId="088919D8" w14:textId="37F2D53C" w:rsidR="003F4269" w:rsidRDefault="003F4269" w:rsidP="00F36F4B">
      <w:pPr>
        <w:jc w:val="both"/>
        <w:rPr>
          <w:rFonts w:ascii="Calibri" w:hAnsi="Calibri" w:cs="Calibri"/>
        </w:rPr>
      </w:pPr>
      <w:r w:rsidRPr="008A08EA">
        <w:rPr>
          <w:rFonts w:ascii="Calibri" w:hAnsi="Calibri" w:cs="Calibri"/>
        </w:rPr>
        <w:t>Department of Nutrition</w:t>
      </w:r>
      <w:r>
        <w:rPr>
          <w:rFonts w:ascii="Calibri" w:hAnsi="Calibri" w:cs="Calibri"/>
        </w:rPr>
        <w:t>,</w:t>
      </w:r>
      <w:r w:rsidRPr="008A08EA">
        <w:rPr>
          <w:rFonts w:ascii="Calibri" w:hAnsi="Calibri" w:cs="Calibri"/>
        </w:rPr>
        <w:t xml:space="preserve"> University of California, Davis, CA, USA.</w:t>
      </w:r>
    </w:p>
    <w:p w14:paraId="2388C771" w14:textId="3C21AFFE" w:rsidR="00DD587C" w:rsidRPr="008A08EA" w:rsidRDefault="00DD587C" w:rsidP="00F36F4B">
      <w:pPr>
        <w:jc w:val="both"/>
        <w:rPr>
          <w:rFonts w:ascii="Calibri" w:eastAsiaTheme="minorEastAsia" w:hAnsi="Calibri" w:cs="Calibri"/>
        </w:rPr>
      </w:pPr>
      <w:r w:rsidRPr="008A08EA">
        <w:rPr>
          <w:rFonts w:ascii="Calibri" w:hAnsi="Calibri" w:cs="Calibri"/>
        </w:rPr>
        <w:t xml:space="preserve">ORCID: </w:t>
      </w:r>
      <w:r w:rsidR="007F2F57"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4E943B37" w14:textId="0DD7A44C" w:rsidR="00B4797B" w:rsidRDefault="00510D65" w:rsidP="00510D65">
      <w:pPr>
        <w:jc w:val="both"/>
        <w:rPr>
          <w:ins w:id="15" w:author="Ty Beal" w:date="2021-03-12T03:41:00Z"/>
          <w:rFonts w:ascii="Calibri" w:hAnsi="Calibri" w:cs="Calibri"/>
        </w:rPr>
      </w:pPr>
      <w:r w:rsidRPr="008A08EA">
        <w:rPr>
          <w:rFonts w:ascii="Calibri" w:hAnsi="Calibri" w:cs="Calibri"/>
          <w:b/>
          <w:bCs/>
        </w:rPr>
        <w:t>Ty Beal</w:t>
      </w:r>
      <w:r w:rsidRPr="008A08EA">
        <w:rPr>
          <w:rFonts w:ascii="Calibri" w:hAnsi="Calibri" w:cs="Calibri"/>
        </w:rPr>
        <w:t xml:space="preserve">: </w:t>
      </w:r>
      <w:ins w:id="16" w:author="Ty Beal" w:date="2021-03-12T03:40:00Z">
        <w:r w:rsidR="00B4797B" w:rsidRPr="00B4797B">
          <w:rPr>
            <w:rFonts w:ascii="Calibri" w:hAnsi="Calibri" w:cs="Calibri"/>
          </w:rPr>
          <w:t xml:space="preserve">Global Alliance for Improved Nutrition (GAIN), Washington, DC, </w:t>
        </w:r>
      </w:ins>
      <w:ins w:id="17" w:author="Ty Beal" w:date="2021-03-12T03:41:00Z">
        <w:r w:rsidR="00B4797B">
          <w:rPr>
            <w:rFonts w:ascii="Calibri" w:hAnsi="Calibri" w:cs="Calibri"/>
          </w:rPr>
          <w:t>USA</w:t>
        </w:r>
      </w:ins>
      <w:ins w:id="18" w:author="Ty Beal" w:date="2021-03-12T03:40:00Z">
        <w:r w:rsidR="00B4797B" w:rsidRPr="00B4797B">
          <w:rPr>
            <w:rFonts w:ascii="Calibri" w:hAnsi="Calibri" w:cs="Calibri"/>
          </w:rPr>
          <w:t>;</w:t>
        </w:r>
      </w:ins>
    </w:p>
    <w:p w14:paraId="66B5B2DD" w14:textId="775D57CC" w:rsidR="00BB565D" w:rsidRDefault="00B4797B" w:rsidP="00510D65">
      <w:pPr>
        <w:jc w:val="both"/>
        <w:rPr>
          <w:rFonts w:ascii="Calibri" w:hAnsi="Calibri" w:cs="Calibri"/>
        </w:rPr>
      </w:pPr>
      <w:ins w:id="19" w:author="Ty Beal" w:date="2021-03-12T03:40:00Z">
        <w:r w:rsidRPr="00B4797B">
          <w:rPr>
            <w:rFonts w:ascii="Calibri" w:hAnsi="Calibri" w:cs="Calibri"/>
          </w:rPr>
          <w:t xml:space="preserve">Department of Environmental Science and Policy, University of California, Davis, </w:t>
        </w:r>
      </w:ins>
      <w:ins w:id="20" w:author="Ty Beal" w:date="2021-03-12T03:41:00Z">
        <w:r w:rsidR="00270F10">
          <w:rPr>
            <w:rFonts w:ascii="Calibri" w:hAnsi="Calibri" w:cs="Calibri"/>
          </w:rPr>
          <w:t>CA</w:t>
        </w:r>
      </w:ins>
      <w:ins w:id="21" w:author="Ty Beal" w:date="2021-03-12T03:40:00Z">
        <w:r w:rsidRPr="00B4797B">
          <w:rPr>
            <w:rFonts w:ascii="Calibri" w:hAnsi="Calibri" w:cs="Calibri"/>
          </w:rPr>
          <w:t xml:space="preserve">, </w:t>
        </w:r>
      </w:ins>
      <w:ins w:id="22" w:author="Ty Beal" w:date="2021-03-12T03:41:00Z">
        <w:r>
          <w:rPr>
            <w:rFonts w:ascii="Calibri" w:hAnsi="Calibri" w:cs="Calibri"/>
          </w:rPr>
          <w:t>USA</w:t>
        </w:r>
      </w:ins>
      <w:del w:id="23" w:author="Ty Beal" w:date="2021-03-12T03:40:00Z">
        <w:r w:rsidR="00510D65" w:rsidRPr="008A08EA" w:rsidDel="00B4797B">
          <w:rPr>
            <w:rFonts w:ascii="Calibri" w:hAnsi="Calibri" w:cs="Calibri"/>
          </w:rPr>
          <w:delText xml:space="preserve">GAIN, Washing, DC, USA. </w:delText>
        </w:r>
      </w:del>
    </w:p>
    <w:p w14:paraId="5BD81F97" w14:textId="79810BFC" w:rsidR="00510D65" w:rsidRPr="008A08EA" w:rsidRDefault="00510D65" w:rsidP="00510D65">
      <w:pPr>
        <w:jc w:val="both"/>
        <w:rPr>
          <w:rFonts w:ascii="Calibri" w:hAnsi="Calibri" w:cs="Calibri"/>
        </w:rPr>
      </w:pPr>
      <w:r w:rsidRPr="008A08EA">
        <w:rPr>
          <w:rFonts w:ascii="Calibri" w:hAnsi="Calibri" w:cs="Calibri"/>
        </w:rPr>
        <w:t>ORCID: 0000-0002-0398-9825</w:t>
      </w:r>
    </w:p>
    <w:p w14:paraId="5A25165F" w14:textId="77777777" w:rsidR="00510D65" w:rsidRPr="008A08EA" w:rsidRDefault="00510D65" w:rsidP="00F36F4B">
      <w:pPr>
        <w:jc w:val="both"/>
        <w:rPr>
          <w:rFonts w:ascii="Calibri" w:hAnsi="Calibri" w:cs="Calibri"/>
          <w:b/>
          <w:bCs/>
        </w:rPr>
      </w:pPr>
    </w:p>
    <w:p w14:paraId="6F867C45" w14:textId="2D6A17F0" w:rsidR="00DD587C" w:rsidRPr="008A08EA" w:rsidRDefault="00DD587C" w:rsidP="00F36F4B">
      <w:pPr>
        <w:jc w:val="both"/>
        <w:rPr>
          <w:rFonts w:ascii="Calibri" w:hAnsi="Calibri" w:cs="Calibri"/>
        </w:rPr>
      </w:pPr>
      <w:proofErr w:type="spellStart"/>
      <w:r w:rsidRPr="008A08EA">
        <w:rPr>
          <w:rFonts w:ascii="Calibri" w:hAnsi="Calibri" w:cs="Calibri"/>
          <w:b/>
          <w:bCs/>
        </w:rPr>
        <w:t>O.Yaw</w:t>
      </w:r>
      <w:proofErr w:type="spellEnd"/>
      <w:r w:rsidRPr="008A08EA">
        <w:rPr>
          <w:rFonts w:ascii="Calibri" w:hAnsi="Calibri" w:cs="Calibri"/>
          <w:b/>
          <w:bCs/>
        </w:rPr>
        <w:t xml:space="preserve"> Addo:</w:t>
      </w:r>
      <w:r w:rsidRPr="008A08EA">
        <w:rPr>
          <w:rFonts w:ascii="Calibri" w:hAnsi="Calibri" w:cs="Calibri"/>
        </w:rPr>
        <w:t xml:space="preserve"> Department of Global Health and Global Health Institute, Emory University</w:t>
      </w:r>
    </w:p>
    <w:p w14:paraId="4E1CAB94" w14:textId="77777777" w:rsidR="003F4269" w:rsidRDefault="00DD587C" w:rsidP="00F36F4B">
      <w:pPr>
        <w:jc w:val="both"/>
        <w:rPr>
          <w:rFonts w:ascii="Calibri" w:hAnsi="Calibri" w:cs="Calibri"/>
        </w:rPr>
      </w:pPr>
      <w:r w:rsidRPr="008A08EA">
        <w:rPr>
          <w:rFonts w:ascii="Calibri" w:hAnsi="Calibri" w:cs="Calibri"/>
        </w:rPr>
        <w:t xml:space="preserve">, Atlanta, GA, USA; </w:t>
      </w:r>
      <w:proofErr w:type="spellStart"/>
      <w:r w:rsidRPr="008A08EA">
        <w:rPr>
          <w:rFonts w:ascii="Calibri" w:hAnsi="Calibri" w:cs="Calibri"/>
        </w:rPr>
        <w:t>McKing</w:t>
      </w:r>
      <w:proofErr w:type="spellEnd"/>
      <w:r w:rsidRPr="008A08EA">
        <w:rPr>
          <w:rFonts w:ascii="Calibri" w:hAnsi="Calibri" w:cs="Calibri"/>
        </w:rPr>
        <w:t xml:space="preserve"> Consulting Corporation Atlanta, GA, USA; Centers for Disease Control and Prevention (CDC), Nutrition Branch, International Micronutrient Malnutrition Prevention and Control Program (</w:t>
      </w:r>
      <w:proofErr w:type="spellStart"/>
      <w:r w:rsidRPr="008A08EA">
        <w:rPr>
          <w:rFonts w:ascii="Calibri" w:hAnsi="Calibri" w:cs="Calibri"/>
        </w:rPr>
        <w:t>IMMPaCt</w:t>
      </w:r>
      <w:proofErr w:type="spellEnd"/>
      <w:r w:rsidRPr="008A08EA">
        <w:rPr>
          <w:rFonts w:ascii="Calibri" w:hAnsi="Calibri" w:cs="Calibri"/>
        </w:rPr>
        <w:t>) Unit, Atlanta, GA, USA.</w:t>
      </w:r>
    </w:p>
    <w:p w14:paraId="6A2D6960" w14:textId="3CEF2D80" w:rsidR="00DD587C" w:rsidRPr="008A08EA" w:rsidRDefault="00DD587C" w:rsidP="00F36F4B">
      <w:pPr>
        <w:jc w:val="both"/>
        <w:rPr>
          <w:rFonts w:ascii="Calibri" w:hAnsi="Calibri" w:cs="Calibri"/>
        </w:rPr>
      </w:pPr>
      <w:r w:rsidRPr="008A08EA">
        <w:rPr>
          <w:rFonts w:ascii="Calibri" w:hAnsi="Calibri" w:cs="Calibri"/>
        </w:rPr>
        <w:t>ORCID: 0000-0003-1269-759X</w:t>
      </w:r>
    </w:p>
    <w:p w14:paraId="19B84264" w14:textId="77777777" w:rsidR="00DD587C" w:rsidRPr="008A08EA" w:rsidRDefault="00DD587C" w:rsidP="00F36F4B">
      <w:pPr>
        <w:jc w:val="both"/>
        <w:rPr>
          <w:rFonts w:ascii="Calibri" w:hAnsi="Calibri" w:cs="Calibri"/>
        </w:rPr>
      </w:pPr>
    </w:p>
    <w:p w14:paraId="222FE749" w14:textId="77777777" w:rsidR="003F4269" w:rsidRDefault="00DD587C" w:rsidP="00F36F4B">
      <w:pPr>
        <w:jc w:val="both"/>
        <w:rPr>
          <w:rFonts w:ascii="Calibri" w:hAnsi="Calibri" w:cs="Calibri"/>
        </w:rPr>
      </w:pPr>
      <w:r w:rsidRPr="008A08EA">
        <w:rPr>
          <w:rFonts w:ascii="Calibri" w:hAnsi="Calibri" w:cs="Calibri"/>
          <w:b/>
          <w:bCs/>
        </w:rPr>
        <w:t>Charles D Arnold</w:t>
      </w:r>
      <w:r w:rsidRPr="008A08EA">
        <w:rPr>
          <w:rFonts w:ascii="Calibri" w:hAnsi="Calibri" w:cs="Calibri"/>
        </w:rPr>
        <w:t>: Institute for Global Nutrition, University of California, Davis, CA, USA.</w:t>
      </w:r>
      <w:r w:rsidR="007F2F57" w:rsidRPr="008A08EA">
        <w:rPr>
          <w:rFonts w:ascii="Calibri" w:hAnsi="Calibri" w:cs="Calibri"/>
        </w:rPr>
        <w:t xml:space="preserve"> </w:t>
      </w:r>
    </w:p>
    <w:p w14:paraId="05E1E962" w14:textId="330D5984" w:rsidR="00E849AF" w:rsidRPr="008A08EA" w:rsidRDefault="00E849AF" w:rsidP="00F36F4B">
      <w:pPr>
        <w:jc w:val="both"/>
        <w:rPr>
          <w:rFonts w:ascii="Calibri" w:hAnsi="Calibri" w:cs="Calibri"/>
        </w:rPr>
      </w:pPr>
      <w:r w:rsidRPr="008A08EA">
        <w:rPr>
          <w:rFonts w:ascii="Calibri" w:hAnsi="Calibri" w:cs="Calibri"/>
        </w:rPr>
        <w:t>ORCID: 0000-0001-6510-3172</w:t>
      </w: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commentRangeStart w:id="24"/>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w:t>
      </w:r>
      <w:commentRangeEnd w:id="24"/>
      <w:r w:rsidR="00BB565D">
        <w:rPr>
          <w:rStyle w:val="CommentReference"/>
          <w:rFonts w:asciiTheme="minorHAnsi" w:eastAsiaTheme="minorEastAsia" w:hAnsiTheme="minorHAnsi" w:cstheme="minorBidi"/>
        </w:rPr>
        <w:commentReference w:id="24"/>
      </w:r>
      <w:r w:rsidRPr="008A08EA">
        <w:rPr>
          <w:rFonts w:ascii="Calibri" w:hAnsi="Calibri" w:cs="Calibri"/>
          <w:color w:val="2A2A2A"/>
        </w:rPr>
        <w:t>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commentRangeStart w:id="25"/>
      <w:r w:rsidRPr="008A08EA">
        <w:rPr>
          <w:rFonts w:ascii="Calibri" w:hAnsi="Calibri" w:cs="Calibri"/>
          <w:b/>
          <w:bCs/>
        </w:rPr>
        <w:t>Parminder S Suchdev</w:t>
      </w:r>
      <w:r w:rsidRPr="008A08EA">
        <w:rPr>
          <w:rFonts w:ascii="Calibri" w:hAnsi="Calibri" w:cs="Calibri"/>
        </w:rPr>
        <w:t xml:space="preserve">: </w:t>
      </w:r>
      <w:commentRangeEnd w:id="25"/>
      <w:r w:rsidR="00BB565D">
        <w:rPr>
          <w:rStyle w:val="CommentReference"/>
          <w:rFonts w:asciiTheme="minorHAnsi" w:eastAsiaTheme="minorEastAsia" w:hAnsiTheme="minorHAnsi" w:cstheme="minorBidi"/>
        </w:rPr>
        <w:commentReference w:id="25"/>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xml:space="preserve">* </w:t>
      </w:r>
      <w:commentRangeStart w:id="26"/>
      <w:r w:rsidRPr="008A08EA">
        <w:rPr>
          <w:rFonts w:ascii="Calibri" w:hAnsi="Calibri" w:cs="Calibri"/>
          <w:highlight w:val="yellow"/>
        </w:rPr>
        <w:t>To whom correspondence should be addressed</w:t>
      </w:r>
      <w:commentRangeEnd w:id="26"/>
      <w:r w:rsidR="00F05E37">
        <w:rPr>
          <w:rStyle w:val="CommentReference"/>
          <w:rFonts w:asciiTheme="minorHAnsi" w:eastAsiaTheme="minorEastAsia" w:hAnsiTheme="minorHAnsi" w:cstheme="minorBidi"/>
        </w:rPr>
        <w:commentReference w:id="26"/>
      </w:r>
      <w:proofErr w:type="gramStart"/>
      <w:r w:rsidR="005968A9" w:rsidRPr="008A08EA">
        <w:rPr>
          <w:rFonts w:ascii="Calibri" w:hAnsi="Calibri" w:cs="Calibri"/>
        </w:rPr>
        <w:t>: ???</w:t>
      </w:r>
      <w:proofErr w:type="gramEnd"/>
    </w:p>
    <w:p w14:paraId="6202E92E" w14:textId="77777777" w:rsidR="0045037E" w:rsidRPr="008A08EA" w:rsidRDefault="0045037E" w:rsidP="00F36F4B">
      <w:pPr>
        <w:jc w:val="both"/>
        <w:rPr>
          <w:rFonts w:ascii="Calibri" w:hAnsi="Calibri" w:cs="Calibri"/>
        </w:rPr>
      </w:pPr>
    </w:p>
    <w:p w14:paraId="5735B038" w14:textId="5B9DA249" w:rsidR="0045037E" w:rsidRPr="008A08EA" w:rsidRDefault="0045037E" w:rsidP="00F36F4B">
      <w:pPr>
        <w:jc w:val="both"/>
        <w:rPr>
          <w:rFonts w:ascii="Calibri" w:hAnsi="Calibri" w:cs="Calibri"/>
          <w:b/>
        </w:rPr>
      </w:pPr>
      <w:r w:rsidRPr="005332A0">
        <w:rPr>
          <w:rFonts w:ascii="Calibri" w:hAnsi="Calibri" w:cs="Calibri"/>
          <w:b/>
          <w:highlight w:val="yellow"/>
        </w:rPr>
        <w:t xml:space="preserve">Authors’ names for </w:t>
      </w:r>
      <w:proofErr w:type="spellStart"/>
      <w:r w:rsidRPr="005332A0">
        <w:rPr>
          <w:rFonts w:ascii="Calibri" w:hAnsi="Calibri" w:cs="Calibri"/>
          <w:b/>
          <w:highlight w:val="yellow"/>
        </w:rPr>
        <w:t>Pubmed</w:t>
      </w:r>
      <w:proofErr w:type="spellEnd"/>
      <w:r w:rsidRPr="005332A0">
        <w:rPr>
          <w:rFonts w:ascii="Calibri" w:hAnsi="Calibri" w:cs="Calibri"/>
          <w:b/>
          <w:highlight w:val="yellow"/>
        </w:rPr>
        <w:t xml:space="preserve"> indexing:</w:t>
      </w:r>
      <w:r w:rsidR="005332A0" w:rsidRPr="005332A0">
        <w:rPr>
          <w:rFonts w:ascii="Calibri" w:hAnsi="Calibri" w:cs="Calibri"/>
          <w:b/>
          <w:highlight w:val="yellow"/>
        </w:rPr>
        <w:t xml:space="preserve"> ???</w:t>
      </w:r>
    </w:p>
    <w:p w14:paraId="2535229B" w14:textId="2483C735"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00985FED">
        <w:rPr>
          <w:rFonts w:ascii="Calibri" w:hAnsi="Calibri" w:cs="Calibri"/>
        </w:rPr>
        <w:t>32</w:t>
      </w:r>
      <w:r w:rsidR="0080508C">
        <w:rPr>
          <w:rFonts w:ascii="Calibri" w:hAnsi="Calibri" w:cs="Calibri"/>
        </w:rPr>
        <w:t>38</w:t>
      </w:r>
    </w:p>
    <w:p w14:paraId="027D666F" w14:textId="043691E6"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3F4269">
        <w:rPr>
          <w:rFonts w:ascii="Calibri" w:hAnsi="Calibri" w:cs="Calibri"/>
        </w:rPr>
        <w:t>1</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1C30A38A"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005E47E5">
        <w:rPr>
          <w:rFonts w:ascii="Calibri" w:hAnsi="Calibri" w:cs="Calibri"/>
        </w:rPr>
        <w:t>1</w:t>
      </w:r>
    </w:p>
    <w:p w14:paraId="28E68C62" w14:textId="4967B3CB"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DB0264">
        <w:rPr>
          <w:rFonts w:ascii="Calibri" w:hAnsi="Calibri" w:cs="Calibri"/>
        </w:rPr>
        <w:t>analyze micronutrient biomarker</w:t>
      </w:r>
      <w:r w:rsidR="005332A0">
        <w:rPr>
          <w:rFonts w:ascii="Calibri" w:hAnsi="Calibri" w:cs="Calibri"/>
        </w:rPr>
        <w:t>s</w:t>
      </w:r>
    </w:p>
    <w:p w14:paraId="4C1D280A" w14:textId="1595E585" w:rsidR="00385B20" w:rsidRPr="008A08EA" w:rsidRDefault="00385B20" w:rsidP="00F36F4B">
      <w:pPr>
        <w:jc w:val="both"/>
        <w:rPr>
          <w:rFonts w:ascii="Calibri" w:hAnsi="Calibri" w:cs="Calibri"/>
        </w:rPr>
      </w:pPr>
    </w:p>
    <w:p w14:paraId="736765B5" w14:textId="48F34CCB" w:rsidR="00CC22FA" w:rsidRPr="008A08EA" w:rsidRDefault="00CC22FA" w:rsidP="00F36F4B">
      <w:pPr>
        <w:jc w:val="both"/>
        <w:rPr>
          <w:rFonts w:ascii="Calibri" w:hAnsi="Calibri" w:cs="Calibri"/>
          <w:b/>
          <w:bCs/>
        </w:rPr>
      </w:pPr>
    </w:p>
    <w:p w14:paraId="61D8D715" w14:textId="4A0E28F1" w:rsidR="00CC22FA" w:rsidRPr="001B58C8" w:rsidRDefault="00CC22FA" w:rsidP="00D6642A">
      <w:pPr>
        <w:spacing w:line="480" w:lineRule="auto"/>
        <w:jc w:val="center"/>
        <w:rPr>
          <w:rFonts w:ascii="Calibri" w:hAnsi="Calibri" w:cs="Calibri"/>
          <w:b/>
          <w:bCs/>
        </w:rPr>
      </w:pPr>
      <w:commentRangeStart w:id="27"/>
      <w:r w:rsidRPr="001B58C8">
        <w:rPr>
          <w:rFonts w:ascii="Calibri" w:hAnsi="Calibri" w:cs="Calibri"/>
          <w:b/>
          <w:bCs/>
        </w:rPr>
        <w:t>Abstract (structured)</w:t>
      </w:r>
      <w:commentRangeEnd w:id="27"/>
      <w:r w:rsidR="00D655A2">
        <w:rPr>
          <w:rStyle w:val="CommentReference"/>
          <w:rFonts w:asciiTheme="minorHAnsi" w:eastAsiaTheme="minorEastAsia" w:hAnsiTheme="minorHAnsi" w:cstheme="minorBidi"/>
        </w:rPr>
        <w:commentReference w:id="27"/>
      </w:r>
    </w:p>
    <w:p w14:paraId="04FD33EB" w14:textId="77777777" w:rsidR="00F35745"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Background</w:t>
      </w:r>
      <w:r w:rsidRPr="001B58C8">
        <w:rPr>
          <w:rFonts w:ascii="Calibri" w:hAnsi="Calibri" w:cs="Calibri"/>
          <w:color w:val="000000" w:themeColor="text1"/>
        </w:rPr>
        <w:t xml:space="preserve">: </w:t>
      </w:r>
    </w:p>
    <w:p w14:paraId="2674FB92" w14:textId="7986EA26" w:rsidR="00A66053" w:rsidRDefault="00F35745" w:rsidP="001E2939">
      <w:pPr>
        <w:spacing w:line="480" w:lineRule="auto"/>
        <w:jc w:val="both"/>
        <w:rPr>
          <w:rFonts w:ascii="Calibri" w:hAnsi="Calibri" w:cs="Calibri"/>
        </w:rPr>
      </w:pPr>
      <w:r w:rsidRPr="001B58C8">
        <w:rPr>
          <w:rFonts w:ascii="Calibri" w:hAnsi="Calibri" w:cs="Calibri"/>
          <w:color w:val="000000" w:themeColor="text1"/>
        </w:rPr>
        <w:t xml:space="preserve">To justify, plan, and manage successful micronutrient intervention programs, micronutrient biomarkers are the most essential. </w:t>
      </w:r>
      <w:r w:rsidRPr="001B58C8">
        <w:rPr>
          <w:rFonts w:ascii="Calibri" w:hAnsi="Calibri" w:cs="Calibri"/>
          <w:color w:val="222222"/>
        </w:rPr>
        <w:t xml:space="preserve">However, </w:t>
      </w:r>
      <w:r w:rsidR="00477621">
        <w:rPr>
          <w:rFonts w:ascii="Calibri" w:hAnsi="Calibri" w:cs="Calibri"/>
          <w:color w:val="222222"/>
        </w:rPr>
        <w:t xml:space="preserve">to generate accurate </w:t>
      </w:r>
      <w:r w:rsidR="00A067F6">
        <w:rPr>
          <w:rFonts w:ascii="Calibri" w:hAnsi="Calibri" w:cs="Calibri"/>
          <w:color w:val="222222"/>
        </w:rPr>
        <w:t xml:space="preserve">results </w:t>
      </w:r>
      <w:r w:rsidR="00070E96">
        <w:rPr>
          <w:rFonts w:ascii="Calibri" w:hAnsi="Calibri" w:cs="Calibri"/>
          <w:color w:val="222222"/>
        </w:rPr>
        <w:t>from</w:t>
      </w:r>
      <w:r w:rsidR="00A067F6">
        <w:rPr>
          <w:rFonts w:ascii="Calibri" w:hAnsi="Calibri" w:cs="Calibri"/>
          <w:color w:val="222222"/>
        </w:rPr>
        <w:t xml:space="preserve"> </w:t>
      </w:r>
      <w:r w:rsidR="00477621">
        <w:rPr>
          <w:rFonts w:ascii="Calibri" w:hAnsi="Calibri" w:cs="Calibri"/>
          <w:color w:val="222222"/>
        </w:rPr>
        <w:t xml:space="preserve">micronutrient </w:t>
      </w:r>
      <w:r w:rsidR="00F87577">
        <w:rPr>
          <w:rFonts w:ascii="Calibri" w:hAnsi="Calibri" w:cs="Calibri"/>
          <w:color w:val="222222"/>
        </w:rPr>
        <w:t>research</w:t>
      </w:r>
      <w:r w:rsidR="00A067F6">
        <w:rPr>
          <w:rFonts w:ascii="Calibri" w:hAnsi="Calibri" w:cs="Calibri"/>
          <w:color w:val="222222"/>
        </w:rPr>
        <w:t xml:space="preserve"> or surveys</w:t>
      </w:r>
      <w:r w:rsidR="00477621">
        <w:rPr>
          <w:rFonts w:ascii="Calibri" w:hAnsi="Calibri" w:cs="Calibri"/>
          <w:color w:val="222222"/>
        </w:rPr>
        <w:t xml:space="preserve">, </w:t>
      </w:r>
      <w:r w:rsidR="00A66053" w:rsidRPr="001B58C8">
        <w:rPr>
          <w:rFonts w:ascii="Calibri" w:hAnsi="Calibri" w:cs="Calibri"/>
        </w:rPr>
        <w:t>analysts need to understand the biological basis for micronutrient biomarkers</w:t>
      </w:r>
      <w:r w:rsidR="00A66053">
        <w:rPr>
          <w:rFonts w:ascii="Calibri" w:hAnsi="Calibri" w:cs="Calibri"/>
        </w:rPr>
        <w:t xml:space="preserve"> </w:t>
      </w:r>
      <w:r w:rsidR="00A66053" w:rsidRPr="008A08EA">
        <w:rPr>
          <w:rFonts w:ascii="Calibri" w:hAnsi="Calibri" w:cs="Calibri"/>
        </w:rPr>
        <w:t xml:space="preserve">(e.g., the mechanism of how inflammation </w:t>
      </w:r>
      <w:r w:rsidR="00A66053">
        <w:rPr>
          <w:rFonts w:ascii="Calibri" w:hAnsi="Calibri" w:cs="Calibri"/>
        </w:rPr>
        <w:t>influences</w:t>
      </w:r>
      <w:r w:rsidR="00A66053" w:rsidRPr="008A08EA">
        <w:rPr>
          <w:rFonts w:ascii="Calibri" w:hAnsi="Calibri" w:cs="Calibri"/>
        </w:rPr>
        <w:t xml:space="preserve"> micronutrient biomarkers)</w:t>
      </w:r>
      <w:r w:rsidR="00A66053" w:rsidRPr="001B58C8">
        <w:rPr>
          <w:rFonts w:ascii="Calibri" w:hAnsi="Calibri" w:cs="Calibri"/>
        </w:rPr>
        <w:t xml:space="preserve">, equip with statistical knowledge, and have familiarity with basic computer code. </w:t>
      </w:r>
    </w:p>
    <w:p w14:paraId="77DCC383" w14:textId="3B0D624F"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Objectives: </w:t>
      </w:r>
      <w:r w:rsidRPr="001B58C8">
        <w:rPr>
          <w:rFonts w:ascii="Calibri" w:hAnsi="Calibri" w:cs="Calibri"/>
          <w:bCs/>
        </w:rPr>
        <w:t xml:space="preserve">We introduce the </w:t>
      </w:r>
      <w:r w:rsidR="00F35745" w:rsidRPr="001B58C8">
        <w:rPr>
          <w:rFonts w:ascii="Calibri" w:hAnsi="Calibri" w:cs="Calibri"/>
          <w:color w:val="000000" w:themeColor="text1"/>
        </w:rPr>
        <w:t xml:space="preserve">Statistical Apparatus of Micronutrient Biomarker Analysis </w:t>
      </w:r>
      <w:r w:rsidRPr="001B58C8">
        <w:rPr>
          <w:rFonts w:ascii="Calibri" w:hAnsi="Calibri" w:cs="Calibri"/>
          <w:color w:val="000000" w:themeColor="text1"/>
        </w:rPr>
        <w:t>(</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bCs/>
        </w:rPr>
        <w:t xml:space="preserve">, a new tool to increase accessibility of </w:t>
      </w:r>
      <w:r w:rsidR="00F35745" w:rsidRPr="001B58C8">
        <w:rPr>
          <w:rFonts w:ascii="Calibri" w:hAnsi="Calibri" w:cs="Calibri"/>
          <w:bCs/>
        </w:rPr>
        <w:t>micronutrient biomarker analysis</w:t>
      </w:r>
      <w:r w:rsidRPr="001B58C8">
        <w:rPr>
          <w:rFonts w:ascii="Calibri" w:hAnsi="Calibri" w:cs="Calibri"/>
          <w:bCs/>
        </w:rPr>
        <w:t xml:space="preserve">. </w:t>
      </w:r>
    </w:p>
    <w:p w14:paraId="6B455F77" w14:textId="5D667B71"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Method: </w:t>
      </w:r>
      <w:r w:rsidR="00A66053">
        <w:rPr>
          <w:rFonts w:ascii="Calibri" w:hAnsi="Calibri" w:cs="Calibri"/>
        </w:rPr>
        <w:t>T</w:t>
      </w:r>
      <w:r w:rsidR="00C83ABA" w:rsidRPr="001B58C8">
        <w:rPr>
          <w:rFonts w:ascii="Calibri" w:hAnsi="Calibri" w:cs="Calibri"/>
        </w:rPr>
        <w:t>he freely available and open-access SAMBA package</w:t>
      </w:r>
      <w:r w:rsidR="00AC4EEE" w:rsidRPr="001B58C8">
        <w:rPr>
          <w:rFonts w:ascii="Calibri" w:hAnsi="Calibri" w:cs="Calibri"/>
        </w:rPr>
        <w:t xml:space="preserve"> written in R software</w:t>
      </w:r>
      <w:r w:rsidR="00C83ABA" w:rsidRPr="001B58C8">
        <w:rPr>
          <w:rFonts w:ascii="Calibri" w:hAnsi="Calibri" w:cs="Calibri"/>
        </w:rPr>
        <w:t xml:space="preserve"> simplifies estimations of micronutrient </w:t>
      </w:r>
      <w:r w:rsidR="001F78A1">
        <w:rPr>
          <w:rFonts w:ascii="Calibri" w:hAnsi="Calibri" w:cs="Calibri"/>
        </w:rPr>
        <w:t xml:space="preserve">biomarker </w:t>
      </w:r>
      <w:r w:rsidR="00C83ABA" w:rsidRPr="001B58C8">
        <w:rPr>
          <w:rFonts w:ascii="Calibri" w:hAnsi="Calibri" w:cs="Calibri"/>
        </w:rPr>
        <w:t xml:space="preserve">distribution and prevalence of deficiencies, which can drastically shorten the time from data cleaning to presentation </w:t>
      </w:r>
      <w:r w:rsidR="00C83ABA" w:rsidRPr="00A94C12">
        <w:rPr>
          <w:rFonts w:ascii="Calibri" w:hAnsi="Calibri" w:cs="Calibri"/>
        </w:rPr>
        <w:t>of a final results table.</w:t>
      </w:r>
      <w:r w:rsidR="00A94C12" w:rsidRPr="00A94C12">
        <w:rPr>
          <w:rFonts w:ascii="Calibri" w:hAnsi="Calibri" w:cs="Calibri"/>
        </w:rPr>
        <w:t xml:space="preserve"> </w:t>
      </w:r>
      <w:r w:rsidR="00F87577" w:rsidRPr="001B58C8">
        <w:rPr>
          <w:rFonts w:ascii="Calibri" w:hAnsi="Calibri" w:cs="Calibri"/>
          <w:bCs/>
        </w:rPr>
        <w:t>We explain the underlying theory behind the tool</w:t>
      </w:r>
      <w:r w:rsidR="00070E96">
        <w:rPr>
          <w:rFonts w:ascii="Calibri" w:hAnsi="Calibri" w:cs="Calibri"/>
          <w:bCs/>
        </w:rPr>
        <w:t xml:space="preserve">, include the OSF link where </w:t>
      </w:r>
      <w:r w:rsidR="00070E96">
        <w:rPr>
          <w:rFonts w:ascii="Calibri" w:hAnsi="Calibri" w:cs="Calibri"/>
        </w:rPr>
        <w:t>i</w:t>
      </w:r>
      <w:r w:rsidR="00070E96" w:rsidRPr="00A94C12">
        <w:rPr>
          <w:rFonts w:ascii="Calibri" w:hAnsi="Calibri" w:cs="Calibri"/>
        </w:rPr>
        <w:t>ts</w:t>
      </w:r>
      <w:r w:rsidR="00070E96">
        <w:rPr>
          <w:rFonts w:ascii="Calibri" w:hAnsi="Calibri" w:cs="Calibri"/>
          <w:color w:val="000000" w:themeColor="text1"/>
        </w:rPr>
        <w:t xml:space="preserve"> </w:t>
      </w:r>
      <w:r w:rsidR="00070E96" w:rsidRPr="00A94C12">
        <w:rPr>
          <w:rFonts w:ascii="Calibri" w:hAnsi="Calibri" w:cs="Calibri"/>
          <w:color w:val="000000" w:themeColor="text1"/>
        </w:rPr>
        <w:t>package and associated</w:t>
      </w:r>
      <w:r w:rsidR="00070E96" w:rsidRPr="001B58C8">
        <w:rPr>
          <w:rFonts w:ascii="Calibri" w:hAnsi="Calibri" w:cs="Calibri"/>
          <w:color w:val="000000" w:themeColor="text1"/>
        </w:rPr>
        <w:t xml:space="preserve"> documentation </w:t>
      </w:r>
      <w:r w:rsidR="00070E96">
        <w:rPr>
          <w:rFonts w:ascii="Calibri" w:hAnsi="Calibri" w:cs="Calibri"/>
          <w:color w:val="000000" w:themeColor="text1"/>
        </w:rPr>
        <w:t>can be freely downloaded</w:t>
      </w:r>
      <w:r w:rsidR="00070E96">
        <w:rPr>
          <w:rFonts w:ascii="Calibri" w:hAnsi="Calibri" w:cs="Calibri"/>
          <w:bCs/>
        </w:rPr>
        <w:t>,</w:t>
      </w:r>
      <w:r w:rsidR="00F87577" w:rsidRPr="001B58C8">
        <w:rPr>
          <w:rFonts w:ascii="Calibri" w:hAnsi="Calibri" w:cs="Calibri"/>
          <w:bCs/>
        </w:rPr>
        <w:t xml:space="preserve"> and provide examples of potential applications.</w:t>
      </w:r>
      <w:r w:rsidR="00F87577" w:rsidRPr="001B58C8">
        <w:rPr>
          <w:rFonts w:ascii="Calibri" w:hAnsi="Calibri" w:cs="Calibri"/>
          <w:b/>
          <w:bCs/>
        </w:rPr>
        <w:t xml:space="preserve"> </w:t>
      </w:r>
      <w:r w:rsidRPr="001B58C8">
        <w:rPr>
          <w:rFonts w:ascii="Calibri" w:hAnsi="Calibri" w:cs="Calibri"/>
          <w:color w:val="000000" w:themeColor="text1"/>
        </w:rPr>
        <w:t xml:space="preserve">We </w:t>
      </w:r>
      <w:r w:rsidR="00AC4EEE" w:rsidRPr="001B58C8">
        <w:rPr>
          <w:rFonts w:ascii="Calibri" w:hAnsi="Calibri" w:cs="Calibri"/>
          <w:color w:val="000000" w:themeColor="text1"/>
        </w:rPr>
        <w:t xml:space="preserve">used the SAMBA package to </w:t>
      </w:r>
      <w:r w:rsidRPr="001B58C8">
        <w:rPr>
          <w:rFonts w:ascii="Calibri" w:hAnsi="Calibri" w:cs="Calibri"/>
          <w:color w:val="000000" w:themeColor="text1"/>
        </w:rPr>
        <w:t xml:space="preserve">analyze </w:t>
      </w:r>
      <w:r w:rsidR="001B58C8" w:rsidRPr="001B58C8">
        <w:rPr>
          <w:rFonts w:ascii="Calibri" w:hAnsi="Calibri" w:cs="Calibri"/>
          <w:color w:val="000000" w:themeColor="text1"/>
        </w:rPr>
        <w:t>various biomarkers</w:t>
      </w:r>
      <w:r w:rsidR="00205E80">
        <w:rPr>
          <w:rFonts w:ascii="Calibri" w:hAnsi="Calibri" w:cs="Calibri"/>
          <w:color w:val="000000" w:themeColor="text1"/>
        </w:rPr>
        <w:t>,</w:t>
      </w:r>
      <w:r w:rsidR="001B58C8" w:rsidRPr="001B58C8">
        <w:rPr>
          <w:rFonts w:ascii="Calibri" w:hAnsi="Calibri" w:cs="Calibri"/>
          <w:color w:val="000000" w:themeColor="text1"/>
        </w:rPr>
        <w:t xml:space="preserve"> including </w:t>
      </w:r>
      <w:r w:rsidR="00F87577">
        <w:rPr>
          <w:rFonts w:ascii="Calibri" w:hAnsi="Calibri" w:cs="Calibri"/>
          <w:color w:val="000000" w:themeColor="text1"/>
        </w:rPr>
        <w:t xml:space="preserve">retinol binding protein, </w:t>
      </w:r>
      <w:r w:rsidR="001B58C8" w:rsidRPr="001B58C8">
        <w:rPr>
          <w:rFonts w:ascii="Calibri" w:hAnsi="Calibri" w:cs="Calibri"/>
          <w:color w:val="000000" w:themeColor="text1"/>
        </w:rPr>
        <w:t>serum retinol, Red Blood Cell and serum folate, serum ferritin, and Soluble transferrin receptor</w:t>
      </w:r>
      <w:r w:rsidR="00205E80">
        <w:rPr>
          <w:rFonts w:ascii="Calibri" w:hAnsi="Calibri" w:cs="Calibri"/>
          <w:color w:val="000000" w:themeColor="text1"/>
        </w:rPr>
        <w:t>, and apply inflammation adjustment when appropriate</w:t>
      </w:r>
      <w:r w:rsidR="001B58C8" w:rsidRPr="001B58C8">
        <w:rPr>
          <w:rFonts w:ascii="Calibri" w:hAnsi="Calibri" w:cs="Calibri"/>
          <w:color w:val="000000" w:themeColor="text1"/>
        </w:rPr>
        <w:t xml:space="preserve"> </w:t>
      </w:r>
      <w:r w:rsidR="00205E80" w:rsidRPr="001B58C8">
        <w:rPr>
          <w:rFonts w:ascii="Calibri" w:hAnsi="Calibri" w:cs="Calibri"/>
          <w:color w:val="000000" w:themeColor="text1"/>
        </w:rPr>
        <w:t>among preschool-age children using a single-site observational study in Kenya</w:t>
      </w:r>
      <w:r w:rsidR="00205E80">
        <w:rPr>
          <w:rFonts w:ascii="Calibri" w:hAnsi="Calibri" w:cs="Calibri"/>
          <w:color w:val="000000" w:themeColor="text1"/>
        </w:rPr>
        <w:t xml:space="preserve"> and</w:t>
      </w:r>
      <w:r w:rsidR="00205E80" w:rsidRPr="001B58C8">
        <w:rPr>
          <w:rFonts w:ascii="Calibri" w:hAnsi="Calibri" w:cs="Calibri"/>
          <w:color w:val="000000" w:themeColor="text1"/>
        </w:rPr>
        <w:t xml:space="preserve"> </w:t>
      </w:r>
      <w:r w:rsidR="001B58C8" w:rsidRPr="001B58C8">
        <w:rPr>
          <w:rFonts w:ascii="Calibri" w:hAnsi="Calibri" w:cs="Calibri"/>
          <w:color w:val="000000" w:themeColor="text1"/>
        </w:rPr>
        <w:t>among women</w:t>
      </w:r>
      <w:r w:rsidRPr="001B58C8">
        <w:rPr>
          <w:rFonts w:ascii="Calibri" w:hAnsi="Calibri" w:cs="Calibri"/>
          <w:color w:val="000000" w:themeColor="text1"/>
        </w:rPr>
        <w:t xml:space="preserve"> </w:t>
      </w:r>
      <w:r w:rsidR="001B58C8" w:rsidRPr="001B58C8">
        <w:rPr>
          <w:rFonts w:ascii="Calibri" w:hAnsi="Calibri" w:cs="Calibri"/>
          <w:color w:val="000000" w:themeColor="text1"/>
        </w:rPr>
        <w:t xml:space="preserve">using data </w:t>
      </w:r>
      <w:r w:rsidRPr="001B58C8">
        <w:rPr>
          <w:rFonts w:ascii="Calibri" w:hAnsi="Calibri" w:cs="Calibri"/>
          <w:color w:val="000000" w:themeColor="text1"/>
        </w:rPr>
        <w:t>from the US National Health and Examination Survey (NHANES)</w:t>
      </w:r>
      <w:r w:rsidR="00F87577">
        <w:rPr>
          <w:rFonts w:ascii="Calibri" w:hAnsi="Calibri" w:cs="Calibri"/>
          <w:color w:val="000000" w:themeColor="text1"/>
        </w:rPr>
        <w:t xml:space="preserve"> </w:t>
      </w:r>
      <w:r w:rsidR="00F35745" w:rsidRPr="001B58C8">
        <w:rPr>
          <w:rFonts w:ascii="Calibri" w:hAnsi="Calibri" w:cs="Calibri"/>
          <w:color w:val="000000" w:themeColor="text1"/>
        </w:rPr>
        <w:t xml:space="preserve"> </w:t>
      </w:r>
      <w:r w:rsidR="004E5031">
        <w:rPr>
          <w:rFonts w:ascii="Calibri" w:hAnsi="Calibri" w:cs="Calibri"/>
          <w:color w:val="000000" w:themeColor="text1"/>
        </w:rPr>
        <w:t>and</w:t>
      </w:r>
      <w:r w:rsidRPr="001B58C8">
        <w:rPr>
          <w:rFonts w:ascii="Calibri" w:hAnsi="Calibri" w:cs="Calibri"/>
          <w:color w:val="000000" w:themeColor="text1"/>
        </w:rPr>
        <w:t xml:space="preserve"> compare</w:t>
      </w:r>
      <w:r w:rsidR="004E5031">
        <w:rPr>
          <w:rFonts w:ascii="Calibri" w:hAnsi="Calibri" w:cs="Calibri"/>
          <w:color w:val="000000" w:themeColor="text1"/>
        </w:rPr>
        <w:t>d</w:t>
      </w:r>
      <w:r w:rsidR="00070E96">
        <w:rPr>
          <w:rFonts w:ascii="Calibri" w:hAnsi="Calibri" w:cs="Calibri"/>
          <w:color w:val="000000" w:themeColor="text1"/>
        </w:rPr>
        <w:t xml:space="preserve"> to </w:t>
      </w:r>
      <w:r w:rsidR="001B58C8" w:rsidRPr="001B58C8">
        <w:rPr>
          <w:rFonts w:ascii="Calibri" w:hAnsi="Calibri" w:cs="Calibri"/>
          <w:color w:val="000000" w:themeColor="text1"/>
        </w:rPr>
        <w:t xml:space="preserve">results generated by an independent analyst. </w:t>
      </w:r>
    </w:p>
    <w:p w14:paraId="5F6C4134" w14:textId="77777777"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Results:</w:t>
      </w:r>
      <w:r w:rsidRPr="001B58C8">
        <w:rPr>
          <w:rFonts w:ascii="Calibri" w:hAnsi="Calibri" w:cs="Calibri"/>
          <w:color w:val="000000" w:themeColor="text1"/>
        </w:rPr>
        <w:t xml:space="preserve">  </w:t>
      </w:r>
    </w:p>
    <w:p w14:paraId="570E5429" w14:textId="0735D061"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color w:val="000000" w:themeColor="text1"/>
        </w:rPr>
        <w:lastRenderedPageBreak/>
        <w:t xml:space="preserve">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8A08EA" w:rsidRPr="001B58C8">
        <w:rPr>
          <w:rFonts w:ascii="Calibri" w:hAnsi="Calibri" w:cs="Calibri"/>
          <w:color w:val="000000" w:themeColor="text1"/>
        </w:rPr>
        <w:t>package</w:t>
      </w:r>
      <w:r w:rsidRPr="001B58C8">
        <w:rPr>
          <w:rFonts w:ascii="Calibri" w:hAnsi="Calibri" w:cs="Calibri"/>
          <w:color w:val="000000" w:themeColor="text1"/>
        </w:rPr>
        <w:t xml:space="preserve"> generate</w:t>
      </w:r>
      <w:r w:rsidR="00070E96">
        <w:rPr>
          <w:rFonts w:ascii="Calibri" w:hAnsi="Calibri" w:cs="Calibri"/>
          <w:color w:val="000000" w:themeColor="text1"/>
        </w:rPr>
        <w:t>d</w:t>
      </w:r>
      <w:r w:rsidRPr="001B58C8">
        <w:rPr>
          <w:rFonts w:ascii="Calibri" w:hAnsi="Calibri" w:cs="Calibri"/>
          <w:color w:val="000000" w:themeColor="text1"/>
        </w:rPr>
        <w:t xml:space="preserve"> identical results </w:t>
      </w:r>
      <w:r w:rsidR="00070E96">
        <w:rPr>
          <w:rFonts w:ascii="Calibri" w:hAnsi="Calibri" w:cs="Calibri"/>
          <w:color w:val="000000" w:themeColor="text1"/>
        </w:rPr>
        <w:t>vs</w:t>
      </w:r>
      <w:r w:rsidR="001B58C8" w:rsidRPr="001B58C8">
        <w:rPr>
          <w:rFonts w:ascii="Calibri" w:hAnsi="Calibri" w:cs="Calibri"/>
          <w:color w:val="000000" w:themeColor="text1"/>
        </w:rPr>
        <w:t xml:space="preserve"> from the analyst</w:t>
      </w:r>
      <w:r w:rsidRPr="001B58C8">
        <w:rPr>
          <w:rFonts w:ascii="Calibri" w:hAnsi="Calibri" w:cs="Calibri"/>
          <w:color w:val="000000" w:themeColor="text1"/>
        </w:rPr>
        <w:t xml:space="preserve">. The examples demonstrate application of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hint="eastAsia"/>
          <w:color w:val="000000" w:themeColor="text1"/>
        </w:rPr>
        <w:t xml:space="preserve"> </w:t>
      </w:r>
      <w:r w:rsidRPr="001B58C8">
        <w:rPr>
          <w:rFonts w:ascii="Calibri" w:hAnsi="Calibri" w:cs="Calibri"/>
          <w:color w:val="000000" w:themeColor="text1"/>
        </w:rPr>
        <w:t xml:space="preserve">to </w:t>
      </w:r>
      <w:r w:rsidR="00AC4EEE" w:rsidRPr="001B58C8">
        <w:rPr>
          <w:rFonts w:ascii="Calibri" w:hAnsi="Calibri" w:cs="Calibri"/>
          <w:color w:val="000000" w:themeColor="text1"/>
        </w:rPr>
        <w:t>micronutrient biomarker data with proper inflammation adjustment</w:t>
      </w:r>
      <w:r w:rsidR="004E5031">
        <w:rPr>
          <w:rFonts w:ascii="Calibri" w:hAnsi="Calibri" w:cs="Calibri"/>
          <w:color w:val="000000" w:themeColor="text1"/>
        </w:rPr>
        <w:t xml:space="preserve"> and statistical</w:t>
      </w:r>
      <w:r w:rsidR="00AC4EEE" w:rsidRPr="001B58C8">
        <w:rPr>
          <w:rFonts w:ascii="Calibri" w:hAnsi="Calibri" w:cs="Calibri"/>
          <w:color w:val="000000" w:themeColor="text1"/>
        </w:rPr>
        <w:t xml:space="preserve"> implementation. </w:t>
      </w:r>
    </w:p>
    <w:p w14:paraId="5BBF94CA" w14:textId="565BA42A" w:rsidR="001E2939"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Conclusion:</w:t>
      </w:r>
      <w:r w:rsidRPr="001B58C8">
        <w:rPr>
          <w:rFonts w:ascii="Calibri" w:hAnsi="Calibri" w:cs="Calibri"/>
          <w:color w:val="000000" w:themeColor="text1"/>
        </w:rPr>
        <w:t xml:space="preserve">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80B30" w:rsidRPr="001B58C8">
        <w:rPr>
          <w:rFonts w:ascii="Calibri" w:hAnsi="Calibri" w:cs="Calibri"/>
          <w:color w:val="000000" w:themeColor="text1"/>
        </w:rPr>
        <w:t>package</w:t>
      </w:r>
      <w:r w:rsidRPr="001B58C8">
        <w:rPr>
          <w:rFonts w:ascii="Calibri" w:hAnsi="Calibri" w:cs="Calibri"/>
          <w:color w:val="000000" w:themeColor="text1"/>
        </w:rPr>
        <w:t xml:space="preserve">s may facilitate the analysis </w:t>
      </w:r>
      <w:r w:rsidR="008A08EA" w:rsidRPr="001B58C8">
        <w:rPr>
          <w:rFonts w:ascii="Calibri" w:hAnsi="Calibri" w:cs="Calibri"/>
          <w:color w:val="000000" w:themeColor="text1"/>
        </w:rPr>
        <w:t xml:space="preserve">of micronutrient </w:t>
      </w:r>
      <w:r w:rsidR="005C39D0" w:rsidRPr="001B58C8">
        <w:rPr>
          <w:rFonts w:ascii="Calibri" w:hAnsi="Calibri" w:cs="Calibri"/>
          <w:color w:val="000000" w:themeColor="text1"/>
        </w:rPr>
        <w:t>biomarker data</w:t>
      </w:r>
      <w:r w:rsidR="008A08EA" w:rsidRPr="001B58C8">
        <w:rPr>
          <w:rFonts w:ascii="Calibri" w:hAnsi="Calibri" w:cs="Calibri"/>
          <w:color w:val="000000" w:themeColor="text1"/>
        </w:rPr>
        <w:t xml:space="preserve"> </w:t>
      </w:r>
      <w:r w:rsidRPr="001B58C8">
        <w:rPr>
          <w:rFonts w:ascii="Calibri" w:hAnsi="Calibri" w:cs="Calibri"/>
          <w:color w:val="000000" w:themeColor="text1"/>
        </w:rPr>
        <w:t>to inform nutrition research, programs, and policy.</w:t>
      </w:r>
    </w:p>
    <w:p w14:paraId="2A18A4FE" w14:textId="5373E2A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t>Word count:</w:t>
      </w:r>
      <w:r w:rsidR="00A6715C">
        <w:rPr>
          <w:rFonts w:ascii="Calibri" w:hAnsi="Calibri" w:cs="Calibri"/>
          <w:b/>
          <w:bCs/>
          <w:color w:val="000000" w:themeColor="text1"/>
        </w:rPr>
        <w:t xml:space="preserve"> </w:t>
      </w:r>
      <w:r w:rsidR="00A6715C" w:rsidRPr="00A6715C">
        <w:rPr>
          <w:rFonts w:ascii="Calibri" w:hAnsi="Calibri" w:cs="Calibri"/>
          <w:color w:val="000000" w:themeColor="text1"/>
        </w:rPr>
        <w:t>25</w:t>
      </w:r>
      <w:r w:rsidR="00206A1B">
        <w:rPr>
          <w:rFonts w:ascii="Calibri" w:hAnsi="Calibri" w:cs="Calibri"/>
          <w:color w:val="000000" w:themeColor="text1"/>
        </w:rPr>
        <w:t>9</w:t>
      </w:r>
    </w:p>
    <w:p w14:paraId="5ABA63CE" w14:textId="1697B08D" w:rsidR="00CC22FA" w:rsidRPr="00F50E9A"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Micronutrients, biomarkers,</w:t>
      </w:r>
      <w:ins w:id="28" w:author="Ty Beal" w:date="2021-03-12T03:49:00Z">
        <w:r w:rsidR="00D02258">
          <w:rPr>
            <w:rFonts w:ascii="Calibri" w:hAnsi="Calibri" w:cs="Calibri"/>
          </w:rPr>
          <w:t xml:space="preserve"> prevalence, biochemical,</w:t>
        </w:r>
      </w:ins>
      <w:r w:rsidR="00AC4EEE" w:rsidRPr="002B0CB0">
        <w:rPr>
          <w:rFonts w:ascii="Calibri" w:hAnsi="Calibri" w:cs="Calibri"/>
        </w:rPr>
        <w:t xml:space="preserve"> statistical analysis, software, inflammation adjustment </w:t>
      </w: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lastRenderedPageBreak/>
        <w:t>Introduction</w:t>
      </w:r>
    </w:p>
    <w:p w14:paraId="02EE9464" w14:textId="1095E2FD" w:rsidR="00CC647F" w:rsidRPr="008A08EA" w:rsidRDefault="00AC5134" w:rsidP="00B24849">
      <w:pPr>
        <w:spacing w:line="480" w:lineRule="auto"/>
        <w:jc w:val="both"/>
        <w:rPr>
          <w:rFonts w:ascii="Calibri" w:hAnsi="Calibri" w:cs="Calibri"/>
        </w:rPr>
      </w:pPr>
      <w:ins w:id="29" w:author="Ty Beal" w:date="2021-03-12T03:50:00Z">
        <w:r>
          <w:rPr>
            <w:rFonts w:ascii="Calibri" w:hAnsi="Calibri" w:cs="Calibri"/>
          </w:rPr>
          <w:t>Vitamin and mineral deficiencies</w:t>
        </w:r>
      </w:ins>
      <w:del w:id="30" w:author="Ty Beal" w:date="2021-03-12T03:50:00Z">
        <w:r w:rsidR="00AF07AB" w:rsidRPr="008A08EA" w:rsidDel="00AC5134">
          <w:rPr>
            <w:rFonts w:ascii="Calibri" w:hAnsi="Calibri" w:cs="Calibri"/>
          </w:rPr>
          <w:delText>Hidden hunger</w:delText>
        </w:r>
      </w:del>
      <w:r w:rsidR="00AF07AB" w:rsidRPr="008A08EA">
        <w:rPr>
          <w:rFonts w:ascii="Calibri" w:hAnsi="Calibri" w:cs="Calibri"/>
        </w:rPr>
        <w:t xml:space="preserve">, also known as </w:t>
      </w:r>
      <w:ins w:id="31" w:author="Ty Beal" w:date="2021-03-12T03:50:00Z">
        <w:r>
          <w:rPr>
            <w:rFonts w:ascii="Calibri" w:hAnsi="Calibri" w:cs="Calibri"/>
          </w:rPr>
          <w:t>hidden hunger</w:t>
        </w:r>
      </w:ins>
      <w:del w:id="32" w:author="Ty Beal" w:date="2021-03-12T03:50:00Z">
        <w:r w:rsidR="00AF07AB" w:rsidRPr="008A08EA" w:rsidDel="00AC5134">
          <w:rPr>
            <w:rFonts w:ascii="Calibri" w:hAnsi="Calibri" w:cs="Calibri"/>
          </w:rPr>
          <w:delText>micronutrient deficiencies</w:delText>
        </w:r>
      </w:del>
      <w:r w:rsidR="00AF07AB" w:rsidRPr="008A08EA">
        <w:rPr>
          <w:rFonts w:ascii="Calibri" w:hAnsi="Calibri" w:cs="Calibri"/>
        </w:rPr>
        <w:t>, has been said to affect more than 2 billion individuals</w:t>
      </w:r>
      <w:r w:rsidR="006C0071">
        <w:rPr>
          <w:rFonts w:ascii="Calibri" w:hAnsi="Calibri" w:cs="Calibri"/>
        </w:rPr>
        <w:t xml:space="preserve"> worldwide</w:t>
      </w:r>
      <w:r w:rsidR="00AF07AB" w:rsidRPr="008A08EA">
        <w:rPr>
          <w:rFonts w:ascii="Calibri" w:hAnsi="Calibri" w:cs="Calibri"/>
        </w:rPr>
        <w:t xml:space="preserve">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00AF07AB" w:rsidRPr="008A08EA">
        <w:rPr>
          <w:rFonts w:ascii="Calibri" w:hAnsi="Calibri" w:cs="Calibri"/>
        </w:rPr>
        <w:t xml:space="preserve">. </w:t>
      </w:r>
      <w:ins w:id="33" w:author="Ty Beal" w:date="2021-03-12T03:51:00Z">
        <w:r>
          <w:rPr>
            <w:rFonts w:ascii="Calibri" w:hAnsi="Calibri" w:cs="Calibri"/>
          </w:rPr>
          <w:t>D</w:t>
        </w:r>
      </w:ins>
      <w:del w:id="34" w:author="Ty Beal" w:date="2021-03-12T03:51:00Z">
        <w:r w:rsidR="00AF07AB" w:rsidRPr="008A08EA" w:rsidDel="00AC5134">
          <w:rPr>
            <w:rFonts w:ascii="Calibri" w:hAnsi="Calibri" w:cs="Calibri"/>
          </w:rPr>
          <w:delText>Micronutrient d</w:delText>
        </w:r>
      </w:del>
      <w:r w:rsidR="00AF07AB" w:rsidRPr="008A08EA">
        <w:rPr>
          <w:rFonts w:ascii="Calibri" w:hAnsi="Calibri" w:cs="Calibri"/>
        </w:rPr>
        <w:t>eficiencies</w:t>
      </w:r>
      <w:ins w:id="35" w:author="Ty Beal" w:date="2021-03-12T03:51:00Z">
        <w:r>
          <w:rPr>
            <w:rFonts w:ascii="Calibri" w:hAnsi="Calibri" w:cs="Calibri"/>
          </w:rPr>
          <w:t xml:space="preserve"> in these micronutrients</w:t>
        </w:r>
      </w:ins>
      <w:r w:rsidR="00AF07AB" w:rsidRPr="008A08EA">
        <w:rPr>
          <w:rFonts w:ascii="Calibri" w:hAnsi="Calibri" w:cs="Calibri"/>
        </w:rPr>
        <w:t xml:space="preserve"> can </w:t>
      </w:r>
      <w:del w:id="36" w:author="Ty Beal" w:date="2021-03-12T03:54:00Z">
        <w:r w:rsidR="00AF07AB" w:rsidRPr="008A08EA" w:rsidDel="005E575E">
          <w:rPr>
            <w:rFonts w:ascii="Calibri" w:hAnsi="Calibri" w:cs="Calibri"/>
          </w:rPr>
          <w:delText>contribute to poor</w:delText>
        </w:r>
      </w:del>
      <w:ins w:id="37" w:author="Ty Beal" w:date="2021-03-12T03:54:00Z">
        <w:r w:rsidR="005E575E">
          <w:rPr>
            <w:rFonts w:ascii="Calibri" w:hAnsi="Calibri" w:cs="Calibri"/>
          </w:rPr>
          <w:t>hinder</w:t>
        </w:r>
      </w:ins>
      <w:r w:rsidR="00AF07AB" w:rsidRPr="008A08EA">
        <w:rPr>
          <w:rFonts w:ascii="Calibri" w:hAnsi="Calibri" w:cs="Calibri"/>
        </w:rPr>
        <w:t xml:space="preserve"> growth</w:t>
      </w:r>
      <w:ins w:id="38" w:author="Ty Beal" w:date="2021-03-12T03:54:00Z">
        <w:r w:rsidR="005E575E">
          <w:rPr>
            <w:rFonts w:ascii="Calibri" w:hAnsi="Calibri" w:cs="Calibri"/>
          </w:rPr>
          <w:t xml:space="preserve"> and</w:t>
        </w:r>
      </w:ins>
      <w:del w:id="39" w:author="Ty Beal" w:date="2021-03-12T03:54:00Z">
        <w:r w:rsidR="00AF07AB" w:rsidRPr="008A08EA" w:rsidDel="005E575E">
          <w:rPr>
            <w:rFonts w:ascii="Calibri" w:hAnsi="Calibri" w:cs="Calibri"/>
          </w:rPr>
          <w:delText>,</w:delText>
        </w:r>
      </w:del>
      <w:r w:rsidR="00AF07AB" w:rsidRPr="008A08EA">
        <w:rPr>
          <w:rFonts w:ascii="Calibri" w:hAnsi="Calibri" w:cs="Calibri"/>
        </w:rPr>
        <w:t xml:space="preserve"> </w:t>
      </w:r>
      <w:del w:id="40" w:author="Ty Beal" w:date="2021-03-12T03:54:00Z">
        <w:r w:rsidR="00AF07AB" w:rsidRPr="008A08EA" w:rsidDel="005E575E">
          <w:rPr>
            <w:rFonts w:ascii="Calibri" w:hAnsi="Calibri" w:cs="Calibri"/>
          </w:rPr>
          <w:delText>intellectual impairment</w:delText>
        </w:r>
      </w:del>
      <w:ins w:id="41" w:author="Ty Beal" w:date="2021-03-12T03:54:00Z">
        <w:r w:rsidR="005E575E">
          <w:rPr>
            <w:rFonts w:ascii="Calibri" w:hAnsi="Calibri" w:cs="Calibri"/>
          </w:rPr>
          <w:t>cognitive development</w:t>
        </w:r>
      </w:ins>
      <w:del w:id="42" w:author="Ty Beal" w:date="2021-03-12T03:54:00Z">
        <w:r w:rsidR="00AF07AB" w:rsidRPr="008A08EA" w:rsidDel="005E575E">
          <w:rPr>
            <w:rFonts w:ascii="Calibri" w:hAnsi="Calibri" w:cs="Calibri"/>
          </w:rPr>
          <w:delText>,</w:delText>
        </w:r>
      </w:del>
      <w:r w:rsidR="00AF07AB" w:rsidRPr="008A08EA">
        <w:rPr>
          <w:rFonts w:ascii="Calibri" w:hAnsi="Calibri" w:cs="Calibri"/>
        </w:rPr>
        <w:t xml:space="preserve"> and increase</w:t>
      </w:r>
      <w:del w:id="43" w:author="Ty Beal" w:date="2021-03-12T03:56:00Z">
        <w:r w:rsidR="00AF07AB" w:rsidRPr="008A08EA" w:rsidDel="00362C5B">
          <w:rPr>
            <w:rFonts w:ascii="Calibri" w:hAnsi="Calibri" w:cs="Calibri"/>
          </w:rPr>
          <w:delText>d</w:delText>
        </w:r>
      </w:del>
      <w:r w:rsidR="00AF07AB" w:rsidRPr="008A08EA">
        <w:rPr>
          <w:rFonts w:ascii="Calibri" w:hAnsi="Calibri" w:cs="Calibri"/>
        </w:rPr>
        <w:t xml:space="preserve"> risk of morbidity and mortality </w:t>
      </w:r>
      <w:r w:rsidR="00AF07AB" w:rsidRPr="008A08EA">
        <w:rPr>
          <w:rFonts w:ascii="Calibri" w:hAnsi="Calibri" w:cs="Calibri"/>
        </w:rPr>
        <w:fldChar w:fldCharType="begin"/>
      </w:r>
      <w:r w:rsidR="00AF07AB"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00AF07AB" w:rsidRPr="008A08EA">
        <w:rPr>
          <w:rFonts w:ascii="Calibri" w:hAnsi="Calibri" w:cs="Calibri"/>
        </w:rPr>
        <w:fldChar w:fldCharType="separate"/>
      </w:r>
      <w:r w:rsidR="00AF07AB" w:rsidRPr="008A08EA">
        <w:rPr>
          <w:rFonts w:ascii="Calibri" w:hAnsi="Calibri" w:cs="Calibri"/>
          <w:noProof/>
        </w:rPr>
        <w:t>(2)</w:t>
      </w:r>
      <w:r w:rsidR="00AF07AB" w:rsidRPr="008A08EA">
        <w:rPr>
          <w:rFonts w:ascii="Calibri" w:hAnsi="Calibri" w:cs="Calibri"/>
        </w:rPr>
        <w:fldChar w:fldCharType="end"/>
      </w:r>
      <w:r w:rsidR="00AF07AB" w:rsidRPr="008A08EA">
        <w:rPr>
          <w:rFonts w:ascii="Calibri" w:hAnsi="Calibri" w:cs="Calibri"/>
        </w:rPr>
        <w:t xml:space="preserve">. </w:t>
      </w:r>
      <w:r w:rsidR="007F7042" w:rsidRPr="008A08EA">
        <w:rPr>
          <w:rFonts w:ascii="Calibri" w:hAnsi="Calibri" w:cs="Calibri"/>
        </w:rPr>
        <w:t>M</w:t>
      </w:r>
      <w:r w:rsidR="00AF07AB" w:rsidRPr="008A08EA">
        <w:rPr>
          <w:rFonts w:ascii="Calibri" w:hAnsi="Calibri" w:cs="Calibri"/>
        </w:rPr>
        <w:t xml:space="preserve">icronutrient intervention programs, such as large-scale fortification and supplementation, </w:t>
      </w:r>
      <w:ins w:id="44" w:author="Ty Beal" w:date="2021-03-12T03:59:00Z">
        <w:r w:rsidR="00900064">
          <w:rPr>
            <w:rFonts w:ascii="Calibri" w:hAnsi="Calibri" w:cs="Calibri"/>
          </w:rPr>
          <w:t xml:space="preserve">and food-based interventions </w:t>
        </w:r>
      </w:ins>
      <w:r w:rsidR="002B0CB0">
        <w:rPr>
          <w:rFonts w:ascii="Calibri" w:hAnsi="Calibri" w:cs="Calibri"/>
        </w:rPr>
        <w:t>are available</w:t>
      </w:r>
      <w:r w:rsidR="007F7042" w:rsidRPr="008A08EA">
        <w:rPr>
          <w:rFonts w:ascii="Calibri" w:hAnsi="Calibri" w:cs="Calibri"/>
        </w:rPr>
        <w:t xml:space="preserve"> to address th</w:t>
      </w:r>
      <w:r w:rsidR="002B0CB0">
        <w:rPr>
          <w:rFonts w:ascii="Calibri" w:hAnsi="Calibri" w:cs="Calibri"/>
        </w:rPr>
        <w:t>is</w:t>
      </w:r>
      <w:r w:rsidR="007F7042" w:rsidRPr="008A08EA">
        <w:rPr>
          <w:rFonts w:ascii="Calibri" w:hAnsi="Calibri" w:cs="Calibri"/>
        </w:rPr>
        <w:t xml:space="preserve"> burden</w:t>
      </w:r>
      <w:r w:rsidR="00AF07AB" w:rsidRPr="008A08EA">
        <w:rPr>
          <w:rFonts w:ascii="Calibri" w:hAnsi="Calibri" w:cs="Calibri"/>
        </w:rPr>
        <w:t xml:space="preserve">. </w:t>
      </w:r>
      <w:r w:rsidR="0028458C">
        <w:rPr>
          <w:rFonts w:ascii="Calibri" w:hAnsi="Calibri" w:cs="Calibri"/>
        </w:rPr>
        <w:t>T</w:t>
      </w:r>
      <w:r w:rsidR="00AF07AB" w:rsidRPr="008A08EA">
        <w:rPr>
          <w:rFonts w:ascii="Calibri" w:hAnsi="Calibri" w:cs="Calibri"/>
        </w:rPr>
        <w:t xml:space="preserve">o justify, plan, and manage successful </w:t>
      </w:r>
      <w:del w:id="45" w:author="Ty Beal" w:date="2021-03-12T04:00:00Z">
        <w:r w:rsidR="00AF07AB" w:rsidRPr="008A08EA" w:rsidDel="00900064">
          <w:rPr>
            <w:rFonts w:ascii="Calibri" w:hAnsi="Calibri" w:cs="Calibri"/>
          </w:rPr>
          <w:delText xml:space="preserve">micronutrient </w:delText>
        </w:r>
      </w:del>
      <w:r w:rsidR="00AF07AB" w:rsidRPr="008A08EA">
        <w:rPr>
          <w:rFonts w:ascii="Calibri" w:hAnsi="Calibri" w:cs="Calibri"/>
        </w:rPr>
        <w:t>intervention</w:t>
      </w:r>
      <w:del w:id="46" w:author="Ty Beal" w:date="2021-03-12T04:00:00Z">
        <w:r w:rsidR="00AF07AB" w:rsidRPr="008A08EA" w:rsidDel="00900064">
          <w:rPr>
            <w:rFonts w:ascii="Calibri" w:hAnsi="Calibri" w:cs="Calibri"/>
          </w:rPr>
          <w:delText xml:space="preserve"> </w:delText>
        </w:r>
      </w:del>
      <w:ins w:id="47" w:author="Ty Beal" w:date="2021-03-12T04:00:00Z">
        <w:r w:rsidR="00900064">
          <w:rPr>
            <w:rFonts w:ascii="Calibri" w:hAnsi="Calibri" w:cs="Calibri"/>
          </w:rPr>
          <w:t>s</w:t>
        </w:r>
      </w:ins>
      <w:del w:id="48" w:author="Ty Beal" w:date="2021-03-12T04:00:00Z">
        <w:r w:rsidR="00AF07AB" w:rsidRPr="008A08EA" w:rsidDel="00900064">
          <w:rPr>
            <w:rFonts w:ascii="Calibri" w:hAnsi="Calibri" w:cs="Calibri"/>
          </w:rPr>
          <w:delText>programs</w:delText>
        </w:r>
      </w:del>
      <w:r w:rsidR="009615E2" w:rsidRPr="008A08EA">
        <w:rPr>
          <w:rFonts w:ascii="Calibri" w:hAnsi="Calibri" w:cs="Calibri"/>
        </w:rPr>
        <w:t xml:space="preserve">, a broad range of information is needed, </w:t>
      </w:r>
      <w:r w:rsidR="004A1203">
        <w:rPr>
          <w:rFonts w:ascii="Calibri" w:hAnsi="Calibri" w:cs="Calibri"/>
        </w:rPr>
        <w:t>such as</w:t>
      </w:r>
      <w:r w:rsidR="009615E2" w:rsidRPr="008A08EA">
        <w:rPr>
          <w:rFonts w:ascii="Calibri" w:hAnsi="Calibri" w:cs="Calibri"/>
        </w:rPr>
        <w:t xml:space="preserve"> data on food availability, food and nutrient intake, micronutrient status, and intervention program coverage. </w:t>
      </w:r>
      <w:del w:id="49" w:author="Ty Beal" w:date="2021-03-12T03:58:00Z">
        <w:r w:rsidR="009615E2" w:rsidRPr="008A08EA" w:rsidDel="00900064">
          <w:rPr>
            <w:rFonts w:ascii="Calibri" w:hAnsi="Calibri" w:cs="Calibri"/>
          </w:rPr>
          <w:delText>Of these, a</w:delText>
        </w:r>
      </w:del>
      <w:ins w:id="50" w:author="Ty Beal" w:date="2021-03-12T03:58:00Z">
        <w:r w:rsidR="00900064">
          <w:rPr>
            <w:rFonts w:ascii="Calibri" w:hAnsi="Calibri" w:cs="Calibri"/>
          </w:rPr>
          <w:t>A</w:t>
        </w:r>
      </w:ins>
      <w:r w:rsidR="009615E2" w:rsidRPr="008A08EA">
        <w:rPr>
          <w:rFonts w:ascii="Calibri" w:hAnsi="Calibri" w:cs="Calibri"/>
        </w:rPr>
        <w:t>nalys</w:t>
      </w:r>
      <w:ins w:id="51" w:author="Ty Beal" w:date="2021-03-12T03:58:00Z">
        <w:r w:rsidR="00900064">
          <w:rPr>
            <w:rFonts w:ascii="Calibri" w:hAnsi="Calibri" w:cs="Calibri"/>
          </w:rPr>
          <w:t>i</w:t>
        </w:r>
      </w:ins>
      <w:del w:id="52" w:author="Ty Beal" w:date="2021-03-12T03:58:00Z">
        <w:r w:rsidR="009615E2" w:rsidRPr="008A08EA" w:rsidDel="00900064">
          <w:rPr>
            <w:rFonts w:ascii="Calibri" w:hAnsi="Calibri" w:cs="Calibri"/>
          </w:rPr>
          <w:delText>e</w:delText>
        </w:r>
      </w:del>
      <w:r w:rsidR="009615E2" w:rsidRPr="008A08EA">
        <w:rPr>
          <w:rFonts w:ascii="Calibri" w:hAnsi="Calibri" w:cs="Calibri"/>
        </w:rPr>
        <w:t xml:space="preserve">s of micronutrient biomarkers </w:t>
      </w:r>
      <w:del w:id="53" w:author="Ty Beal" w:date="2021-03-12T03:58:00Z">
        <w:r w:rsidR="009615E2" w:rsidRPr="008A08EA" w:rsidDel="00900064">
          <w:rPr>
            <w:rFonts w:ascii="Calibri" w:hAnsi="Calibri" w:cs="Calibri"/>
          </w:rPr>
          <w:delText xml:space="preserve">are </w:delText>
        </w:r>
      </w:del>
      <w:ins w:id="54" w:author="Ty Beal" w:date="2021-03-12T03:58:00Z">
        <w:r w:rsidR="00900064">
          <w:rPr>
            <w:rFonts w:ascii="Calibri" w:hAnsi="Calibri" w:cs="Calibri"/>
          </w:rPr>
          <w:t>is</w:t>
        </w:r>
      </w:ins>
      <w:del w:id="55" w:author="Ty Beal" w:date="2021-03-12T03:58:00Z">
        <w:r w:rsidR="009615E2" w:rsidRPr="008A08EA" w:rsidDel="00900064">
          <w:rPr>
            <w:rFonts w:ascii="Calibri" w:hAnsi="Calibri" w:cs="Calibri"/>
          </w:rPr>
          <w:delText>the most</w:delText>
        </w:r>
      </w:del>
      <w:r w:rsidR="009615E2" w:rsidRPr="008A08EA">
        <w:rPr>
          <w:rFonts w:ascii="Calibri" w:hAnsi="Calibri" w:cs="Calibri"/>
        </w:rPr>
        <w:t xml:space="preserve"> essential, as these data </w:t>
      </w:r>
      <w:ins w:id="56" w:author="Ty Beal" w:date="2021-03-12T04:01:00Z">
        <w:r w:rsidR="00B24849">
          <w:rPr>
            <w:rFonts w:ascii="Calibri" w:hAnsi="Calibri" w:cs="Calibri"/>
          </w:rPr>
          <w:t>allow for estimation of</w:t>
        </w:r>
      </w:ins>
      <w:del w:id="57" w:author="Ty Beal" w:date="2021-03-12T04:01:00Z">
        <w:r w:rsidR="009615E2" w:rsidRPr="008A08EA" w:rsidDel="00B24849">
          <w:rPr>
            <w:rFonts w:ascii="Calibri" w:hAnsi="Calibri" w:cs="Calibri"/>
          </w:rPr>
          <w:delText xml:space="preserve">are </w:delText>
        </w:r>
        <w:r w:rsidR="006C0071" w:rsidDel="00B24849">
          <w:rPr>
            <w:rFonts w:ascii="Calibri" w:hAnsi="Calibri" w:cs="Calibri"/>
          </w:rPr>
          <w:delText xml:space="preserve">the </w:delText>
        </w:r>
        <w:r w:rsidR="009615E2" w:rsidRPr="008A08EA" w:rsidDel="00B24849">
          <w:rPr>
            <w:rFonts w:ascii="Calibri" w:hAnsi="Calibri" w:cs="Calibri"/>
          </w:rPr>
          <w:delText>only possible method to determine</w:delText>
        </w:r>
      </w:del>
      <w:r w:rsidR="009615E2" w:rsidRPr="008A08EA">
        <w:rPr>
          <w:rFonts w:ascii="Calibri" w:hAnsi="Calibri" w:cs="Calibri"/>
        </w:rPr>
        <w:t xml:space="preserve"> the </w:t>
      </w:r>
      <w:ins w:id="58" w:author="Ty Beal" w:date="2021-03-12T04:01:00Z">
        <w:r w:rsidR="00B24849">
          <w:rPr>
            <w:rFonts w:ascii="Calibri" w:hAnsi="Calibri" w:cs="Calibri"/>
          </w:rPr>
          <w:t xml:space="preserve">population </w:t>
        </w:r>
      </w:ins>
      <w:r w:rsidR="009615E2" w:rsidRPr="008A08EA">
        <w:rPr>
          <w:rFonts w:ascii="Calibri" w:hAnsi="Calibri" w:cs="Calibri"/>
        </w:rPr>
        <w:t xml:space="preserve">prevalence </w:t>
      </w:r>
      <w:ins w:id="59" w:author="Ty Beal" w:date="2021-03-12T04:01:00Z">
        <w:r w:rsidR="00B24849">
          <w:rPr>
            <w:rFonts w:ascii="Calibri" w:hAnsi="Calibri" w:cs="Calibri"/>
          </w:rPr>
          <w:t>and</w:t>
        </w:r>
      </w:ins>
      <w:del w:id="60" w:author="Ty Beal" w:date="2021-03-12T04:01:00Z">
        <w:r w:rsidR="009615E2" w:rsidRPr="008A08EA" w:rsidDel="00B24849">
          <w:rPr>
            <w:rFonts w:ascii="Calibri" w:hAnsi="Calibri" w:cs="Calibri"/>
          </w:rPr>
          <w:delText>of</w:delText>
        </w:r>
      </w:del>
      <w:r w:rsidR="009615E2" w:rsidRPr="008A08EA">
        <w:rPr>
          <w:rFonts w:ascii="Calibri" w:hAnsi="Calibri" w:cs="Calibri"/>
        </w:rPr>
        <w:t xml:space="preserve"> distribution of micronutrient deficiencies </w:t>
      </w:r>
      <w:r w:rsidR="009615E2" w:rsidRPr="008A08EA">
        <w:rPr>
          <w:rFonts w:ascii="Calibri" w:hAnsi="Calibri" w:cs="Calibri"/>
        </w:rPr>
        <w:fldChar w:fldCharType="begin"/>
      </w:r>
      <w:r w:rsidR="001B5BC9" w:rsidRPr="008A08EA">
        <w:rPr>
          <w:rFonts w:ascii="Calibri" w:hAnsi="Calibri" w:cs="Calibri"/>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8A08EA">
        <w:rPr>
          <w:rFonts w:ascii="Calibri" w:hAnsi="Calibri" w:cs="Calibri"/>
        </w:rPr>
        <w:fldChar w:fldCharType="separate"/>
      </w:r>
      <w:r w:rsidR="009615E2" w:rsidRPr="008A08EA">
        <w:rPr>
          <w:rFonts w:ascii="Calibri" w:hAnsi="Calibri" w:cs="Calibri"/>
          <w:noProof/>
        </w:rPr>
        <w:t>(3)</w:t>
      </w:r>
      <w:r w:rsidR="009615E2" w:rsidRPr="008A08EA">
        <w:rPr>
          <w:rFonts w:ascii="Calibri" w:hAnsi="Calibri" w:cs="Calibri"/>
        </w:rPr>
        <w:fldChar w:fldCharType="end"/>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423AE8B7"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w:t>
      </w:r>
      <w:commentRangeStart w:id="61"/>
      <w:r w:rsidRPr="008A08EA">
        <w:rPr>
          <w:rFonts w:ascii="Calibri" w:hAnsi="Calibri" w:cs="Calibri"/>
        </w:rPr>
        <w:t xml:space="preserve">This revolution does not only apply to low- and middle- income countries (LMICs), but is also pertinent to high-income countries, where there is likewise a need to address </w:t>
      </w:r>
      <w:r w:rsidR="009C2278" w:rsidRPr="008A08EA">
        <w:rPr>
          <w:rFonts w:ascii="Calibri" w:hAnsi="Calibri" w:cs="Calibri"/>
        </w:rPr>
        <w:t xml:space="preserve">micronutrient deficiencies in </w:t>
      </w:r>
      <w:del w:id="62" w:author="Ty Beal" w:date="2021-03-12T04:04:00Z">
        <w:r w:rsidR="009C2278" w:rsidRPr="008A08EA" w:rsidDel="00436960">
          <w:rPr>
            <w:rFonts w:ascii="Calibri" w:hAnsi="Calibri" w:cs="Calibri"/>
          </w:rPr>
          <w:delText xml:space="preserve">certain </w:delText>
        </w:r>
      </w:del>
      <w:ins w:id="63" w:author="Ty Beal" w:date="2021-03-12T04:04:00Z">
        <w:r w:rsidR="003350E1">
          <w:rPr>
            <w:rFonts w:ascii="Calibri" w:hAnsi="Calibri" w:cs="Calibri"/>
          </w:rPr>
          <w:t>vulnerable</w:t>
        </w:r>
        <w:r w:rsidR="00436960" w:rsidRPr="008A08EA">
          <w:rPr>
            <w:rFonts w:ascii="Calibri" w:hAnsi="Calibri" w:cs="Calibri"/>
          </w:rPr>
          <w:t xml:space="preserve"> </w:t>
        </w:r>
      </w:ins>
      <w:r w:rsidR="009C2278" w:rsidRPr="008A08EA">
        <w:rPr>
          <w:rFonts w:ascii="Calibri" w:hAnsi="Calibri" w:cs="Calibri"/>
        </w:rPr>
        <w:t>groups</w:t>
      </w:r>
      <w:r w:rsidR="004A1203">
        <w:rPr>
          <w:rFonts w:ascii="Calibri" w:hAnsi="Calibri" w:cs="Calibri"/>
        </w:rPr>
        <w:t xml:space="preserve"> such as iron deficiencies in </w:t>
      </w:r>
      <w:ins w:id="64" w:author="Ty Beal" w:date="2021-03-12T04:03:00Z">
        <w:r w:rsidR="00C711D0">
          <w:rPr>
            <w:rFonts w:ascii="Calibri" w:hAnsi="Calibri" w:cs="Calibri"/>
          </w:rPr>
          <w:t>adolescent girls</w:t>
        </w:r>
      </w:ins>
      <w:ins w:id="65" w:author="Ty Beal" w:date="2021-03-12T04:04:00Z">
        <w:r w:rsidR="00C711D0">
          <w:rPr>
            <w:rFonts w:ascii="Calibri" w:hAnsi="Calibri" w:cs="Calibri"/>
          </w:rPr>
          <w:t xml:space="preserve"> and</w:t>
        </w:r>
      </w:ins>
      <w:ins w:id="66" w:author="Ty Beal" w:date="2021-03-12T04:03:00Z">
        <w:r w:rsidR="00C711D0">
          <w:rPr>
            <w:rFonts w:ascii="Calibri" w:hAnsi="Calibri" w:cs="Calibri"/>
          </w:rPr>
          <w:t xml:space="preserve"> women of reproductive</w:t>
        </w:r>
      </w:ins>
      <w:ins w:id="67" w:author="Ty Beal" w:date="2021-03-12T04:04:00Z">
        <w:r w:rsidR="00C711D0">
          <w:rPr>
            <w:rFonts w:ascii="Calibri" w:hAnsi="Calibri" w:cs="Calibri"/>
          </w:rPr>
          <w:t xml:space="preserve"> age, particularly </w:t>
        </w:r>
      </w:ins>
      <w:r w:rsidR="004A1203">
        <w:rPr>
          <w:rFonts w:ascii="Calibri" w:hAnsi="Calibri" w:cs="Calibri"/>
        </w:rPr>
        <w:t>pregnant women</w:t>
      </w:r>
      <w:r w:rsidRPr="008A08EA">
        <w:rPr>
          <w:rFonts w:ascii="Calibri" w:hAnsi="Calibri" w:cs="Calibri"/>
        </w:rPr>
        <w:t>.</w:t>
      </w:r>
      <w:r w:rsidR="009C2278" w:rsidRPr="008A08EA">
        <w:rPr>
          <w:rFonts w:ascii="Calibri" w:hAnsi="Calibri" w:cs="Calibri"/>
        </w:rPr>
        <w:t xml:space="preserve"> </w:t>
      </w:r>
      <w:commentRangeEnd w:id="61"/>
      <w:r w:rsidR="00663A24">
        <w:rPr>
          <w:rStyle w:val="CommentReference"/>
          <w:rFonts w:asciiTheme="minorHAnsi" w:eastAsiaTheme="minorEastAsia" w:hAnsiTheme="minorHAnsi" w:cstheme="minorBidi"/>
        </w:rPr>
        <w:commentReference w:id="61"/>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w:t>
      </w:r>
      <w:r w:rsidR="006D2273">
        <w:rPr>
          <w:rFonts w:ascii="Calibri" w:hAnsi="Calibri" w:cs="Calibri"/>
        </w:rPr>
        <w:t xml:space="preserve"> </w:t>
      </w:r>
      <w:r w:rsidR="006D2273">
        <w:rPr>
          <w:rFonts w:ascii="Calibri" w:hAnsi="Calibri" w:cs="Calibri"/>
        </w:rPr>
        <w:fldChar w:fldCharType="begin"/>
      </w:r>
      <w:r w:rsidR="006D2273">
        <w:rPr>
          <w:rFonts w:ascii="Calibri" w:hAnsi="Calibri" w:cs="Calibri"/>
        </w:rPr>
        <w:instrText xml:space="preserve"> ADDIN ZOTERO_ITEM CSL_CITATION {"citationID":"F9qOxq3R","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6D2273">
        <w:rPr>
          <w:rFonts w:ascii="Calibri" w:hAnsi="Calibri" w:cs="Calibri"/>
        </w:rPr>
        <w:fldChar w:fldCharType="separate"/>
      </w:r>
      <w:r w:rsidR="006D2273">
        <w:rPr>
          <w:rFonts w:ascii="Calibri" w:hAnsi="Calibri" w:cs="Calibri"/>
          <w:noProof/>
        </w:rPr>
        <w:t>(4,5)</w:t>
      </w:r>
      <w:r w:rsidR="006D2273">
        <w:rPr>
          <w:rFonts w:ascii="Calibri" w:hAnsi="Calibri" w:cs="Calibri"/>
        </w:rPr>
        <w:fldChar w:fldCharType="end"/>
      </w:r>
      <w:r w:rsidR="005F5EDE" w:rsidRPr="008A08EA">
        <w:rPr>
          <w:rFonts w:ascii="Calibri" w:hAnsi="Calibri" w:cs="Calibri"/>
        </w:rPr>
        <w:t xml:space="preserve">. To date, enormous effort has been </w:t>
      </w:r>
      <w:del w:id="68" w:author="Ty Beal" w:date="2021-03-12T04:06:00Z">
        <w:r w:rsidR="005F5EDE" w:rsidRPr="008A08EA" w:rsidDel="00DF1AF9">
          <w:rPr>
            <w:rFonts w:ascii="Calibri" w:hAnsi="Calibri" w:cs="Calibri"/>
          </w:rPr>
          <w:delText xml:space="preserve">spent </w:delText>
        </w:r>
      </w:del>
      <w:ins w:id="69" w:author="Ty Beal" w:date="2021-03-12T04:06:00Z">
        <w:r w:rsidR="00DF1AF9">
          <w:rPr>
            <w:rFonts w:ascii="Calibri" w:hAnsi="Calibri" w:cs="Calibri"/>
          </w:rPr>
          <w:t>made to</w:t>
        </w:r>
        <w:r w:rsidR="00DF1AF9" w:rsidRPr="008A08EA">
          <w:rPr>
            <w:rFonts w:ascii="Calibri" w:hAnsi="Calibri" w:cs="Calibri"/>
          </w:rPr>
          <w:t xml:space="preserve"> </w:t>
        </w:r>
      </w:ins>
      <w:r w:rsidR="005F5EDE" w:rsidRPr="008A08EA">
        <w:rPr>
          <w:rFonts w:ascii="Calibri" w:hAnsi="Calibri" w:cs="Calibri"/>
        </w:rPr>
        <w:t>overcom</w:t>
      </w:r>
      <w:ins w:id="70" w:author="Ty Beal" w:date="2021-03-12T04:06:00Z">
        <w:r w:rsidR="00DF1AF9">
          <w:rPr>
            <w:rFonts w:ascii="Calibri" w:hAnsi="Calibri" w:cs="Calibri"/>
          </w:rPr>
          <w:t>e</w:t>
        </w:r>
      </w:ins>
      <w:del w:id="71" w:author="Ty Beal" w:date="2021-03-12T04:06:00Z">
        <w:r w:rsidR="005F5EDE" w:rsidRPr="008A08EA" w:rsidDel="00DF1AF9">
          <w:rPr>
            <w:rFonts w:ascii="Calibri" w:hAnsi="Calibri" w:cs="Calibri"/>
          </w:rPr>
          <w:delText>ing</w:delText>
        </w:r>
      </w:del>
      <w:r w:rsidR="005F5EDE" w:rsidRPr="008A08EA">
        <w:rPr>
          <w:rFonts w:ascii="Calibri" w:hAnsi="Calibri" w:cs="Calibri"/>
        </w:rPr>
        <w:t xml:space="preserve"> the early challenges in this chain</w:t>
      </w:r>
      <w:ins w:id="72" w:author="Ty Beal" w:date="2021-03-12T04:06:00Z">
        <w:r w:rsidR="00DF1AF9">
          <w:rPr>
            <w:rFonts w:ascii="Calibri" w:hAnsi="Calibri" w:cs="Calibri"/>
          </w:rPr>
          <w:t>:</w:t>
        </w:r>
      </w:ins>
      <w:del w:id="73" w:author="Ty Beal" w:date="2021-03-12T04:06:00Z">
        <w:r w:rsidR="005F5EDE" w:rsidRPr="008A08EA" w:rsidDel="00DF1AF9">
          <w:rPr>
            <w:rFonts w:ascii="Calibri" w:hAnsi="Calibri" w:cs="Calibri"/>
          </w:rPr>
          <w:delText>,</w:delText>
        </w:r>
      </w:del>
      <w:r w:rsidR="005F5EDE" w:rsidRPr="008A08EA">
        <w:rPr>
          <w:rFonts w:ascii="Calibri" w:hAnsi="Calibri" w:cs="Calibri"/>
        </w:rPr>
        <w:t xml:space="preserve">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6D2273">
        <w:rPr>
          <w:rFonts w:ascii="Calibri" w:hAnsi="Calibri" w:cs="Calibri"/>
        </w:rPr>
        <w:instrText xml:space="preserve"> ADDIN ZOTERO_ITEM CSL_CITATION {"citationID":"dQp7QVeB","properties":{"formattedCitation":"(6\\uc0\\u8211{}8)","plainCitation":"(6–8)","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6D2273" w:rsidRPr="006D2273">
        <w:rPr>
          <w:rFonts w:ascii="Calibri" w:hAnsi="Calibri" w:cs="Calibri"/>
        </w:rPr>
        <w:t>(6–8)</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3745F0">
        <w:rPr>
          <w:rFonts w:ascii="Calibri" w:hAnsi="Calibri" w:cs="Calibri"/>
        </w:rPr>
        <w:t>The</w:t>
      </w:r>
      <w:r w:rsidR="005F5EDE" w:rsidRPr="008A08EA">
        <w:rPr>
          <w:rFonts w:ascii="Calibri" w:hAnsi="Calibri" w:cs="Calibri"/>
        </w:rPr>
        <w:t xml:space="preserve"> recent</w:t>
      </w:r>
      <w:r w:rsidR="006C0071">
        <w:rPr>
          <w:rFonts w:ascii="Calibri" w:hAnsi="Calibri" w:cs="Calibri"/>
        </w:rPr>
        <w:t>ly</w:t>
      </w:r>
      <w:r w:rsidR="005F5EDE" w:rsidRPr="008A08EA">
        <w:rPr>
          <w:rFonts w:ascii="Calibri" w:hAnsi="Calibri" w:cs="Calibri"/>
        </w:rPr>
        <w:t xml:space="preserve"> published </w:t>
      </w:r>
      <w:r w:rsidR="003745F0">
        <w:rPr>
          <w:rFonts w:ascii="Calibri" w:hAnsi="Calibri" w:cs="Calibri"/>
        </w:rPr>
        <w:t>M</w:t>
      </w:r>
      <w:r w:rsidR="005F5EDE" w:rsidRPr="008A08EA">
        <w:rPr>
          <w:rFonts w:ascii="Calibri" w:hAnsi="Calibri" w:cs="Calibri"/>
        </w:rPr>
        <w:t xml:space="preserve">icronutrient </w:t>
      </w:r>
      <w:r w:rsidR="003745F0">
        <w:rPr>
          <w:rFonts w:ascii="Calibri" w:hAnsi="Calibri" w:cs="Calibri"/>
        </w:rPr>
        <w:t>S</w:t>
      </w:r>
      <w:r w:rsidR="005F5EDE" w:rsidRPr="008A08EA">
        <w:rPr>
          <w:rFonts w:ascii="Calibri" w:hAnsi="Calibri" w:cs="Calibri"/>
        </w:rPr>
        <w:t xml:space="preserve">urvey </w:t>
      </w:r>
      <w:r w:rsidR="003745F0">
        <w:rPr>
          <w:rFonts w:ascii="Calibri" w:hAnsi="Calibri" w:cs="Calibri"/>
        </w:rPr>
        <w:t>M</w:t>
      </w:r>
      <w:r w:rsidR="005F5EDE" w:rsidRPr="008A08EA">
        <w:rPr>
          <w:rFonts w:ascii="Calibri" w:hAnsi="Calibri" w:cs="Calibri"/>
        </w:rPr>
        <w:t>anual</w:t>
      </w:r>
      <w:r w:rsidR="001B5BC9" w:rsidRPr="008A08EA">
        <w:rPr>
          <w:rFonts w:ascii="Calibri" w:hAnsi="Calibri" w:cs="Calibri"/>
        </w:rPr>
        <w:t xml:space="preserve"> &amp; </w:t>
      </w:r>
      <w:r w:rsidR="003745F0">
        <w:rPr>
          <w:rFonts w:ascii="Calibri" w:hAnsi="Calibri" w:cs="Calibri"/>
        </w:rPr>
        <w:t>T</w:t>
      </w:r>
      <w:r w:rsidR="001B5BC9" w:rsidRPr="008A08EA">
        <w:rPr>
          <w:rFonts w:ascii="Calibri" w:hAnsi="Calibri" w:cs="Calibri"/>
        </w:rPr>
        <w:t>oolkit</w:t>
      </w:r>
      <w:r w:rsidR="005F5EDE" w:rsidRPr="008A08EA">
        <w:rPr>
          <w:rFonts w:ascii="Calibri" w:hAnsi="Calibri" w:cs="Calibri"/>
        </w:rPr>
        <w:t xml:space="preserve"> </w:t>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6D2273">
        <w:rPr>
          <w:rFonts w:ascii="Calibri" w:hAnsi="Calibri" w:cs="Calibri"/>
        </w:rPr>
        <w:instrText xml:space="preserve"> ADDIN ZOTERO_ITEM CSL_CITATION {"citationID":"p8yJhU3U","properties":{"formattedCitation":"(6)","plainCitation":"(6)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6D2273">
        <w:rPr>
          <w:rFonts w:ascii="Calibri" w:hAnsi="Calibri" w:cs="Calibri"/>
          <w:noProof/>
        </w:rPr>
        <w:t>(6)</w:t>
      </w:r>
      <w:r w:rsidR="001B5BC9" w:rsidRPr="008A08EA">
        <w:rPr>
          <w:rFonts w:ascii="Calibri" w:hAnsi="Calibri" w:cs="Calibri"/>
        </w:rPr>
        <w:fldChar w:fldCharType="end"/>
      </w:r>
      <w:r w:rsidR="001B5BC9" w:rsidRPr="008A08EA">
        <w:rPr>
          <w:rFonts w:ascii="Calibri" w:hAnsi="Calibri" w:cs="Calibri"/>
        </w:rPr>
        <w:t xml:space="preserve">; </w:t>
      </w:r>
      <w:r w:rsidR="006C0071">
        <w:rPr>
          <w:rFonts w:ascii="Calibri" w:hAnsi="Calibri" w:cs="Calibri"/>
        </w:rPr>
        <w:t xml:space="preserve">and </w:t>
      </w:r>
      <w:r w:rsidR="001B5BC9" w:rsidRPr="008A08EA">
        <w:rPr>
          <w:rFonts w:ascii="Calibri" w:hAnsi="Calibri" w:cs="Calibri"/>
        </w:rPr>
        <w:t xml:space="preserve">the </w:t>
      </w:r>
      <w:r w:rsidR="001E2939" w:rsidRPr="008A08EA">
        <w:rPr>
          <w:rFonts w:ascii="Calibri" w:hAnsi="Calibri" w:cs="Calibri"/>
        </w:rPr>
        <w:t>Hemoglobin</w:t>
      </w:r>
      <w:r w:rsidR="001B5BC9" w:rsidRPr="008A08EA">
        <w:rPr>
          <w:rFonts w:ascii="Calibri" w:hAnsi="Calibri" w:cs="Calibri"/>
        </w:rPr>
        <w:t xml:space="preserve"> Measurement Laboratory Protocol </w:t>
      </w:r>
      <w:r w:rsidR="00633565" w:rsidRPr="008A08EA">
        <w:rPr>
          <w:rFonts w:ascii="Calibri" w:hAnsi="Calibri" w:cs="Calibri"/>
        </w:rPr>
        <w:t xml:space="preserve">outlined the standard laboratory </w:t>
      </w:r>
      <w:r w:rsidR="00633565" w:rsidRPr="008A08EA">
        <w:rPr>
          <w:rFonts w:ascii="Calibri" w:hAnsi="Calibri" w:cs="Calibri"/>
        </w:rPr>
        <w:lastRenderedPageBreak/>
        <w:t xml:space="preserve">method for obtaining accurate results of hemoglobin in population surveys </w:t>
      </w:r>
      <w:r w:rsidR="00633565" w:rsidRPr="008A08EA">
        <w:rPr>
          <w:rFonts w:ascii="Calibri" w:hAnsi="Calibri" w:cs="Calibri"/>
        </w:rPr>
        <w:fldChar w:fldCharType="begin"/>
      </w:r>
      <w:r w:rsidR="006D2273">
        <w:rPr>
          <w:rFonts w:ascii="Calibri" w:hAnsi="Calibri" w:cs="Calibri"/>
        </w:rPr>
        <w:instrText xml:space="preserve"> ADDIN ZOTERO_ITEM CSL_CITATION {"citationID":"ampKZhu7","properties":{"formattedCitation":"(7)","plainCitation":"(7)","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D2273">
        <w:rPr>
          <w:rFonts w:ascii="Calibri" w:hAnsi="Calibri" w:cs="Calibri"/>
          <w:noProof/>
        </w:rPr>
        <w:t>(7)</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w:t>
      </w:r>
      <w:ins w:id="74" w:author="Ty Beal" w:date="2021-03-12T04:06:00Z">
        <w:r w:rsidR="00B50F2F">
          <w:rPr>
            <w:rFonts w:ascii="Calibri" w:hAnsi="Calibri" w:cs="Calibri"/>
          </w:rPr>
          <w:t>s</w:t>
        </w:r>
      </w:ins>
      <w:r w:rsidR="008A68DF" w:rsidRPr="008A08EA">
        <w:rPr>
          <w:rFonts w:ascii="Calibri" w:hAnsi="Calibri" w:cs="Calibri"/>
        </w:rPr>
        <w:t xml:space="preserve"> on data analysis and presentation,</w:t>
      </w:r>
      <w:r w:rsidR="005F5EDE" w:rsidRPr="008A08EA">
        <w:rPr>
          <w:rFonts w:ascii="Calibri" w:hAnsi="Calibri" w:cs="Calibri"/>
        </w:rPr>
        <w:t xml:space="preserve"> little has been achieved in </w:t>
      </w:r>
      <w:commentRangeStart w:id="75"/>
      <w:r w:rsidR="005F5EDE" w:rsidRPr="008A08EA">
        <w:rPr>
          <w:rFonts w:ascii="Calibri" w:hAnsi="Calibri" w:cs="Calibri"/>
          <w:i/>
          <w:iCs/>
        </w:rPr>
        <w:t>streamlining the analysis</w:t>
      </w:r>
      <w:commentRangeEnd w:id="75"/>
      <w:r w:rsidR="004017EB">
        <w:rPr>
          <w:rStyle w:val="CommentReference"/>
          <w:rFonts w:asciiTheme="minorHAnsi" w:eastAsiaTheme="minorEastAsia" w:hAnsiTheme="minorHAnsi" w:cstheme="minorBidi"/>
        </w:rPr>
        <w:commentReference w:id="75"/>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r w:rsidR="003B2D68">
        <w:rPr>
          <w:rFonts w:ascii="Calibri" w:hAnsi="Calibri" w:cs="Calibri"/>
        </w:rPr>
        <w:t>A</w:t>
      </w:r>
      <w:r w:rsidR="005F5EDE" w:rsidRPr="008A08EA">
        <w:rPr>
          <w:rFonts w:ascii="Calibri" w:hAnsi="Calibri" w:cs="Calibri"/>
        </w:rPr>
        <w:t>nalysis</w:t>
      </w:r>
      <w:r w:rsidR="003B2D68">
        <w:rPr>
          <w:rFonts w:ascii="Calibri" w:hAnsi="Calibri" w:cs="Calibri"/>
        </w:rPr>
        <w:t xml:space="preserve"> of micronutrient biomarkers</w:t>
      </w:r>
      <w:r w:rsidR="005F5EDE" w:rsidRPr="008A08EA">
        <w:rPr>
          <w:rFonts w:ascii="Calibri" w:hAnsi="Calibri" w:cs="Calibri"/>
        </w:rPr>
        <w:t xml:space="preserve">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high-level of proficiency in computer coding</w:t>
      </w:r>
      <w:r w:rsidR="00673233" w:rsidRPr="008A08EA">
        <w:rPr>
          <w:rFonts w:ascii="Calibri" w:hAnsi="Calibri" w:cs="Calibri"/>
        </w:rPr>
        <w:t>,</w:t>
      </w:r>
      <w:r w:rsidR="005F5EDE" w:rsidRPr="008A08EA">
        <w:rPr>
          <w:rFonts w:ascii="Calibri" w:hAnsi="Calibri" w:cs="Calibri"/>
        </w:rPr>
        <w:t xml:space="preserve"> and a deep understanding </w:t>
      </w:r>
      <w:r w:rsidR="006C0071">
        <w:rPr>
          <w:rFonts w:ascii="Calibri" w:hAnsi="Calibri" w:cs="Calibri"/>
        </w:rPr>
        <w:t xml:space="preserve">of </w:t>
      </w:r>
      <w:r w:rsidR="005F5EDE" w:rsidRPr="008A08EA">
        <w:rPr>
          <w:rFonts w:ascii="Calibri" w:hAnsi="Calibri" w:cs="Calibri"/>
        </w:rPr>
        <w:t xml:space="preserve">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r w:rsidR="00673233" w:rsidRPr="008A08EA">
        <w:rPr>
          <w:rFonts w:ascii="Calibri" w:hAnsi="Calibri" w:cs="Calibri"/>
        </w:rPr>
        <w:fldChar w:fldCharType="begin"/>
      </w:r>
      <w:r w:rsidR="006D2273">
        <w:rPr>
          <w:rFonts w:ascii="Calibri" w:hAnsi="Calibri" w:cs="Calibri"/>
        </w:rPr>
        <w:instrText xml:space="preserve"> ADDIN ZOTERO_ITEM CSL_CITATION {"citationID":"rHo4v5Qp","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6D2273">
        <w:rPr>
          <w:rFonts w:ascii="Calibri" w:hAnsi="Calibri" w:cs="Calibri"/>
          <w:noProof/>
        </w:rPr>
        <w:t>(9)</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ire senior 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t>
      </w:r>
      <w:commentRangeStart w:id="76"/>
      <w:r w:rsidR="00673233" w:rsidRPr="008A08EA">
        <w:rPr>
          <w:rFonts w:ascii="Calibri" w:hAnsi="Calibri" w:cs="Calibri"/>
          <w:color w:val="000000" w:themeColor="text1"/>
        </w:rPr>
        <w:t>who might not always be available</w:t>
      </w:r>
      <w:commentRangeEnd w:id="76"/>
      <w:r w:rsidR="00D428E2">
        <w:rPr>
          <w:rStyle w:val="CommentReference"/>
          <w:rFonts w:asciiTheme="minorHAnsi" w:eastAsiaTheme="minorEastAsia" w:hAnsiTheme="minorHAnsi" w:cstheme="minorBidi"/>
        </w:rPr>
        <w:commentReference w:id="76"/>
      </w:r>
      <w:r w:rsidR="00673233" w:rsidRPr="008A08EA">
        <w:rPr>
          <w:rFonts w:ascii="Calibri" w:hAnsi="Calibri" w:cs="Calibri"/>
          <w:color w:val="000000" w:themeColor="text1"/>
        </w:rPr>
        <w:t xml:space="preserv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r w:rsidR="00345E03" w:rsidRPr="008A08EA">
        <w:rPr>
          <w:rFonts w:ascii="Calibri" w:hAnsi="Calibri" w:cs="Calibri"/>
          <w:color w:val="000000" w:themeColor="text1"/>
        </w:rPr>
        <w:t>micronutrient biomarker data</w:t>
      </w:r>
      <w:r w:rsidR="00EA417E" w:rsidRPr="008A08EA">
        <w:rPr>
          <w:rFonts w:ascii="Calibri" w:hAnsi="Calibri" w:cs="Calibri"/>
          <w:color w:val="000000" w:themeColor="text1"/>
        </w:rPr>
        <w:t xml:space="preserve"> available during critical decision-making periods. </w:t>
      </w:r>
    </w:p>
    <w:p w14:paraId="3516C6F3" w14:textId="77777777" w:rsidR="00BA2424" w:rsidRPr="008A08EA" w:rsidRDefault="00BA2424" w:rsidP="00F36F4B">
      <w:pPr>
        <w:spacing w:line="480" w:lineRule="auto"/>
        <w:jc w:val="both"/>
        <w:rPr>
          <w:rFonts w:ascii="Calibri" w:hAnsi="Calibri" w:cs="Calibri"/>
        </w:rPr>
      </w:pPr>
    </w:p>
    <w:p w14:paraId="56FBB059" w14:textId="77C61100" w:rsidR="004A2E24" w:rsidRPr="008A08EA" w:rsidRDefault="004A2E24" w:rsidP="00396E94">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w:t>
      </w:r>
      <w:del w:id="77" w:author="Ty Beal" w:date="2021-03-12T04:08:00Z">
        <w:r w:rsidRPr="008A08EA" w:rsidDel="0054171B">
          <w:rPr>
            <w:rFonts w:ascii="Calibri" w:hAnsi="Calibri" w:cs="Calibri"/>
            <w:color w:val="000000" w:themeColor="text1"/>
          </w:rPr>
          <w:delText xml:space="preserve">utilization </w:delText>
        </w:r>
      </w:del>
      <w:ins w:id="78" w:author="Ty Beal" w:date="2021-03-12T04:08:00Z">
        <w:r w:rsidR="0054171B">
          <w:rPr>
            <w:rFonts w:ascii="Calibri" w:hAnsi="Calibri" w:cs="Calibri"/>
            <w:color w:val="000000" w:themeColor="text1"/>
          </w:rPr>
          <w:t>use</w:t>
        </w:r>
        <w:r w:rsidR="0054171B" w:rsidRPr="008A08EA">
          <w:rPr>
            <w:rFonts w:ascii="Calibri" w:hAnsi="Calibri" w:cs="Calibri"/>
            <w:color w:val="000000" w:themeColor="text1"/>
          </w:rPr>
          <w:t xml:space="preserve"> </w:t>
        </w:r>
      </w:ins>
      <w:r w:rsidRPr="008A08EA">
        <w:rPr>
          <w:rFonts w:ascii="Calibri" w:hAnsi="Calibri" w:cs="Calibri"/>
          <w:color w:val="000000" w:themeColor="text1"/>
        </w:rPr>
        <w:t xml:space="preserve">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6A6959">
        <w:rPr>
          <w:rFonts w:ascii="Calibri" w:hAnsi="Calibri" w:cs="Calibri"/>
          <w:color w:val="000000" w:themeColor="text1"/>
        </w:rPr>
        <w:t xml:space="preserve">the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006A6959">
        <w:rPr>
          <w:rFonts w:ascii="Calibri" w:hAnsi="Calibri" w:cs="Calibri"/>
          <w:color w:val="000000" w:themeColor="text1"/>
        </w:rPr>
        <w:t xml:space="preserve"> package in R software</w:t>
      </w:r>
      <w:r w:rsidR="00DF474E">
        <w:rPr>
          <w:rFonts w:ascii="Calibri" w:hAnsi="Calibri" w:cs="Calibri"/>
          <w:color w:val="000000" w:themeColor="text1"/>
        </w:rPr>
        <w:t>, which can be used to analyze 12 biomarkers</w:t>
      </w:r>
      <w:r w:rsidR="007914D2">
        <w:rPr>
          <w:rFonts w:ascii="Calibri" w:hAnsi="Calibri" w:cs="Calibri"/>
          <w:color w:val="000000" w:themeColor="text1"/>
        </w:rPr>
        <w:t xml:space="preserve">, </w:t>
      </w:r>
      <w:r w:rsidR="00DF474E">
        <w:rPr>
          <w:rFonts w:ascii="Calibri" w:hAnsi="Calibri" w:cs="Calibri"/>
          <w:color w:val="000000" w:themeColor="text1"/>
        </w:rPr>
        <w:t xml:space="preserve">including 9 micronutrient biomarkers: </w:t>
      </w:r>
      <w:r w:rsidR="00AA7B15">
        <w:rPr>
          <w:rFonts w:ascii="Calibri" w:hAnsi="Calibri" w:cs="Calibri"/>
          <w:color w:val="000000" w:themeColor="text1"/>
        </w:rPr>
        <w:t xml:space="preserve">retinol binding protein, serum retinol, serum b-12, Red Blood Cell </w:t>
      </w:r>
      <w:r w:rsidR="007914D2">
        <w:rPr>
          <w:rFonts w:ascii="Calibri" w:hAnsi="Calibri" w:cs="Calibri"/>
          <w:color w:val="000000" w:themeColor="text1"/>
        </w:rPr>
        <w:t>(</w:t>
      </w:r>
      <w:r w:rsidR="00AA7B15">
        <w:rPr>
          <w:rFonts w:ascii="Calibri" w:hAnsi="Calibri" w:cs="Calibri"/>
          <w:color w:val="000000" w:themeColor="text1"/>
        </w:rPr>
        <w:t>RBC</w:t>
      </w:r>
      <w:r w:rsidR="007914D2">
        <w:rPr>
          <w:rFonts w:ascii="Calibri" w:hAnsi="Calibri" w:cs="Calibri"/>
          <w:color w:val="000000" w:themeColor="text1"/>
        </w:rPr>
        <w:t>)</w:t>
      </w:r>
      <w:r w:rsidR="00AA7B15">
        <w:rPr>
          <w:rFonts w:ascii="Calibri" w:hAnsi="Calibri" w:cs="Calibri"/>
          <w:color w:val="000000" w:themeColor="text1"/>
        </w:rPr>
        <w:t xml:space="preserve"> folate,</w:t>
      </w:r>
      <w:r w:rsidR="007914D2">
        <w:rPr>
          <w:rFonts w:ascii="Calibri" w:hAnsi="Calibri" w:cs="Calibri"/>
          <w:color w:val="000000" w:themeColor="text1"/>
        </w:rPr>
        <w:t xml:space="preserve"> serum folate, serum zinc, serum ferritin, soluble transferrin receptor (</w:t>
      </w:r>
      <w:proofErr w:type="spellStart"/>
      <w:r w:rsidR="007914D2">
        <w:rPr>
          <w:rFonts w:ascii="Calibri" w:hAnsi="Calibri" w:cs="Calibri"/>
          <w:color w:val="000000" w:themeColor="text1"/>
        </w:rPr>
        <w:t>STfR</w:t>
      </w:r>
      <w:proofErr w:type="spellEnd"/>
      <w:r w:rsidR="007914D2">
        <w:rPr>
          <w:rFonts w:ascii="Calibri" w:hAnsi="Calibri" w:cs="Calibri"/>
          <w:color w:val="000000" w:themeColor="text1"/>
        </w:rPr>
        <w:t>),</w:t>
      </w:r>
      <w:r w:rsidR="00ED48A9">
        <w:rPr>
          <w:rFonts w:ascii="Calibri" w:hAnsi="Calibri" w:cs="Calibri"/>
          <w:color w:val="000000" w:themeColor="text1"/>
        </w:rPr>
        <w:t xml:space="preserve"> and s</w:t>
      </w:r>
      <w:r w:rsidR="00B52D39">
        <w:rPr>
          <w:rFonts w:ascii="Calibri" w:hAnsi="Calibri" w:cs="Calibri"/>
          <w:color w:val="000000" w:themeColor="text1"/>
        </w:rPr>
        <w:t>erum Vitamin D</w:t>
      </w:r>
      <w:ins w:id="79" w:author="Ty Beal" w:date="2021-03-12T04:10:00Z">
        <w:r w:rsidR="006A6A5F">
          <w:rPr>
            <w:rFonts w:ascii="Calibri" w:hAnsi="Calibri" w:cs="Calibri"/>
            <w:color w:val="000000" w:themeColor="text1"/>
          </w:rPr>
          <w:t>;</w:t>
        </w:r>
      </w:ins>
      <w:del w:id="80" w:author="Ty Beal" w:date="2021-03-12T04:09:00Z">
        <w:r w:rsidR="00B52D39" w:rsidDel="006A6A5F">
          <w:rPr>
            <w:rFonts w:ascii="Calibri" w:hAnsi="Calibri" w:cs="Calibri"/>
            <w:color w:val="000000" w:themeColor="text1"/>
          </w:rPr>
          <w:delText>,</w:delText>
        </w:r>
      </w:del>
      <w:r w:rsidR="00B52D39">
        <w:rPr>
          <w:rFonts w:ascii="Calibri" w:hAnsi="Calibri" w:cs="Calibri"/>
          <w:color w:val="000000" w:themeColor="text1"/>
        </w:rPr>
        <w:t xml:space="preserve"> 2 inflammation biomarkers: </w:t>
      </w:r>
      <w:r w:rsidR="00B52D39" w:rsidRPr="00B52D39">
        <w:rPr>
          <w:rFonts w:ascii="Calibri" w:hAnsi="Calibri" w:cs="Calibri"/>
          <w:color w:val="000000" w:themeColor="text1"/>
        </w:rPr>
        <w:t>Alpha(1)-acid glycoprotein</w:t>
      </w:r>
      <w:r w:rsidR="00B52D39">
        <w:rPr>
          <w:rFonts w:ascii="Calibri" w:hAnsi="Calibri" w:cs="Calibri"/>
          <w:color w:val="000000" w:themeColor="text1"/>
        </w:rPr>
        <w:t xml:space="preserve"> (AGP)</w:t>
      </w:r>
      <w:r w:rsidR="00B52D39" w:rsidRPr="00B52D39">
        <w:rPr>
          <w:rFonts w:ascii="Calibri" w:hAnsi="Calibri" w:cs="Calibri"/>
          <w:color w:val="000000" w:themeColor="text1"/>
        </w:rPr>
        <w:t xml:space="preserve"> and </w:t>
      </w:r>
      <w:r w:rsidR="00B52D39">
        <w:rPr>
          <w:rFonts w:ascii="Calibri" w:hAnsi="Calibri" w:cs="Calibri"/>
          <w:color w:val="000000" w:themeColor="text1"/>
        </w:rPr>
        <w:t>C-Reactive Protein (CRP)</w:t>
      </w:r>
      <w:ins w:id="81" w:author="Ty Beal" w:date="2021-03-12T04:10:00Z">
        <w:r w:rsidR="006A6A5F">
          <w:rPr>
            <w:rFonts w:ascii="Calibri" w:hAnsi="Calibri" w:cs="Calibri"/>
            <w:color w:val="000000" w:themeColor="text1"/>
          </w:rPr>
          <w:t>;</w:t>
        </w:r>
      </w:ins>
      <w:del w:id="82" w:author="Ty Beal" w:date="2021-03-12T04:10:00Z">
        <w:r w:rsidR="00B52D39" w:rsidDel="006A6A5F">
          <w:rPr>
            <w:rFonts w:ascii="Calibri" w:hAnsi="Calibri" w:cs="Calibri"/>
            <w:color w:val="000000" w:themeColor="text1"/>
          </w:rPr>
          <w:delText>,</w:delText>
        </w:r>
      </w:del>
      <w:r w:rsidR="00B52D39">
        <w:rPr>
          <w:rFonts w:ascii="Calibri" w:hAnsi="Calibri" w:cs="Calibri"/>
          <w:color w:val="000000" w:themeColor="text1"/>
        </w:rPr>
        <w:t xml:space="preserve"> and hemoglobin</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Three</w:t>
      </w:r>
      <w:r w:rsidRPr="008A08EA">
        <w:rPr>
          <w:rFonts w:ascii="Calibri" w:hAnsi="Calibri" w:cs="Calibri"/>
          <w:color w:val="000000" w:themeColor="text1"/>
        </w:rPr>
        <w:t xml:space="preserve"> </w:t>
      </w:r>
      <w:del w:id="83" w:author="Ty Beal" w:date="2021-03-12T04:11:00Z">
        <w:r w:rsidRPr="008A08EA" w:rsidDel="00654433">
          <w:rPr>
            <w:rFonts w:ascii="Calibri" w:hAnsi="Calibri" w:cs="Calibri"/>
            <w:color w:val="000000" w:themeColor="text1"/>
          </w:rPr>
          <w:delText>primary advantages</w:delText>
        </w:r>
      </w:del>
      <w:ins w:id="84" w:author="Ty Beal" w:date="2021-03-12T04:11:00Z">
        <w:r w:rsidR="00654433">
          <w:rPr>
            <w:rFonts w:ascii="Calibri" w:hAnsi="Calibri" w:cs="Calibri"/>
            <w:color w:val="000000" w:themeColor="text1"/>
          </w:rPr>
          <w:t>strengths</w:t>
        </w:r>
      </w:ins>
      <w:r w:rsidRPr="008A08EA">
        <w:rPr>
          <w:rFonts w:ascii="Calibri" w:hAnsi="Calibri" w:cs="Calibri"/>
          <w:color w:val="000000" w:themeColor="text1"/>
        </w:rPr>
        <w:t xml:space="preserve"> of this tool are that</w:t>
      </w:r>
      <w:ins w:id="85" w:author="Ty Beal" w:date="2021-03-12T04:11:00Z">
        <w:r w:rsidR="00654433">
          <w:rPr>
            <w:rFonts w:ascii="Calibri" w:hAnsi="Calibri" w:cs="Calibri"/>
            <w:color w:val="000000" w:themeColor="text1"/>
          </w:rPr>
          <w:t xml:space="preserve"> it</w:t>
        </w:r>
      </w:ins>
      <w:r w:rsidRPr="008A08EA">
        <w:rPr>
          <w:rFonts w:ascii="Calibri" w:hAnsi="Calibri" w:cs="Calibri"/>
          <w:color w:val="000000" w:themeColor="text1"/>
        </w:rPr>
        <w:t xml:space="preserve"> 1)</w:t>
      </w:r>
      <w:del w:id="86" w:author="Ty Beal" w:date="2021-03-12T04:11:00Z">
        <w:r w:rsidRPr="008A08EA" w:rsidDel="00654433">
          <w:rPr>
            <w:rFonts w:ascii="Calibri" w:hAnsi="Calibri" w:cs="Calibri"/>
            <w:color w:val="000000" w:themeColor="text1"/>
          </w:rPr>
          <w:delText xml:space="preserve"> it</w:delText>
        </w:r>
      </w:del>
      <w:r w:rsidR="005E62AB" w:rsidRPr="008A08EA">
        <w:rPr>
          <w:rFonts w:ascii="Calibri" w:hAnsi="Calibri" w:cs="Calibri"/>
          <w:color w:val="000000" w:themeColor="text1"/>
        </w:rPr>
        <w:t xml:space="preserve"> </w:t>
      </w:r>
      <w:commentRangeStart w:id="87"/>
      <w:ins w:id="88" w:author="Ty Beal" w:date="2021-03-12T04:13:00Z">
        <w:r w:rsidR="00CF3238">
          <w:rPr>
            <w:rFonts w:ascii="Calibri" w:hAnsi="Calibri" w:cs="Calibri"/>
            <w:color w:val="000000" w:themeColor="text1"/>
          </w:rPr>
          <w:t xml:space="preserve">standardizes and </w:t>
        </w:r>
      </w:ins>
      <w:del w:id="89" w:author="Ty Beal" w:date="2021-03-12T04:12:00Z">
        <w:r w:rsidR="005E62AB" w:rsidRPr="008A08EA" w:rsidDel="0060589C">
          <w:rPr>
            <w:rFonts w:ascii="Calibri" w:hAnsi="Calibri" w:cs="Calibri"/>
            <w:color w:val="000000" w:themeColor="text1"/>
          </w:rPr>
          <w:delText xml:space="preserve">provides a single tool that </w:delText>
        </w:r>
      </w:del>
      <w:r w:rsidR="005E62AB" w:rsidRPr="008A08EA">
        <w:rPr>
          <w:rFonts w:ascii="Calibri" w:hAnsi="Calibri" w:cs="Calibri"/>
          <w:color w:val="000000" w:themeColor="text1"/>
        </w:rPr>
        <w:t>streamlines</w:t>
      </w:r>
      <w:ins w:id="90" w:author="Ty Beal" w:date="2021-03-12T04:11:00Z">
        <w:r w:rsidR="0060589C">
          <w:rPr>
            <w:rFonts w:ascii="Calibri" w:hAnsi="Calibri" w:cs="Calibri"/>
            <w:color w:val="000000" w:themeColor="text1"/>
          </w:rPr>
          <w:t xml:space="preserve"> analysis of</w:t>
        </w:r>
      </w:ins>
      <w:r w:rsidR="005E62AB" w:rsidRPr="008A08EA">
        <w:rPr>
          <w:rFonts w:ascii="Calibri" w:hAnsi="Calibri" w:cs="Calibri"/>
          <w:color w:val="000000" w:themeColor="text1"/>
        </w:rPr>
        <w:t xml:space="preserve"> </w:t>
      </w:r>
      <w:del w:id="91" w:author="Ty Beal" w:date="2021-03-12T04:11:00Z">
        <w:r w:rsidR="004E2F59" w:rsidDel="00654433">
          <w:rPr>
            <w:rFonts w:ascii="Calibri" w:hAnsi="Calibri" w:cs="Calibri"/>
            <w:color w:val="000000" w:themeColor="text1"/>
          </w:rPr>
          <w:delText xml:space="preserve">MULTIPLE </w:delText>
        </w:r>
      </w:del>
      <w:ins w:id="92" w:author="Ty Beal" w:date="2021-03-12T04:11:00Z">
        <w:r w:rsidR="00654433">
          <w:rPr>
            <w:rFonts w:ascii="Calibri" w:hAnsi="Calibri" w:cs="Calibri"/>
            <w:color w:val="000000" w:themeColor="text1"/>
          </w:rPr>
          <w:t xml:space="preserve">multiple </w:t>
        </w:r>
      </w:ins>
      <w:r w:rsidR="005E62AB" w:rsidRPr="008A08EA">
        <w:rPr>
          <w:rFonts w:ascii="Calibri" w:hAnsi="Calibri" w:cs="Calibri"/>
          <w:color w:val="000000" w:themeColor="text1"/>
        </w:rPr>
        <w:t>biomarker</w:t>
      </w:r>
      <w:ins w:id="93" w:author="Ty Beal" w:date="2021-03-12T04:11:00Z">
        <w:r w:rsidR="0060589C">
          <w:rPr>
            <w:rFonts w:ascii="Calibri" w:hAnsi="Calibri" w:cs="Calibri"/>
            <w:color w:val="000000" w:themeColor="text1"/>
          </w:rPr>
          <w:t>s</w:t>
        </w:r>
      </w:ins>
      <w:r w:rsidR="005E62AB" w:rsidRPr="008A08EA">
        <w:rPr>
          <w:rFonts w:ascii="Calibri" w:hAnsi="Calibri" w:cs="Calibri"/>
          <w:color w:val="000000" w:themeColor="text1"/>
        </w:rPr>
        <w:t xml:space="preserve"> </w:t>
      </w:r>
      <w:ins w:id="94" w:author="Ty Beal" w:date="2021-03-12T04:12:00Z">
        <w:r w:rsidR="0060589C">
          <w:rPr>
            <w:rFonts w:ascii="Calibri" w:hAnsi="Calibri" w:cs="Calibri"/>
            <w:color w:val="000000" w:themeColor="text1"/>
          </w:rPr>
          <w:t>and</w:t>
        </w:r>
      </w:ins>
      <w:del w:id="95" w:author="Ty Beal" w:date="2021-03-12T04:12:00Z">
        <w:r w:rsidR="005E62AB" w:rsidRPr="008A08EA" w:rsidDel="0060589C">
          <w:rPr>
            <w:rFonts w:ascii="Calibri" w:hAnsi="Calibri" w:cs="Calibri"/>
            <w:color w:val="000000" w:themeColor="text1"/>
          </w:rPr>
          <w:delText>analysis</w:delText>
        </w:r>
        <w:r w:rsidR="00CB25E6" w:rsidRPr="008A08EA" w:rsidDel="0060589C">
          <w:rPr>
            <w:rFonts w:ascii="Calibri" w:hAnsi="Calibri" w:cs="Calibri"/>
            <w:color w:val="000000" w:themeColor="text1"/>
          </w:rPr>
          <w:delText xml:space="preserve"> for </w:delText>
        </w:r>
      </w:del>
      <w:del w:id="96" w:author="Ty Beal" w:date="2021-03-12T04:11:00Z">
        <w:r w:rsidR="00CB25E6" w:rsidRPr="008A08EA" w:rsidDel="00654433">
          <w:rPr>
            <w:rFonts w:ascii="Calibri" w:hAnsi="Calibri" w:cs="Calibri"/>
            <w:color w:val="000000" w:themeColor="text1"/>
          </w:rPr>
          <w:delText xml:space="preserve">MULTIPLE </w:delText>
        </w:r>
      </w:del>
      <w:ins w:id="97" w:author="Ty Beal" w:date="2021-03-12T04:11:00Z">
        <w:r w:rsidR="00654433" w:rsidRPr="008A08EA">
          <w:rPr>
            <w:rFonts w:ascii="Calibri" w:hAnsi="Calibri" w:cs="Calibri"/>
            <w:color w:val="000000" w:themeColor="text1"/>
          </w:rPr>
          <w:t xml:space="preserve"> </w:t>
        </w:r>
      </w:ins>
      <w:r w:rsidR="00CB25E6" w:rsidRPr="008A08EA">
        <w:rPr>
          <w:rFonts w:ascii="Calibri" w:hAnsi="Calibri" w:cs="Calibri"/>
          <w:color w:val="000000" w:themeColor="text1"/>
        </w:rPr>
        <w:t>datasets</w:t>
      </w:r>
      <w:ins w:id="98" w:author="Ty Beal" w:date="2021-03-12T04:12:00Z">
        <w:r w:rsidR="0060589C">
          <w:rPr>
            <w:rFonts w:ascii="Calibri" w:hAnsi="Calibri" w:cs="Calibri"/>
            <w:color w:val="000000" w:themeColor="text1"/>
          </w:rPr>
          <w:t xml:space="preserve"> simultaneously</w:t>
        </w:r>
      </w:ins>
      <w:commentRangeEnd w:id="87"/>
      <w:ins w:id="99" w:author="Ty Beal" w:date="2021-03-12T04:13:00Z">
        <w:r w:rsidR="003E0A64">
          <w:rPr>
            <w:rStyle w:val="CommentReference"/>
            <w:rFonts w:asciiTheme="minorHAnsi" w:eastAsiaTheme="minorEastAsia" w:hAnsiTheme="minorHAnsi" w:cstheme="minorBidi"/>
          </w:rPr>
          <w:commentReference w:id="87"/>
        </w:r>
      </w:ins>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del w:id="100" w:author="Ty Beal" w:date="2021-03-12T04:18:00Z">
        <w:r w:rsidR="00AB7CCD" w:rsidRPr="008A08EA" w:rsidDel="00396E94">
          <w:rPr>
            <w:rFonts w:ascii="Calibri" w:hAnsi="Calibri" w:cs="Calibri"/>
            <w:color w:val="000000" w:themeColor="text1"/>
          </w:rPr>
          <w:delText xml:space="preserve">without any modification of the R </w:delText>
        </w:r>
        <w:r w:rsidR="00F80B30" w:rsidDel="00396E94">
          <w:rPr>
            <w:rFonts w:ascii="Calibri" w:hAnsi="Calibri" w:cs="Calibri"/>
            <w:color w:val="000000" w:themeColor="text1"/>
          </w:rPr>
          <w:delText>package</w:delText>
        </w:r>
        <w:r w:rsidRPr="008A08EA" w:rsidDel="00396E94">
          <w:rPr>
            <w:rFonts w:ascii="Calibri" w:hAnsi="Calibri" w:cs="Calibri"/>
            <w:color w:val="000000" w:themeColor="text1"/>
          </w:rPr>
          <w:delText>, th</w:delText>
        </w:r>
        <w:r w:rsidR="00636912" w:rsidRPr="008A08EA" w:rsidDel="00396E94">
          <w:rPr>
            <w:rFonts w:ascii="Calibri" w:hAnsi="Calibri" w:cs="Calibri"/>
            <w:color w:val="000000" w:themeColor="text1"/>
          </w:rPr>
          <w:delText>is</w:delText>
        </w:r>
        <w:r w:rsidRPr="008A08EA" w:rsidDel="00396E94">
          <w:rPr>
            <w:rFonts w:ascii="Calibri" w:hAnsi="Calibri" w:cs="Calibri"/>
            <w:color w:val="000000" w:themeColor="text1"/>
          </w:rPr>
          <w:delText xml:space="preserve"> tool </w:delText>
        </w:r>
      </w:del>
      <w:r w:rsidRPr="008A08EA">
        <w:rPr>
          <w:rFonts w:ascii="Calibri" w:hAnsi="Calibri" w:cs="Calibri"/>
          <w:color w:val="000000" w:themeColor="text1"/>
        </w:rPr>
        <w:t xml:space="preserve">allows for </w:t>
      </w:r>
      <w:ins w:id="101" w:author="Ty Beal" w:date="2021-03-12T04:18:00Z">
        <w:r w:rsidR="00396E94">
          <w:rPr>
            <w:rFonts w:ascii="Calibri" w:hAnsi="Calibri" w:cs="Calibri"/>
            <w:color w:val="000000" w:themeColor="text1"/>
          </w:rPr>
          <w:t xml:space="preserve">customization to </w:t>
        </w:r>
      </w:ins>
      <w:r w:rsidR="00AB7CCD" w:rsidRPr="008A08EA">
        <w:rPr>
          <w:rFonts w:ascii="Calibri" w:hAnsi="Calibri" w:cs="Calibri"/>
          <w:color w:val="000000" w:themeColor="text1"/>
        </w:rPr>
        <w:t>analyz</w:t>
      </w:r>
      <w:ins w:id="102" w:author="Ty Beal" w:date="2021-03-12T04:18:00Z">
        <w:r w:rsidR="00396E94">
          <w:rPr>
            <w:rFonts w:ascii="Calibri" w:hAnsi="Calibri" w:cs="Calibri"/>
            <w:color w:val="000000" w:themeColor="text1"/>
          </w:rPr>
          <w:t>e</w:t>
        </w:r>
      </w:ins>
      <w:del w:id="103" w:author="Ty Beal" w:date="2021-03-12T04:18:00Z">
        <w:r w:rsidR="00AB7CCD" w:rsidRPr="008A08EA" w:rsidDel="00396E94">
          <w:rPr>
            <w:rFonts w:ascii="Calibri" w:hAnsi="Calibri" w:cs="Calibri"/>
            <w:color w:val="000000" w:themeColor="text1"/>
          </w:rPr>
          <w:delText>ing</w:delText>
        </w:r>
      </w:del>
      <w:r w:rsidR="00AB7CCD" w:rsidRPr="008A08EA">
        <w:rPr>
          <w:rFonts w:ascii="Calibri" w:hAnsi="Calibri" w:cs="Calibri"/>
          <w:color w:val="000000" w:themeColor="text1"/>
        </w:rPr>
        <w:t xml:space="preserve"> additional biomarkers beyond the </w:t>
      </w:r>
      <w:r w:rsidR="00B52D39">
        <w:rPr>
          <w:rFonts w:ascii="Calibri" w:hAnsi="Calibri" w:cs="Calibri"/>
          <w:color w:val="000000" w:themeColor="text1"/>
        </w:rPr>
        <w:t>12</w:t>
      </w:r>
      <w:r w:rsidR="00AB7CCD" w:rsidRPr="008A08EA">
        <w:rPr>
          <w:rFonts w:ascii="Calibri" w:hAnsi="Calibri" w:cs="Calibri"/>
          <w:color w:val="000000" w:themeColor="text1"/>
        </w:rPr>
        <w:t xml:space="preserve"> </w:t>
      </w:r>
      <w:del w:id="104" w:author="Ty Beal" w:date="2021-03-12T04:18:00Z">
        <w:r w:rsidR="00AB7CCD" w:rsidRPr="008A08EA" w:rsidDel="00396E94">
          <w:rPr>
            <w:rFonts w:ascii="Calibri" w:hAnsi="Calibri" w:cs="Calibri"/>
            <w:color w:val="000000" w:themeColor="text1"/>
          </w:rPr>
          <w:delText xml:space="preserve">example </w:delText>
        </w:r>
      </w:del>
      <w:ins w:id="105" w:author="Ty Beal" w:date="2021-03-12T04:18:00Z">
        <w:r w:rsidR="00396E94">
          <w:rPr>
            <w:rFonts w:ascii="Calibri" w:hAnsi="Calibri" w:cs="Calibri"/>
            <w:color w:val="000000" w:themeColor="text1"/>
          </w:rPr>
          <w:t>built-in</w:t>
        </w:r>
        <w:r w:rsidR="00396E94" w:rsidRPr="008A08EA">
          <w:rPr>
            <w:rFonts w:ascii="Calibri" w:hAnsi="Calibri" w:cs="Calibri"/>
            <w:color w:val="000000" w:themeColor="text1"/>
          </w:rPr>
          <w:t xml:space="preserve"> </w:t>
        </w:r>
      </w:ins>
      <w:r w:rsidR="00AB7CCD" w:rsidRPr="008A08EA">
        <w:rPr>
          <w:rFonts w:ascii="Calibri" w:hAnsi="Calibri" w:cs="Calibri"/>
          <w:color w:val="000000" w:themeColor="text1"/>
        </w:rPr>
        <w:t>micronutrient biomarkers</w:t>
      </w:r>
      <w:del w:id="106" w:author="Ty Beal" w:date="2021-03-12T04:18:00Z">
        <w:r w:rsidR="00AB7CCD" w:rsidRPr="008A08EA" w:rsidDel="00396E94">
          <w:rPr>
            <w:rFonts w:ascii="Calibri" w:hAnsi="Calibri" w:cs="Calibri"/>
            <w:color w:val="000000" w:themeColor="text1"/>
          </w:rPr>
          <w:delText xml:space="preserve"> built in</w:delText>
        </w:r>
        <w:r w:rsidR="006C0071" w:rsidDel="00396E94">
          <w:rPr>
            <w:rFonts w:ascii="Calibri" w:hAnsi="Calibri" w:cs="Calibri"/>
            <w:color w:val="000000" w:themeColor="text1"/>
          </w:rPr>
          <w:delText>to</w:delText>
        </w:r>
        <w:r w:rsidR="00AB7CCD" w:rsidRPr="008A08EA" w:rsidDel="00396E94">
          <w:rPr>
            <w:rFonts w:ascii="Calibri" w:hAnsi="Calibri" w:cs="Calibri"/>
            <w:color w:val="000000" w:themeColor="text1"/>
          </w:rPr>
          <w:delText xml:space="preserve"> this </w:delText>
        </w:r>
        <w:r w:rsidR="00F80B30" w:rsidDel="00396E94">
          <w:rPr>
            <w:rFonts w:ascii="Calibri" w:hAnsi="Calibri" w:cs="Calibri"/>
            <w:color w:val="000000" w:themeColor="text1"/>
          </w:rPr>
          <w:delText>package</w:delText>
        </w:r>
      </w:del>
      <w:r w:rsidR="00500D6B" w:rsidRPr="008A08EA">
        <w:rPr>
          <w:rFonts w:ascii="Calibri" w:hAnsi="Calibri" w:cs="Calibri"/>
          <w:color w:val="000000" w:themeColor="text1"/>
        </w:rPr>
        <w:t xml:space="preserve">; </w:t>
      </w:r>
      <w:ins w:id="107" w:author="Ty Beal" w:date="2021-03-12T04:19:00Z">
        <w:r w:rsidR="00396E94">
          <w:rPr>
            <w:rFonts w:ascii="Calibri" w:hAnsi="Calibri" w:cs="Calibri"/>
            <w:color w:val="000000" w:themeColor="text1"/>
          </w:rPr>
          <w:t xml:space="preserve">and </w:t>
        </w:r>
      </w:ins>
      <w:r w:rsidR="00C83ABA">
        <w:rPr>
          <w:rFonts w:ascii="Calibri" w:hAnsi="Calibri" w:cs="Calibri"/>
          <w:color w:val="000000" w:themeColor="text1"/>
        </w:rPr>
        <w:t>3</w:t>
      </w:r>
      <w:r w:rsidR="00500D6B" w:rsidRPr="008A08EA">
        <w:rPr>
          <w:rFonts w:ascii="Calibri" w:hAnsi="Calibri" w:cs="Calibri"/>
          <w:color w:val="000000" w:themeColor="text1"/>
        </w:rPr>
        <w:t xml:space="preserve">) </w:t>
      </w:r>
      <w:del w:id="108" w:author="Ty Beal" w:date="2021-03-12T04:19:00Z">
        <w:r w:rsidR="00500D6B" w:rsidRPr="008A08EA" w:rsidDel="00396E94">
          <w:rPr>
            <w:rFonts w:ascii="Calibri" w:hAnsi="Calibri" w:cs="Calibri"/>
            <w:color w:val="000000" w:themeColor="text1"/>
          </w:rPr>
          <w:delText xml:space="preserve">the </w:delText>
        </w:r>
        <w:r w:rsidR="00F80B30" w:rsidDel="00396E94">
          <w:rPr>
            <w:rFonts w:ascii="Calibri" w:hAnsi="Calibri" w:cs="Calibri"/>
            <w:color w:val="000000" w:themeColor="text1"/>
          </w:rPr>
          <w:delText>package</w:delText>
        </w:r>
        <w:r w:rsidR="00500D6B" w:rsidRPr="008A08EA" w:rsidDel="00396E94">
          <w:rPr>
            <w:rFonts w:ascii="Calibri" w:hAnsi="Calibri" w:cs="Calibri"/>
            <w:color w:val="000000" w:themeColor="text1"/>
          </w:rPr>
          <w:delText xml:space="preserve"> </w:delText>
        </w:r>
      </w:del>
      <w:r w:rsidR="00500D6B" w:rsidRPr="008A08EA">
        <w:rPr>
          <w:rFonts w:ascii="Calibri" w:hAnsi="Calibri" w:cs="Calibri"/>
          <w:color w:val="000000" w:themeColor="text1"/>
        </w:rPr>
        <w:t>is built in R, a free and open-access software</w:t>
      </w:r>
      <w:del w:id="109" w:author="Ty Beal" w:date="2021-03-12T04:19:00Z">
        <w:r w:rsidR="00500D6B" w:rsidRPr="008A08EA" w:rsidDel="00396E94">
          <w:rPr>
            <w:rFonts w:ascii="Calibri" w:hAnsi="Calibri" w:cs="Calibri"/>
            <w:color w:val="000000" w:themeColor="text1"/>
          </w:rPr>
          <w:delText xml:space="preserve">, which means </w:delText>
        </w:r>
        <w:r w:rsidR="00F80B30" w:rsidDel="00396E94">
          <w:rPr>
            <w:rFonts w:ascii="Calibri" w:hAnsi="Calibri" w:cs="Calibri"/>
            <w:color w:val="000000" w:themeColor="text1"/>
          </w:rPr>
          <w:delText xml:space="preserve">no </w:delText>
        </w:r>
        <w:r w:rsidR="00500D6B" w:rsidRPr="008A08EA" w:rsidDel="00396E94">
          <w:rPr>
            <w:rFonts w:ascii="Calibri" w:hAnsi="Calibri" w:cs="Calibri"/>
            <w:color w:val="000000" w:themeColor="text1"/>
          </w:rPr>
          <w:delText xml:space="preserve">financial investment </w:delText>
        </w:r>
        <w:r w:rsidR="00D811A2" w:rsidDel="00396E94">
          <w:rPr>
            <w:rFonts w:ascii="Calibri" w:hAnsi="Calibri" w:cs="Calibri"/>
            <w:color w:val="000000" w:themeColor="text1"/>
          </w:rPr>
          <w:delText>in</w:delText>
        </w:r>
        <w:r w:rsidR="00500D6B" w:rsidRPr="008A08EA" w:rsidDel="00396E94">
          <w:rPr>
            <w:rFonts w:ascii="Calibri" w:hAnsi="Calibri" w:cs="Calibri"/>
            <w:color w:val="000000" w:themeColor="text1"/>
          </w:rPr>
          <w:delText xml:space="preserve"> software needed</w:delText>
        </w:r>
      </w:del>
      <w:r w:rsidR="00500D6B" w:rsidRPr="008A08EA">
        <w:rPr>
          <w:rFonts w:ascii="Calibri" w:hAnsi="Calibri" w:cs="Calibri"/>
          <w:color w:val="000000" w:themeColor="text1"/>
        </w:rPr>
        <w:t xml:space="preserve">.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t>package</w:t>
      </w:r>
      <w:r w:rsidRPr="008A08EA">
        <w:rPr>
          <w:rFonts w:ascii="Calibri" w:hAnsi="Calibri" w:cs="Calibri"/>
          <w:color w:val="000000" w:themeColor="text1"/>
        </w:rPr>
        <w:t xml:space="preserve"> </w:t>
      </w:r>
      <w:r w:rsidR="006C0071">
        <w:rPr>
          <w:rFonts w:ascii="Calibri" w:hAnsi="Calibri" w:cs="Calibri"/>
          <w:color w:val="000000" w:themeColor="text1"/>
        </w:rPr>
        <w:t>with</w:t>
      </w:r>
      <w:r w:rsidRPr="008A08EA">
        <w:rPr>
          <w:rFonts w:ascii="Calibri" w:hAnsi="Calibri" w:cs="Calibri"/>
          <w:color w:val="000000" w:themeColor="text1"/>
        </w:rPr>
        <w:t xml:space="preserve">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w:t>
      </w:r>
      <w:r w:rsidR="003745F0">
        <w:rPr>
          <w:rFonts w:ascii="Calibri" w:hAnsi="Calibri" w:cs="Calibri"/>
          <w:color w:val="000000" w:themeColor="text1"/>
        </w:rPr>
        <w:t>is</w:t>
      </w:r>
      <w:r w:rsidRPr="008A08EA">
        <w:rPr>
          <w:rFonts w:ascii="Calibri" w:hAnsi="Calibri" w:cs="Calibri"/>
          <w:color w:val="000000" w:themeColor="text1"/>
        </w:rPr>
        <w:t xml:space="preserve"> available </w:t>
      </w:r>
      <w:r w:rsidRPr="008A08EA">
        <w:rPr>
          <w:rFonts w:ascii="Calibri" w:hAnsi="Calibri" w:cs="Calibri"/>
          <w:color w:val="000000" w:themeColor="text1"/>
        </w:rPr>
        <w:lastRenderedPageBreak/>
        <w:t>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r w:rsidRPr="008A08EA">
        <w:rPr>
          <w:rFonts w:ascii="Calibri" w:hAnsi="Calibri" w:cs="Calibri"/>
          <w:color w:val="000000" w:themeColor="text1"/>
        </w:rPr>
        <w:t xml:space="preserve">); 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t>
      </w:r>
      <w:del w:id="110" w:author="Ty Beal" w:date="2021-03-12T04:21:00Z">
        <w:r w:rsidRPr="008A08EA" w:rsidDel="002C598B">
          <w:rPr>
            <w:rFonts w:ascii="Calibri" w:hAnsi="Calibri" w:cs="Calibri"/>
            <w:color w:val="000000" w:themeColor="text1"/>
          </w:rPr>
          <w:delText>We hope t</w:delText>
        </w:r>
      </w:del>
      <w:ins w:id="111" w:author="Ty Beal" w:date="2021-03-12T04:21:00Z">
        <w:r w:rsidR="002C598B">
          <w:rPr>
            <w:rFonts w:ascii="Calibri" w:hAnsi="Calibri" w:cs="Calibri"/>
            <w:color w:val="000000" w:themeColor="text1"/>
          </w:rPr>
          <w:t>T</w:t>
        </w:r>
      </w:ins>
      <w:r w:rsidRPr="008A08EA">
        <w:rPr>
          <w:rFonts w:ascii="Calibri" w:hAnsi="Calibri" w:cs="Calibri"/>
          <w:color w:val="000000" w:themeColor="text1"/>
        </w:rPr>
        <w:t xml:space="preserve">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w:t>
      </w:r>
      <w:del w:id="112" w:author="Ty Beal" w:date="2021-03-12T04:21:00Z">
        <w:r w:rsidRPr="008A08EA" w:rsidDel="002C598B">
          <w:rPr>
            <w:rFonts w:ascii="Calibri" w:hAnsi="Calibri" w:cs="Calibri"/>
            <w:color w:val="000000" w:themeColor="text1"/>
          </w:rPr>
          <w:delText>s</w:delText>
        </w:r>
      </w:del>
      <w:r w:rsidRPr="008A08EA">
        <w:rPr>
          <w:rFonts w:ascii="Calibri" w:hAnsi="Calibri" w:cs="Calibri"/>
          <w:color w:val="000000" w:themeColor="text1"/>
        </w:rPr>
        <w:t xml:space="preserve"> for their </w:t>
      </w:r>
      <w:del w:id="113" w:author="Ty Beal" w:date="2021-03-12T04:21:00Z">
        <w:r w:rsidRPr="008A08EA" w:rsidDel="002C598B">
          <w:rPr>
            <w:rFonts w:ascii="Calibri" w:hAnsi="Calibri" w:cs="Calibri"/>
            <w:color w:val="000000" w:themeColor="text1"/>
          </w:rPr>
          <w:delText xml:space="preserve">own </w:delText>
        </w:r>
      </w:del>
      <w:ins w:id="114" w:author="Ty Beal" w:date="2021-03-12T04:21:00Z">
        <w:r w:rsidR="002C598B">
          <w:rPr>
            <w:rFonts w:ascii="Calibri" w:hAnsi="Calibri" w:cs="Calibri"/>
            <w:color w:val="000000" w:themeColor="text1"/>
          </w:rPr>
          <w:t>unique</w:t>
        </w:r>
        <w:r w:rsidR="002C598B" w:rsidRPr="008A08EA">
          <w:rPr>
            <w:rFonts w:ascii="Calibri" w:hAnsi="Calibri" w:cs="Calibri"/>
            <w:color w:val="000000" w:themeColor="text1"/>
          </w:rPr>
          <w:t xml:space="preserve"> </w:t>
        </w:r>
      </w:ins>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77DBEE79"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describe </w:t>
      </w:r>
      <w:r w:rsidR="00F51F37" w:rsidRPr="008A08EA">
        <w:rPr>
          <w:rFonts w:ascii="Calibri" w:hAnsi="Calibri" w:cs="Calibri"/>
          <w:color w:val="000000" w:themeColor="text1"/>
        </w:rPr>
        <w:t>the current challenges in micronutrient biomarker analysis,</w:t>
      </w:r>
      <w:r w:rsidR="005E7CF7" w:rsidRPr="008A08EA">
        <w:rPr>
          <w:rFonts w:ascii="Calibri" w:hAnsi="Calibri" w:cs="Calibri"/>
          <w:color w:val="000000" w:themeColor="text1"/>
        </w:rPr>
        <w:t xml:space="preserve"> 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r w:rsidRPr="008A08EA">
        <w:rPr>
          <w:rFonts w:ascii="Calibri" w:hAnsi="Calibri" w:cs="Calibri"/>
          <w:color w:val="000000" w:themeColor="text1"/>
        </w:rPr>
        <w:t>,</w:t>
      </w:r>
      <w:r w:rsidR="005E62AB" w:rsidRPr="008A08EA">
        <w:rPr>
          <w:rFonts w:ascii="Calibri" w:hAnsi="Calibri" w:cs="Calibri"/>
          <w:color w:val="000000" w:themeColor="text1"/>
        </w:rPr>
        <w:t xml:space="preserve"> </w:t>
      </w:r>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B52D39">
        <w:rPr>
          <w:rFonts w:ascii="Calibri" w:hAnsi="Calibri" w:cs="Calibri"/>
          <w:color w:val="000000" w:themeColor="text1"/>
        </w:rPr>
        <w:t xml:space="preserve"> </w:t>
      </w:r>
      <w:commentRangeStart w:id="115"/>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wBZJPRU","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commentRangeEnd w:id="115"/>
      <w:r w:rsidR="002E5B5D">
        <w:rPr>
          <w:rStyle w:val="CommentReference"/>
          <w:rFonts w:asciiTheme="minorHAnsi" w:eastAsiaTheme="minorEastAsia" w:hAnsiTheme="minorHAnsi" w:cstheme="minorBidi"/>
        </w:rPr>
        <w:commentReference w:id="115"/>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FE141C">
        <w:rPr>
          <w:rFonts w:ascii="Calibri" w:hAnsi="Calibri" w:cs="Calibri"/>
          <w:color w:val="000000" w:themeColor="text1"/>
        </w:rPr>
        <w:t xml:space="preserve"> 2003 – 2006 </w:t>
      </w:r>
      <w:r w:rsidR="00636912"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BqPSkbQ","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636912" w:rsidRPr="008A08EA">
        <w:rPr>
          <w:rFonts w:ascii="Calibri" w:hAnsi="Calibri" w:cs="Calibri"/>
          <w:color w:val="000000" w:themeColor="text1"/>
        </w:rPr>
        <w:fldChar w:fldCharType="end"/>
      </w:r>
      <w:del w:id="116" w:author="Ty Beal" w:date="2021-03-12T04:22:00Z">
        <w:r w:rsidR="00636912" w:rsidRPr="008A08EA" w:rsidDel="00013969">
          <w:rPr>
            <w:rFonts w:ascii="Calibri" w:hAnsi="Calibri" w:cs="Calibri"/>
            <w:color w:val="000000" w:themeColor="text1"/>
          </w:rPr>
          <w:delText>,</w:delText>
        </w:r>
      </w:del>
      <w:r w:rsidR="00636912" w:rsidRPr="008A08EA">
        <w:rPr>
          <w:rFonts w:ascii="Calibri" w:hAnsi="Calibri" w:cs="Calibri"/>
          <w:color w:val="000000" w:themeColor="text1"/>
        </w:rPr>
        <w:t xml:space="preserve"> and</w:t>
      </w:r>
      <w:del w:id="117" w:author="Ty Beal" w:date="2021-03-12T04:22:00Z">
        <w:r w:rsidR="00636912" w:rsidRPr="008A08EA" w:rsidDel="00013969">
          <w:rPr>
            <w:rFonts w:ascii="Calibri" w:hAnsi="Calibri" w:cs="Calibri"/>
            <w:color w:val="000000" w:themeColor="text1"/>
          </w:rPr>
          <w:delText xml:space="preserve"> at the end</w:delText>
        </w:r>
      </w:del>
      <w:r w:rsidR="00636912" w:rsidRPr="008A08EA">
        <w:rPr>
          <w:rFonts w:ascii="Calibri" w:hAnsi="Calibri" w:cs="Calibri"/>
          <w:color w:val="000000" w:themeColor="text1"/>
        </w:rPr>
        <w:t>, d</w:t>
      </w:r>
      <w:r w:rsidR="002E5B5D">
        <w:rPr>
          <w:rFonts w:ascii="Calibri" w:hAnsi="Calibri" w:cs="Calibri"/>
          <w:color w:val="000000" w:themeColor="text1"/>
        </w:rPr>
        <w:t>iscuss</w:t>
      </w:r>
      <w:r w:rsidR="00636912" w:rsidRPr="008A08EA">
        <w:rPr>
          <w:rFonts w:ascii="Calibri" w:hAnsi="Calibri" w:cs="Calibri"/>
          <w:color w:val="000000" w:themeColor="text1"/>
        </w:rPr>
        <w:t xml:space="preserve"> the</w:t>
      </w:r>
      <w:r w:rsidR="002556B5">
        <w:rPr>
          <w:rFonts w:ascii="Calibri" w:hAnsi="Calibri" w:cs="Calibri"/>
          <w:color w:val="000000" w:themeColor="text1"/>
        </w:rPr>
        <w:t xml:space="preserve"> strengths and</w:t>
      </w:r>
      <w:r w:rsidR="00636912" w:rsidRPr="008A08EA">
        <w:rPr>
          <w:rFonts w:ascii="Calibri" w:hAnsi="Calibri" w:cs="Calibri"/>
          <w:color w:val="000000" w:themeColor="text1"/>
        </w:rPr>
        <w:t xml:space="preserve"> limitations of the SAMBA </w:t>
      </w:r>
      <w:r w:rsidR="00F80B30">
        <w:rPr>
          <w:rFonts w:ascii="Calibri" w:hAnsi="Calibri" w:cs="Calibri"/>
          <w:color w:val="000000" w:themeColor="text1"/>
        </w:rPr>
        <w:t>package</w:t>
      </w:r>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r w:rsidRPr="008A08EA">
        <w:rPr>
          <w:rFonts w:ascii="Calibri" w:hAnsi="Calibri" w:cs="Calibri"/>
          <w:b/>
          <w:bCs/>
        </w:rPr>
        <w:t>Challenges in micronutrient biomarker analysis</w:t>
      </w:r>
    </w:p>
    <w:p w14:paraId="18C10D5F" w14:textId="105514F7" w:rsidR="000175E7" w:rsidRPr="008A08EA" w:rsidRDefault="00DA128E" w:rsidP="00F36F4B">
      <w:pPr>
        <w:spacing w:line="480" w:lineRule="auto"/>
        <w:jc w:val="both"/>
        <w:rPr>
          <w:rFonts w:ascii="Calibri" w:hAnsi="Calibri" w:cs="Calibri"/>
        </w:rPr>
      </w:pPr>
      <w:ins w:id="118" w:author="Ty Beal" w:date="2021-03-12T04:26:00Z">
        <w:r>
          <w:rPr>
            <w:rFonts w:ascii="Calibri" w:hAnsi="Calibri" w:cs="Calibri"/>
          </w:rPr>
          <w:t xml:space="preserve">There are </w:t>
        </w:r>
      </w:ins>
      <w:del w:id="119" w:author="Ty Beal" w:date="2021-03-12T04:26:00Z">
        <w:r w:rsidR="00465807" w:rsidRPr="008A08EA" w:rsidDel="00DA128E">
          <w:rPr>
            <w:rFonts w:ascii="Calibri" w:hAnsi="Calibri" w:cs="Calibri"/>
          </w:rPr>
          <w:delText>N</w:delText>
        </w:r>
      </w:del>
      <w:ins w:id="120" w:author="Ty Beal" w:date="2021-03-12T04:26:00Z">
        <w:r>
          <w:rPr>
            <w:rFonts w:ascii="Calibri" w:hAnsi="Calibri" w:cs="Calibri"/>
          </w:rPr>
          <w:t>n</w:t>
        </w:r>
      </w:ins>
      <w:r w:rsidR="00465807" w:rsidRPr="008A08EA">
        <w:rPr>
          <w:rFonts w:ascii="Calibri" w:hAnsi="Calibri" w:cs="Calibri"/>
        </w:rPr>
        <w:t>umerous challenges</w:t>
      </w:r>
      <w:del w:id="121" w:author="Ty Beal" w:date="2021-03-12T04:26:00Z">
        <w:r w:rsidR="00465807" w:rsidRPr="008A08EA" w:rsidDel="00DA128E">
          <w:rPr>
            <w:rFonts w:ascii="Calibri" w:hAnsi="Calibri" w:cs="Calibri"/>
          </w:rPr>
          <w:delText xml:space="preserve"> exist</w:delText>
        </w:r>
      </w:del>
      <w:r w:rsidR="00465807" w:rsidRPr="008A08EA">
        <w:rPr>
          <w:rFonts w:ascii="Calibri" w:hAnsi="Calibri" w:cs="Calibri"/>
        </w:rPr>
        <w:t xml:space="preserve"> to analyz</w:t>
      </w:r>
      <w:ins w:id="122" w:author="Ty Beal" w:date="2021-03-12T04:26:00Z">
        <w:r>
          <w:rPr>
            <w:rFonts w:ascii="Calibri" w:hAnsi="Calibri" w:cs="Calibri"/>
          </w:rPr>
          <w:t>ing</w:t>
        </w:r>
      </w:ins>
      <w:del w:id="123" w:author="Ty Beal" w:date="2021-03-12T04:26:00Z">
        <w:r w:rsidR="00465807" w:rsidRPr="008A08EA" w:rsidDel="00DA128E">
          <w:rPr>
            <w:rFonts w:ascii="Calibri" w:hAnsi="Calibri" w:cs="Calibri"/>
          </w:rPr>
          <w:delText>e</w:delText>
        </w:r>
      </w:del>
      <w:r w:rsidR="00465807" w:rsidRPr="008A08EA">
        <w:rPr>
          <w:rFonts w:ascii="Calibri" w:hAnsi="Calibri" w:cs="Calibri"/>
        </w:rPr>
        <w:t xml:space="preserve"> global micronutrient </w:t>
      </w:r>
      <w:r w:rsidR="007C501F">
        <w:rPr>
          <w:rFonts w:ascii="Calibri" w:hAnsi="Calibri" w:cs="Calibri"/>
        </w:rPr>
        <w:t xml:space="preserve">biomarker </w:t>
      </w:r>
      <w:r w:rsidR="00465807" w:rsidRPr="008A08EA">
        <w:rPr>
          <w:rFonts w:ascii="Calibri" w:hAnsi="Calibri" w:cs="Calibri"/>
        </w:rPr>
        <w:t>data</w:t>
      </w:r>
      <w:ins w:id="124" w:author="Ty Beal" w:date="2021-03-12T04:26:00Z">
        <w:r w:rsidR="00567DED">
          <w:rPr>
            <w:rFonts w:ascii="Calibri" w:hAnsi="Calibri" w:cs="Calibri"/>
          </w:rPr>
          <w:t xml:space="preserve"> (</w:t>
        </w:r>
        <w:r w:rsidR="00567DED" w:rsidRPr="00567DED">
          <w:rPr>
            <w:rFonts w:ascii="Calibri" w:hAnsi="Calibri" w:cs="Calibri"/>
            <w:b/>
            <w:bCs/>
            <w:rPrChange w:id="125" w:author="Ty Beal" w:date="2021-03-12T04:26:00Z">
              <w:rPr>
                <w:rFonts w:ascii="Calibri" w:hAnsi="Calibri" w:cs="Calibri"/>
              </w:rPr>
            </w:rPrChange>
          </w:rPr>
          <w:t>Fig. 1</w:t>
        </w:r>
        <w:r w:rsidR="00567DED">
          <w:rPr>
            <w:rFonts w:ascii="Calibri" w:hAnsi="Calibri" w:cs="Calibri"/>
          </w:rPr>
          <w:t>):</w:t>
        </w:r>
      </w:ins>
      <w:del w:id="126" w:author="Ty Beal" w:date="2021-03-12T04:26:00Z">
        <w:r w:rsidR="00F769DF" w:rsidRPr="008A08EA" w:rsidDel="00567DED">
          <w:rPr>
            <w:rFonts w:ascii="Calibri" w:hAnsi="Calibri" w:cs="Calibri"/>
          </w:rPr>
          <w:delText>. We have listed some challenges in the following section</w:delText>
        </w:r>
        <w:r w:rsidR="0037675B" w:rsidRPr="008A08EA" w:rsidDel="00567DED">
          <w:rPr>
            <w:rFonts w:ascii="Calibri" w:hAnsi="Calibri" w:cs="Calibri"/>
          </w:rPr>
          <w:delText xml:space="preserve">, </w:delText>
        </w:r>
        <w:r w:rsidR="00500D6B" w:rsidRPr="008A08EA" w:rsidDel="00567DED">
          <w:rPr>
            <w:rFonts w:ascii="Calibri" w:hAnsi="Calibri" w:cs="Calibri"/>
          </w:rPr>
          <w:delText xml:space="preserve">also illustrated in </w:delText>
        </w:r>
        <w:r w:rsidR="00500D6B" w:rsidRPr="008A08EA" w:rsidDel="00567DED">
          <w:rPr>
            <w:rFonts w:ascii="Calibri" w:hAnsi="Calibri" w:cs="Calibri"/>
            <w:b/>
            <w:bCs/>
          </w:rPr>
          <w:delText>Fig. 1</w:delText>
        </w:r>
        <w:r w:rsidR="0037675B" w:rsidRPr="008A08EA" w:rsidDel="00567DED">
          <w:rPr>
            <w:rFonts w:ascii="Calibri" w:hAnsi="Calibri" w:cs="Calibri"/>
          </w:rPr>
          <w:delText xml:space="preserve"> </w:delText>
        </w:r>
        <w:r w:rsidR="00F769DF" w:rsidRPr="008A08EA" w:rsidDel="00567DED">
          <w:rPr>
            <w:rFonts w:ascii="Calibri" w:hAnsi="Calibri" w:cs="Calibri"/>
          </w:rPr>
          <w:delText>.</w:delText>
        </w:r>
      </w:del>
    </w:p>
    <w:p w14:paraId="7F7C2F00" w14:textId="7D41EB99" w:rsidR="00465807" w:rsidRPr="008A08EA" w:rsidRDefault="00F90204" w:rsidP="00F36F4B">
      <w:pPr>
        <w:pStyle w:val="ListParagraph"/>
        <w:numPr>
          <w:ilvl w:val="0"/>
          <w:numId w:val="8"/>
        </w:numPr>
        <w:spacing w:line="480" w:lineRule="auto"/>
        <w:jc w:val="both"/>
        <w:rPr>
          <w:rFonts w:ascii="Calibri" w:hAnsi="Calibri" w:cs="Calibri"/>
          <w:b/>
          <w:bCs/>
        </w:rPr>
      </w:pPr>
      <w:commentRangeStart w:id="127"/>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w:t>
      </w:r>
      <w:del w:id="128" w:author="Ty Beal" w:date="2021-03-12T04:32:00Z">
        <w:r w:rsidR="00817927" w:rsidRPr="008A08EA" w:rsidDel="005E2ADC">
          <w:rPr>
            <w:rFonts w:ascii="Calibri" w:hAnsi="Calibri" w:cs="Calibri"/>
          </w:rPr>
          <w:delText>d</w:delText>
        </w:r>
      </w:del>
      <w:r w:rsidR="00BC0700" w:rsidRPr="008A08EA">
        <w:rPr>
          <w:rFonts w:ascii="Calibri" w:hAnsi="Calibri" w:cs="Calibri"/>
        </w:rPr>
        <w:t xml:space="preserve">. Although certain packages were developed to convert </w:t>
      </w:r>
      <w:r w:rsidR="006850D8">
        <w:rPr>
          <w:rFonts w:ascii="Calibri" w:hAnsi="Calibri" w:cs="Calibri"/>
        </w:rPr>
        <w:t xml:space="preserve">between </w:t>
      </w:r>
      <w:r w:rsidR="00BC0700" w:rsidRPr="008A08EA">
        <w:rPr>
          <w:rFonts w:ascii="Calibri" w:hAnsi="Calibri" w:cs="Calibri"/>
        </w:rPr>
        <w:t>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commentRangeEnd w:id="127"/>
      <w:r w:rsidR="00F33438">
        <w:rPr>
          <w:rStyle w:val="CommentReference"/>
        </w:rPr>
        <w:commentReference w:id="127"/>
      </w:r>
    </w:p>
    <w:p w14:paraId="63F60E8E" w14:textId="6B3A5491"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del w:id="129" w:author="Ty Beal" w:date="2021-03-12T04:35:00Z">
        <w:r w:rsidR="00F36F4B" w:rsidRPr="008A08EA" w:rsidDel="00715809">
          <w:rPr>
            <w:rFonts w:ascii="Calibri" w:hAnsi="Calibri" w:cs="Calibri"/>
          </w:rPr>
          <w:delText xml:space="preserve">One </w:delText>
        </w:r>
      </w:del>
      <w:ins w:id="130" w:author="Ty Beal" w:date="2021-03-12T04:35:00Z">
        <w:r w:rsidR="00715809">
          <w:rPr>
            <w:rFonts w:ascii="Calibri" w:hAnsi="Calibri" w:cs="Calibri"/>
          </w:rPr>
          <w:t>Each</w:t>
        </w:r>
        <w:r w:rsidR="00715809" w:rsidRPr="008A08EA">
          <w:rPr>
            <w:rFonts w:ascii="Calibri" w:hAnsi="Calibri" w:cs="Calibri"/>
          </w:rPr>
          <w:t xml:space="preserve"> </w:t>
        </w:r>
      </w:ins>
      <w:r w:rsidR="00F36F4B" w:rsidRPr="008A08EA">
        <w:rPr>
          <w:rFonts w:ascii="Calibri" w:hAnsi="Calibri" w:cs="Calibri"/>
        </w:rPr>
        <w:t xml:space="preserve">biomarker can be stored </w:t>
      </w:r>
      <w:r w:rsidR="006C0071">
        <w:rPr>
          <w:rFonts w:ascii="Calibri" w:hAnsi="Calibri" w:cs="Calibri"/>
        </w:rPr>
        <w:t>using</w:t>
      </w:r>
      <w:r w:rsidR="003745F0">
        <w:rPr>
          <w:rFonts w:ascii="Calibri" w:hAnsi="Calibri" w:cs="Calibri"/>
        </w:rPr>
        <w:t xml:space="preserve"> </w:t>
      </w:r>
      <w:r w:rsidR="00F36F4B" w:rsidRPr="008A08EA">
        <w:rPr>
          <w:rFonts w:ascii="Calibri" w:hAnsi="Calibri" w:cs="Calibri"/>
        </w:rPr>
        <w:t xml:space="preserve">different variables names. For example, </w:t>
      </w:r>
      <w:r w:rsidR="00645BBB">
        <w:rPr>
          <w:rFonts w:ascii="Calibri" w:hAnsi="Calibri" w:cs="Calibri"/>
        </w:rPr>
        <w:t xml:space="preserve">the </w:t>
      </w:r>
      <w:r w:rsidR="00F36F4B" w:rsidRPr="008A08EA">
        <w:rPr>
          <w:rFonts w:ascii="Calibri" w:hAnsi="Calibri" w:cs="Calibri"/>
        </w:rPr>
        <w:t xml:space="preserve">biomarker serum ferritin can be stored under the variable name, </w:t>
      </w:r>
      <w:proofErr w:type="spellStart"/>
      <w:r w:rsidR="00F36F4B" w:rsidRPr="00471C0B">
        <w:rPr>
          <w:rFonts w:ascii="Calibri" w:hAnsi="Calibri" w:cs="Calibri"/>
          <w:i/>
          <w:iCs/>
          <w:rPrChange w:id="131" w:author="Ty Beal" w:date="2021-03-12T04:36:00Z">
            <w:rPr>
              <w:rFonts w:ascii="Calibri" w:hAnsi="Calibri" w:cs="Calibri"/>
            </w:rPr>
          </w:rPrChange>
        </w:rPr>
        <w:t>serum_ferritin</w:t>
      </w:r>
      <w:proofErr w:type="spellEnd"/>
      <w:r w:rsidR="00F36F4B" w:rsidRPr="008A08EA">
        <w:rPr>
          <w:rFonts w:ascii="Calibri" w:hAnsi="Calibri" w:cs="Calibri"/>
        </w:rPr>
        <w:t xml:space="preserve">, </w:t>
      </w:r>
      <w:proofErr w:type="spellStart"/>
      <w:proofErr w:type="gramStart"/>
      <w:r w:rsidR="00F36F4B" w:rsidRPr="00471C0B">
        <w:rPr>
          <w:rFonts w:ascii="Calibri" w:hAnsi="Calibri" w:cs="Calibri"/>
          <w:i/>
          <w:iCs/>
          <w:rPrChange w:id="132" w:author="Ty Beal" w:date="2021-03-12T04:36:00Z">
            <w:rPr>
              <w:rFonts w:ascii="Calibri" w:hAnsi="Calibri" w:cs="Calibri"/>
            </w:rPr>
          </w:rPrChange>
        </w:rPr>
        <w:t>serum.ferritin</w:t>
      </w:r>
      <w:proofErr w:type="spellEnd"/>
      <w:proofErr w:type="gramEnd"/>
      <w:r w:rsidR="00F36F4B" w:rsidRPr="008A08EA">
        <w:rPr>
          <w:rFonts w:ascii="Calibri" w:hAnsi="Calibri" w:cs="Calibri"/>
        </w:rPr>
        <w:t xml:space="preserve">, </w:t>
      </w:r>
      <w:r w:rsidR="00F36F4B" w:rsidRPr="00471C0B">
        <w:rPr>
          <w:rFonts w:ascii="Calibri" w:hAnsi="Calibri" w:cs="Calibri"/>
          <w:i/>
          <w:iCs/>
          <w:rPrChange w:id="133" w:author="Ty Beal" w:date="2021-03-12T04:36:00Z">
            <w:rPr>
              <w:rFonts w:ascii="Calibri" w:hAnsi="Calibri" w:cs="Calibri"/>
            </w:rPr>
          </w:rPrChange>
        </w:rPr>
        <w:t>sf</w:t>
      </w:r>
      <w:r w:rsidR="00F36F4B" w:rsidRPr="008A08EA">
        <w:rPr>
          <w:rFonts w:ascii="Calibri" w:hAnsi="Calibri" w:cs="Calibri"/>
        </w:rPr>
        <w:t xml:space="preserve">, </w:t>
      </w:r>
      <w:r w:rsidR="00F36F4B" w:rsidRPr="00471C0B">
        <w:rPr>
          <w:rFonts w:ascii="Calibri" w:hAnsi="Calibri" w:cs="Calibri"/>
          <w:i/>
          <w:iCs/>
          <w:rPrChange w:id="134" w:author="Ty Beal" w:date="2021-03-12T04:36:00Z">
            <w:rPr>
              <w:rFonts w:ascii="Calibri" w:hAnsi="Calibri" w:cs="Calibri"/>
            </w:rPr>
          </w:rPrChange>
        </w:rPr>
        <w:t>ferritin</w:t>
      </w:r>
      <w:r w:rsidR="00F36F4B" w:rsidRPr="008A08EA">
        <w:rPr>
          <w:rFonts w:ascii="Calibri" w:hAnsi="Calibri" w:cs="Calibri"/>
        </w:rPr>
        <w:t xml:space="preserve">, or </w:t>
      </w:r>
      <w:r w:rsidR="00F36F4B" w:rsidRPr="00471C0B">
        <w:rPr>
          <w:rFonts w:ascii="Calibri" w:hAnsi="Calibri" w:cs="Calibri"/>
          <w:i/>
          <w:iCs/>
          <w:rPrChange w:id="135" w:author="Ty Beal" w:date="2021-03-12T04:36:00Z">
            <w:rPr>
              <w:rFonts w:ascii="Calibri" w:hAnsi="Calibri" w:cs="Calibri"/>
            </w:rPr>
          </w:rPrChange>
        </w:rPr>
        <w:t>FER</w:t>
      </w:r>
      <w:r w:rsidR="00F36F4B" w:rsidRPr="008A08EA">
        <w:rPr>
          <w:rFonts w:ascii="Calibri" w:hAnsi="Calibri" w:cs="Calibri"/>
        </w:rPr>
        <w:t xml:space="preserve">.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0A1CD9B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lastRenderedPageBreak/>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2E5B5D">
        <w:rPr>
          <w:rFonts w:ascii="Calibri" w:hAnsi="Calibri" w:cs="Calibri"/>
        </w:rPr>
        <w:instrText xml:space="preserve"> ADDIN ZOTERO_ITEM CSL_CITATION {"citationID":"vc1pg0mP","properties":{"formattedCitation":"(12)","plainCitation":"(12)","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2E5B5D">
        <w:rPr>
          <w:rFonts w:ascii="Calibri" w:hAnsi="Calibri" w:cs="Calibri"/>
          <w:noProof/>
        </w:rPr>
        <w:t>(12)</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w:t>
      </w:r>
      <w:r w:rsidR="00645BBB">
        <w:rPr>
          <w:rFonts w:ascii="Calibri" w:hAnsi="Calibri" w:cs="Calibri"/>
        </w:rPr>
        <w:t xml:space="preserve">to </w:t>
      </w:r>
      <w:r w:rsidR="007922CD" w:rsidRPr="008A08EA">
        <w:rPr>
          <w:rFonts w:ascii="Calibri" w:hAnsi="Calibri" w:cs="Calibri"/>
        </w:rPr>
        <w:t xml:space="preserve">use additional information </w:t>
      </w:r>
      <w:r w:rsidR="006874E6">
        <w:rPr>
          <w:rFonts w:ascii="Calibri" w:hAnsi="Calibri" w:cs="Calibri"/>
        </w:rPr>
        <w:t>such as</w:t>
      </w:r>
      <w:r w:rsidR="007922CD" w:rsidRPr="008A08EA">
        <w:rPr>
          <w:rFonts w:ascii="Calibri" w:hAnsi="Calibri" w:cs="Calibri"/>
        </w:rPr>
        <w:t xml:space="preserve"> 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DD6400">
        <w:rPr>
          <w:rFonts w:ascii="Calibri" w:hAnsi="Calibri" w:cs="Calibri"/>
        </w:rPr>
        <w:t xml:space="preserve"> and then </w:t>
      </w:r>
      <w:r w:rsidR="008D33D0" w:rsidRPr="008A08EA">
        <w:rPr>
          <w:rFonts w:ascii="Calibri" w:hAnsi="Calibri" w:cs="Calibri"/>
        </w:rPr>
        <w:t xml:space="preserve">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3EECD7FC"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 xml:space="preserve">biomarkers, which can thus lead to </w:t>
      </w:r>
      <w:r w:rsidR="00645BBB">
        <w:rPr>
          <w:rFonts w:ascii="Calibri" w:hAnsi="Calibri" w:cs="Calibri"/>
        </w:rPr>
        <w:t xml:space="preserve">an </w:t>
      </w:r>
      <w:r w:rsidR="008D33D0" w:rsidRPr="008A08EA">
        <w:rPr>
          <w:rFonts w:ascii="Calibri" w:hAnsi="Calibri" w:cs="Calibri"/>
        </w:rPr>
        <w:t>overestimate or underestimate</w:t>
      </w:r>
      <w:r w:rsidR="00645BBB">
        <w:rPr>
          <w:rFonts w:ascii="Calibri" w:hAnsi="Calibri" w:cs="Calibri"/>
        </w:rPr>
        <w:t xml:space="preserve"> of</w:t>
      </w:r>
      <w:r w:rsidR="008D33D0" w:rsidRPr="008A08EA">
        <w:rPr>
          <w:rFonts w:ascii="Calibri" w:hAnsi="Calibri" w:cs="Calibri"/>
        </w:rPr>
        <w:t xml:space="preserv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6D2273">
        <w:rPr>
          <w:rFonts w:ascii="Calibri" w:hAnsi="Calibri" w:cs="Calibri"/>
        </w:rPr>
        <w:instrText xml:space="preserve"> ADDIN ZOTERO_ITEM CSL_CITATION {"citationID":"4rnHw1Qa","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6D2273">
        <w:rPr>
          <w:rFonts w:ascii="Calibri" w:hAnsi="Calibri" w:cs="Calibri"/>
          <w:noProof/>
        </w:rPr>
        <w:t>(9)</w:t>
      </w:r>
      <w:r w:rsidR="008D33D0" w:rsidRPr="008A08EA">
        <w:rPr>
          <w:rFonts w:ascii="Calibri" w:hAnsi="Calibri" w:cs="Calibri"/>
        </w:rPr>
        <w:fldChar w:fldCharType="end"/>
      </w:r>
      <w:r w:rsidR="008D33D0" w:rsidRPr="008A08EA">
        <w:rPr>
          <w:rFonts w:ascii="Calibri" w:hAnsi="Calibri" w:cs="Calibri"/>
        </w:rPr>
        <w:t xml:space="preserve">. </w:t>
      </w:r>
      <w:r w:rsidR="00645BBB">
        <w:rPr>
          <w:rFonts w:ascii="Calibri" w:hAnsi="Calibri" w:cs="Calibri"/>
        </w:rPr>
        <w:t>I</w:t>
      </w:r>
      <w:r w:rsidR="008D33D0" w:rsidRPr="008A08EA">
        <w:rPr>
          <w:rFonts w:ascii="Calibri" w:hAnsi="Calibri" w:cs="Calibri"/>
        </w:rPr>
        <w:t>nflammation adjustment method</w:t>
      </w:r>
      <w:r w:rsidR="00DC74BE" w:rsidRPr="008A08EA">
        <w:rPr>
          <w:rFonts w:ascii="Calibri" w:hAnsi="Calibri" w:cs="Calibri"/>
        </w:rPr>
        <w:t>s</w:t>
      </w:r>
      <w:r w:rsidR="008D33D0" w:rsidRPr="008A08EA">
        <w:rPr>
          <w:rFonts w:ascii="Calibri" w:hAnsi="Calibri" w:cs="Calibri"/>
        </w:rPr>
        <w:t xml:space="preserve">, such as </w:t>
      </w:r>
      <w:proofErr w:type="spellStart"/>
      <w:r w:rsidR="008D33D0" w:rsidRPr="008A08EA">
        <w:rPr>
          <w:rFonts w:ascii="Calibri" w:hAnsi="Calibri" w:cs="Calibri"/>
        </w:rPr>
        <w:t>Thurnham</w:t>
      </w:r>
      <w:proofErr w:type="spellEnd"/>
      <w:r w:rsidR="00DC74BE" w:rsidRPr="008A08EA">
        <w:rPr>
          <w:rFonts w:ascii="Calibri" w:hAnsi="Calibri" w:cs="Calibri"/>
        </w:rPr>
        <w:t xml:space="preserve"> </w:t>
      </w:r>
      <w:r w:rsidR="00DC74BE" w:rsidRPr="008A08EA">
        <w:rPr>
          <w:rFonts w:ascii="Calibri" w:hAnsi="Calibri" w:cs="Calibri"/>
        </w:rPr>
        <w:fldChar w:fldCharType="begin"/>
      </w:r>
      <w:r w:rsidR="002E5B5D">
        <w:rPr>
          <w:rFonts w:ascii="Calibri" w:hAnsi="Calibri" w:cs="Calibri"/>
        </w:rPr>
        <w:instrText xml:space="preserve"> ADDIN ZOTERO_ITEM CSL_CITATION {"citationID":"Tfax8M8Q","properties":{"formattedCitation":"(13)","plainCitation":"(13)","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2E5B5D">
        <w:rPr>
          <w:rFonts w:ascii="Calibri" w:hAnsi="Calibri" w:cs="Calibri"/>
          <w:noProof/>
        </w:rPr>
        <w:t>(13)</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6D2273">
        <w:rPr>
          <w:rFonts w:ascii="Calibri" w:hAnsi="Calibri" w:cs="Calibri"/>
        </w:rPr>
        <w:instrText xml:space="preserve"> ADDIN ZOTERO_ITEM CSL_CITATION {"citationID":"gClOWnd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6D2273">
        <w:rPr>
          <w:rFonts w:ascii="Calibri" w:hAnsi="Calibri" w:cs="Calibri"/>
          <w:noProof/>
        </w:rPr>
        <w:t>(9)</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6141289A"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r w:rsidR="000F0EAF" w:rsidRPr="003745F0">
        <w:rPr>
          <w:rFonts w:ascii="Calibri" w:hAnsi="Calibri" w:cs="Calibri"/>
        </w:rPr>
        <w:t>The diagnosis of m</w:t>
      </w:r>
      <w:r w:rsidRPr="003745F0">
        <w:rPr>
          <w:rFonts w:ascii="Calibri" w:hAnsi="Calibri" w:cs="Calibri"/>
        </w:rPr>
        <w:t>i</w:t>
      </w:r>
      <w:r w:rsidRPr="008A08EA">
        <w:rPr>
          <w:rFonts w:ascii="Calibri" w:hAnsi="Calibri" w:cs="Calibri"/>
        </w:rPr>
        <w:t xml:space="preserve">cronutrient deficiencies </w:t>
      </w:r>
      <w:r w:rsidR="003745F0">
        <w:rPr>
          <w:rFonts w:ascii="Calibri" w:hAnsi="Calibri" w:cs="Calibri"/>
        </w:rPr>
        <w:t>is</w:t>
      </w:r>
      <w:r w:rsidRPr="008A08EA">
        <w:rPr>
          <w:rFonts w:ascii="Calibri" w:hAnsi="Calibri" w:cs="Calibri"/>
        </w:rPr>
        <w:t xml:space="preserve"> </w:t>
      </w:r>
      <w:r w:rsidR="000F0EAF">
        <w:rPr>
          <w:rFonts w:ascii="Calibri" w:hAnsi="Calibri" w:cs="Calibri"/>
        </w:rPr>
        <w:t>determined</w:t>
      </w:r>
      <w:r w:rsidR="000F0EAF" w:rsidRPr="008A08EA">
        <w:rPr>
          <w:rFonts w:ascii="Calibri" w:hAnsi="Calibri" w:cs="Calibri"/>
        </w:rPr>
        <w:t xml:space="preserve"> </w:t>
      </w:r>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r w:rsidR="000F0EAF">
        <w:rPr>
          <w:rFonts w:ascii="Calibri" w:hAnsi="Calibri" w:cs="Calibri"/>
        </w:rPr>
        <w:t xml:space="preserve"> of the biomarkers</w:t>
      </w:r>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 xml:space="preserve">In addition, physiological or environmental factors can also influence the </w:t>
      </w:r>
      <w:r w:rsidR="000F0EAF">
        <w:rPr>
          <w:rFonts w:ascii="Calibri" w:hAnsi="Calibri" w:cs="Calibri"/>
        </w:rPr>
        <w:t xml:space="preserve">appropriate </w:t>
      </w:r>
      <w:r w:rsidR="0067349F" w:rsidRPr="008A08EA">
        <w:rPr>
          <w:rFonts w:ascii="Calibri" w:hAnsi="Calibri" w:cs="Calibri"/>
        </w:rPr>
        <w:t xml:space="preserve">cutoffs. For example, </w:t>
      </w:r>
      <w:r w:rsidR="000F0EAF">
        <w:rPr>
          <w:rFonts w:ascii="Calibri" w:hAnsi="Calibri" w:cs="Calibri"/>
        </w:rPr>
        <w:t xml:space="preserve">the hemoglobin concentration cutoff to diagnose </w:t>
      </w:r>
      <w:r w:rsidR="0067349F" w:rsidRPr="008A08EA">
        <w:rPr>
          <w:rFonts w:ascii="Calibri" w:hAnsi="Calibri" w:cs="Calibri"/>
        </w:rPr>
        <w:t>anemia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2E5B5D">
        <w:rPr>
          <w:rFonts w:ascii="Calibri" w:hAnsi="Calibri" w:cs="Calibri"/>
        </w:rPr>
        <w:instrText xml:space="preserve"> ADDIN ZOTERO_ITEM CSL_CITATION {"citationID":"9zIJXo41","properties":{"formattedCitation":"(14,15)","plainCitation":"(14,15)","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2E5B5D">
        <w:rPr>
          <w:rFonts w:ascii="Calibri" w:hAnsi="Calibri" w:cs="Calibri"/>
          <w:noProof/>
        </w:rPr>
        <w:t>(14,15)</w:t>
      </w:r>
      <w:r w:rsidR="00BA7F42" w:rsidRPr="008A08EA">
        <w:rPr>
          <w:rFonts w:ascii="Calibri" w:hAnsi="Calibri" w:cs="Calibri"/>
        </w:rPr>
        <w:fldChar w:fldCharType="end"/>
      </w:r>
      <w:r w:rsidR="0067349F" w:rsidRPr="008A08EA">
        <w:rPr>
          <w:rFonts w:ascii="Calibri" w:hAnsi="Calibri" w:cs="Calibri"/>
        </w:rPr>
        <w:t xml:space="preserve">; </w:t>
      </w:r>
      <w:r w:rsidR="000F0EAF">
        <w:rPr>
          <w:rFonts w:ascii="Calibri" w:hAnsi="Calibri" w:cs="Calibri"/>
        </w:rPr>
        <w:t xml:space="preserve">and the serum zinc concentration cutoff used to determine </w:t>
      </w:r>
      <w:r w:rsidR="0067349F" w:rsidRPr="008A08EA">
        <w:rPr>
          <w:rFonts w:ascii="Calibri" w:hAnsi="Calibri" w:cs="Calibri"/>
        </w:rPr>
        <w:t xml:space="preserve">zinc deficiency can be influenced by fasting status </w:t>
      </w:r>
      <w:r w:rsidR="0067349F" w:rsidRPr="008A08EA">
        <w:rPr>
          <w:rFonts w:ascii="Calibri" w:hAnsi="Calibri" w:cs="Calibri"/>
        </w:rPr>
        <w:fldChar w:fldCharType="begin"/>
      </w:r>
      <w:r w:rsidR="002E5B5D">
        <w:rPr>
          <w:rFonts w:ascii="Calibri" w:hAnsi="Calibri" w:cs="Calibri"/>
        </w:rPr>
        <w:instrText xml:space="preserve"> ADDIN ZOTERO_ITEM CSL_CITATION {"citationID":"P1hg9s6R","properties":{"formattedCitation":"(16)","plainCitation":"(16)","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2E5B5D">
        <w:rPr>
          <w:rFonts w:ascii="Calibri" w:hAnsi="Calibri" w:cs="Calibri"/>
          <w:noProof/>
        </w:rPr>
        <w:t>(16)</w:t>
      </w:r>
      <w:r w:rsidR="0067349F" w:rsidRPr="008A08EA">
        <w:rPr>
          <w:rFonts w:ascii="Calibri" w:hAnsi="Calibri" w:cs="Calibri"/>
        </w:rPr>
        <w:fldChar w:fldCharType="end"/>
      </w:r>
      <w:r w:rsidR="0067349F" w:rsidRPr="008A08EA">
        <w:rPr>
          <w:rFonts w:ascii="Calibri" w:hAnsi="Calibri" w:cs="Calibri"/>
        </w:rPr>
        <w:t xml:space="preserve">. </w:t>
      </w:r>
    </w:p>
    <w:p w14:paraId="11651A82" w14:textId="4BC9C79B"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role</w:t>
      </w:r>
      <w:r w:rsidR="00CC7E00" w:rsidRPr="008A08EA">
        <w:rPr>
          <w:rFonts w:ascii="Calibri" w:hAnsi="Calibri" w:cs="Calibri"/>
        </w:rPr>
        <w:t xml:space="preserve"> in </w:t>
      </w:r>
      <w:r w:rsidR="00E777F0" w:rsidRPr="008A08EA">
        <w:rPr>
          <w:rFonts w:ascii="Calibri" w:hAnsi="Calibri" w:cs="Calibri"/>
        </w:rPr>
        <w:t>estimat</w:t>
      </w:r>
      <w:r w:rsidR="000F0EAF">
        <w:rPr>
          <w:rFonts w:ascii="Calibri" w:hAnsi="Calibri" w:cs="Calibri"/>
        </w:rPr>
        <w:t>ing</w:t>
      </w:r>
      <w:r w:rsidR="00E777F0" w:rsidRPr="008A08EA">
        <w:rPr>
          <w:rFonts w:ascii="Calibri" w:hAnsi="Calibri" w:cs="Calibri"/>
        </w:rPr>
        <w:t xml:space="preserve"> </w:t>
      </w:r>
      <w:r w:rsidR="00173441" w:rsidRPr="00173441">
        <w:rPr>
          <w:rFonts w:ascii="Calibri" w:hAnsi="Calibri" w:cs="Calibri"/>
        </w:rPr>
        <w:t xml:space="preserve">descriptive statistics </w:t>
      </w:r>
      <w:r w:rsidR="00EE2C36" w:rsidRPr="008A08EA">
        <w:rPr>
          <w:rFonts w:ascii="Calibri" w:hAnsi="Calibri" w:cs="Calibri"/>
        </w:rPr>
        <w:t>(e.g., mean, geometric mean, prevalence of deficiencies)</w:t>
      </w:r>
      <w:r w:rsidR="00E777F0" w:rsidRPr="008A08EA">
        <w:rPr>
          <w:rFonts w:ascii="Calibri" w:hAnsi="Calibri" w:cs="Calibri"/>
        </w:rPr>
        <w:t xml:space="preserve">. </w:t>
      </w:r>
    </w:p>
    <w:p w14:paraId="13410578" w14:textId="123AA8AF" w:rsidR="00E777F0" w:rsidRPr="008A08EA" w:rsidRDefault="00717DF3" w:rsidP="00E777F0">
      <w:pPr>
        <w:pStyle w:val="ListParagraph"/>
        <w:numPr>
          <w:ilvl w:val="0"/>
          <w:numId w:val="8"/>
        </w:numPr>
        <w:spacing w:line="480" w:lineRule="auto"/>
        <w:jc w:val="both"/>
        <w:rPr>
          <w:rFonts w:ascii="Calibri" w:hAnsi="Calibri" w:cs="Calibri"/>
          <w:b/>
          <w:bCs/>
        </w:rPr>
      </w:pPr>
      <w:r>
        <w:rPr>
          <w:rFonts w:ascii="Calibri" w:hAnsi="Calibri" w:cs="Calibri"/>
          <w:b/>
          <w:bCs/>
        </w:rPr>
        <w:lastRenderedPageBreak/>
        <w:t>Difficulty in implementing</w:t>
      </w:r>
      <w:r w:rsidR="00F90204" w:rsidRPr="008A08EA">
        <w:rPr>
          <w:rFonts w:ascii="Calibri" w:hAnsi="Calibri" w:cs="Calibri"/>
          <w:b/>
          <w:bCs/>
        </w:rPr>
        <w:t xml:space="preserve">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2E5B5D">
        <w:rPr>
          <w:rFonts w:ascii="Calibri" w:hAnsi="Calibri" w:cs="Calibri"/>
        </w:rPr>
        <w:instrText xml:space="preserve"> ADDIN ZOTERO_ITEM CSL_CITATION {"citationID":"qKb5FufM","properties":{"formattedCitation":"(17)","plainCitation":"(17)","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2E5B5D">
        <w:rPr>
          <w:rFonts w:ascii="Calibri" w:hAnsi="Calibri" w:cs="Calibri"/>
          <w:noProof/>
        </w:rPr>
        <w:t>(17)</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timely reporting and thus lead to effective policy 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w:t>
      </w:r>
      <w:ins w:id="136" w:author="Ty Beal" w:date="2021-03-12T05:02:00Z">
        <w:r w:rsidR="002A6942">
          <w:rPr>
            <w:rFonts w:ascii="Calibri" w:hAnsi="Calibri" w:cs="Calibri"/>
          </w:rPr>
          <w:t>, technical capacity,</w:t>
        </w:r>
      </w:ins>
      <w:r w:rsidR="006868ED" w:rsidRPr="008A08EA">
        <w:rPr>
          <w:rFonts w:ascii="Calibri" w:hAnsi="Calibri" w:cs="Calibri"/>
        </w:rPr>
        <w:t xml:space="preserve"> and financial commitment as well as multi-sec</w:t>
      </w:r>
      <w:r w:rsidR="000F0EAF">
        <w:rPr>
          <w:rFonts w:ascii="Calibri" w:hAnsi="Calibri" w:cs="Calibri"/>
        </w:rPr>
        <w:t>toral</w:t>
      </w:r>
      <w:r w:rsidR="006868ED" w:rsidRPr="008A08EA">
        <w:rPr>
          <w:rFonts w:ascii="Calibri" w:hAnsi="Calibri" w:cs="Calibri"/>
        </w:rPr>
        <w:t xml:space="preserve"> collaboration.</w:t>
      </w:r>
    </w:p>
    <w:p w14:paraId="0427184F" w14:textId="43432ACE" w:rsidR="00925110" w:rsidRPr="008A08EA" w:rsidRDefault="00B8260F" w:rsidP="00F36F4B">
      <w:pPr>
        <w:pStyle w:val="ListParagraph"/>
        <w:numPr>
          <w:ilvl w:val="0"/>
          <w:numId w:val="8"/>
        </w:numPr>
        <w:spacing w:line="480" w:lineRule="auto"/>
        <w:jc w:val="both"/>
        <w:rPr>
          <w:rFonts w:ascii="Calibri" w:hAnsi="Calibri" w:cs="Calibri"/>
          <w:b/>
          <w:bCs/>
        </w:rPr>
      </w:pPr>
      <w:r>
        <w:rPr>
          <w:rFonts w:ascii="Calibri" w:hAnsi="Calibri" w:cs="Calibri"/>
          <w:b/>
          <w:bCs/>
        </w:rPr>
        <w:t xml:space="preserve">Inconsistent </w:t>
      </w:r>
      <w:r w:rsidR="00F42ECB">
        <w:rPr>
          <w:rFonts w:ascii="Calibri" w:hAnsi="Calibri" w:cs="Calibri"/>
          <w:b/>
          <w:bCs/>
        </w:rPr>
        <w:t>and</w:t>
      </w:r>
      <w:r>
        <w:rPr>
          <w:rFonts w:ascii="Calibri" w:hAnsi="Calibri" w:cs="Calibri"/>
          <w:b/>
          <w:bCs/>
        </w:rPr>
        <w:t xml:space="preserve"> contradictory results</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 </w:t>
      </w:r>
      <w:r w:rsidR="00F07FE8" w:rsidRPr="008A08EA">
        <w:rPr>
          <w:rFonts w:ascii="Calibri" w:hAnsi="Calibri" w:cs="Calibri"/>
        </w:rPr>
        <w:t xml:space="preserve">to emerge </w:t>
      </w:r>
      <w:r w:rsidR="00F07FE8" w:rsidRPr="008A08EA">
        <w:rPr>
          <w:rFonts w:ascii="Calibri" w:hAnsi="Calibri" w:cs="Calibri"/>
        </w:rPr>
        <w:fldChar w:fldCharType="begin"/>
      </w:r>
      <w:r w:rsidR="002E5B5D">
        <w:rPr>
          <w:rFonts w:ascii="Calibri" w:hAnsi="Calibri" w:cs="Calibri"/>
        </w:rPr>
        <w:instrText xml:space="preserve"> ADDIN ZOTERO_ITEM CSL_CITATION {"citationID":"ZhKzNCwW","properties":{"formattedCitation":"(18)","plainCitation":"(18)","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2E5B5D">
        <w:rPr>
          <w:rFonts w:ascii="Calibri" w:hAnsi="Calibri" w:cs="Calibri"/>
          <w:noProof/>
        </w:rPr>
        <w:t>(18)</w:t>
      </w:r>
      <w:r w:rsidR="00F07FE8" w:rsidRPr="008A08EA">
        <w:rPr>
          <w:rFonts w:ascii="Calibri" w:hAnsi="Calibri" w:cs="Calibri"/>
        </w:rPr>
        <w:fldChar w:fldCharType="end"/>
      </w:r>
      <w:r w:rsidR="0037675B" w:rsidRPr="008A08EA">
        <w:rPr>
          <w:rFonts w:ascii="Calibri" w:hAnsi="Calibri" w:cs="Calibri"/>
        </w:rPr>
        <w:t xml:space="preserve"> and, therefore, compromise the validity of the study</w:t>
      </w:r>
      <w:ins w:id="137" w:author="Ty Beal" w:date="2021-03-12T05:02:00Z">
        <w:r w:rsidR="0091662F">
          <w:rPr>
            <w:rFonts w:ascii="Calibri" w:hAnsi="Calibri" w:cs="Calibri"/>
          </w:rPr>
          <w:t xml:space="preserve"> and the ability to compare results </w:t>
        </w:r>
      </w:ins>
      <w:ins w:id="138" w:author="Ty Beal" w:date="2021-03-12T05:03:00Z">
        <w:r w:rsidR="0091662F">
          <w:rPr>
            <w:rFonts w:ascii="Calibri" w:hAnsi="Calibri" w:cs="Calibri"/>
          </w:rPr>
          <w:t>across countries</w:t>
        </w:r>
      </w:ins>
      <w:r w:rsidR="00F07FE8" w:rsidRPr="008A08EA">
        <w:rPr>
          <w:rFonts w:ascii="Calibri" w:hAnsi="Calibri" w:cs="Calibri"/>
        </w:rPr>
        <w:t>. Inaccessible analytical method</w:t>
      </w:r>
      <w:ins w:id="139" w:author="Ty Beal" w:date="2021-03-12T05:03:00Z">
        <w:r w:rsidR="0023019D">
          <w:rPr>
            <w:rFonts w:ascii="Calibri" w:hAnsi="Calibri" w:cs="Calibri"/>
          </w:rPr>
          <w:t>s</w:t>
        </w:r>
      </w:ins>
      <w:r w:rsidR="00F07FE8" w:rsidRPr="008A08EA">
        <w:rPr>
          <w:rFonts w:ascii="Calibri" w:hAnsi="Calibri" w:cs="Calibri"/>
        </w:rPr>
        <w:t xml:space="preserve"> and code</w:t>
      </w:r>
      <w:del w:id="140" w:author="Ty Beal" w:date="2021-03-12T05:03:00Z">
        <w:r w:rsidR="00F07FE8" w:rsidRPr="008A08EA" w:rsidDel="0023019D">
          <w:rPr>
            <w:rFonts w:ascii="Calibri" w:hAnsi="Calibri" w:cs="Calibri"/>
          </w:rPr>
          <w:delText>s</w:delText>
        </w:r>
      </w:del>
      <w:r w:rsidR="00F07FE8" w:rsidRPr="008A08EA">
        <w:rPr>
          <w:rFonts w:ascii="Calibri" w:hAnsi="Calibri" w:cs="Calibri"/>
        </w:rPr>
        <w:t xml:space="preserve"> make </w:t>
      </w:r>
      <w:ins w:id="141" w:author="Ty Beal" w:date="2021-03-12T05:03:00Z">
        <w:r w:rsidR="0023019D">
          <w:rPr>
            <w:rFonts w:ascii="Calibri" w:hAnsi="Calibri" w:cs="Calibri"/>
          </w:rPr>
          <w:t xml:space="preserve">it difficult to </w:t>
        </w:r>
      </w:ins>
      <w:r w:rsidR="00F07FE8" w:rsidRPr="008A08EA">
        <w:rPr>
          <w:rFonts w:ascii="Calibri" w:hAnsi="Calibri" w:cs="Calibri"/>
        </w:rPr>
        <w:t>evaluat</w:t>
      </w:r>
      <w:ins w:id="142" w:author="Ty Beal" w:date="2021-03-12T05:03:00Z">
        <w:r w:rsidR="0023019D">
          <w:rPr>
            <w:rFonts w:ascii="Calibri" w:hAnsi="Calibri" w:cs="Calibri"/>
          </w:rPr>
          <w:t>e</w:t>
        </w:r>
      </w:ins>
      <w:del w:id="143" w:author="Ty Beal" w:date="2021-03-12T05:03:00Z">
        <w:r w:rsidR="00F07FE8" w:rsidRPr="008A08EA" w:rsidDel="0023019D">
          <w:rPr>
            <w:rFonts w:ascii="Calibri" w:hAnsi="Calibri" w:cs="Calibri"/>
          </w:rPr>
          <w:delText>ion</w:delText>
        </w:r>
      </w:del>
      <w:r w:rsidR="00F07FE8" w:rsidRPr="008A08EA">
        <w:rPr>
          <w:rFonts w:ascii="Calibri" w:hAnsi="Calibri" w:cs="Calibri"/>
        </w:rPr>
        <w:t xml:space="preserve"> and diagnos</w:t>
      </w:r>
      <w:ins w:id="144" w:author="Ty Beal" w:date="2021-03-12T05:04:00Z">
        <w:r w:rsidR="0023019D">
          <w:rPr>
            <w:rFonts w:ascii="Calibri" w:hAnsi="Calibri" w:cs="Calibri"/>
          </w:rPr>
          <w:t>e</w:t>
        </w:r>
      </w:ins>
      <w:del w:id="145" w:author="Ty Beal" w:date="2021-03-12T05:04:00Z">
        <w:r w:rsidR="00F07FE8" w:rsidRPr="008A08EA" w:rsidDel="0023019D">
          <w:rPr>
            <w:rFonts w:ascii="Calibri" w:hAnsi="Calibri" w:cs="Calibri"/>
          </w:rPr>
          <w:delText>is</w:delText>
        </w:r>
      </w:del>
      <w:r w:rsidR="00F07FE8" w:rsidRPr="008A08EA">
        <w:rPr>
          <w:rFonts w:ascii="Calibri" w:hAnsi="Calibri" w:cs="Calibri"/>
        </w:rPr>
        <w:t xml:space="preserve"> </w:t>
      </w:r>
      <w:del w:id="146" w:author="Ty Beal" w:date="2021-03-12T05:04:00Z">
        <w:r w:rsidR="00F07FE8" w:rsidRPr="008A08EA" w:rsidDel="0023019D">
          <w:rPr>
            <w:rFonts w:ascii="Calibri" w:hAnsi="Calibri" w:cs="Calibri"/>
          </w:rPr>
          <w:delText xml:space="preserve">of </w:delText>
        </w:r>
      </w:del>
      <w:del w:id="147" w:author="Ty Beal" w:date="2021-03-12T05:03:00Z">
        <w:r w:rsidR="00F07FE8" w:rsidRPr="008A08EA" w:rsidDel="0023019D">
          <w:rPr>
            <w:rFonts w:ascii="Calibri" w:hAnsi="Calibri" w:cs="Calibri"/>
          </w:rPr>
          <w:delText xml:space="preserve">the </w:delText>
        </w:r>
      </w:del>
      <w:r w:rsidR="00F07FE8" w:rsidRPr="008A08EA">
        <w:rPr>
          <w:rFonts w:ascii="Calibri" w:hAnsi="Calibri" w:cs="Calibri"/>
        </w:rPr>
        <w:t>flawed analyses</w:t>
      </w:r>
      <w:del w:id="148" w:author="Ty Beal" w:date="2021-03-12T05:03:00Z">
        <w:r w:rsidR="00F07FE8" w:rsidRPr="008A08EA" w:rsidDel="0023019D">
          <w:rPr>
            <w:rFonts w:ascii="Calibri" w:hAnsi="Calibri" w:cs="Calibri"/>
          </w:rPr>
          <w:delText xml:space="preserve"> difficult</w:delText>
        </w:r>
      </w:del>
      <w:r w:rsidR="00F07FE8" w:rsidRPr="008A08EA">
        <w:rPr>
          <w:rFonts w:ascii="Calibri" w:hAnsi="Calibri" w:cs="Calibri"/>
        </w:rPr>
        <w:t xml:space="preserve">. </w:t>
      </w:r>
    </w:p>
    <w:p w14:paraId="1EA6C0BD" w14:textId="77777777" w:rsidR="00F90204" w:rsidRPr="008A08EA" w:rsidRDefault="00F90204" w:rsidP="00F36F4B">
      <w:pPr>
        <w:spacing w:line="480" w:lineRule="auto"/>
        <w:jc w:val="both"/>
        <w:rPr>
          <w:rFonts w:ascii="Calibri" w:hAnsi="Calibri" w:cs="Calibri"/>
          <w:b/>
          <w:bCs/>
        </w:rPr>
      </w:pPr>
    </w:p>
    <w:p w14:paraId="784B4109" w14:textId="57A3970C" w:rsidR="00925110" w:rsidRPr="008A08EA" w:rsidRDefault="007A3D34" w:rsidP="00B7592F">
      <w:pPr>
        <w:spacing w:line="480" w:lineRule="auto"/>
        <w:jc w:val="center"/>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bio_analysis R package</w:t>
      </w:r>
    </w:p>
    <w:p w14:paraId="28D37EF3" w14:textId="5695B989"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r w:rsidRPr="008A08EA">
        <w:rPr>
          <w:rFonts w:ascii="Calibri" w:hAnsi="Calibri" w:cs="Calibri"/>
          <w:color w:val="000000" w:themeColor="text1"/>
        </w:rPr>
        <w:t xml:space="preserve"> estimation of </w:t>
      </w:r>
      <w:r w:rsidR="00F006B0">
        <w:rPr>
          <w:rFonts w:ascii="Calibri" w:hAnsi="Calibri" w:cs="Calibri"/>
          <w:color w:val="000000" w:themeColor="text1"/>
        </w:rPr>
        <w:t xml:space="preserve">multiple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w:t>
      </w:r>
      <w:del w:id="149" w:author="Ty Beal" w:date="2021-03-12T05:24:00Z">
        <w:r w:rsidRPr="008A08EA" w:rsidDel="00C64EF6">
          <w:rPr>
            <w:rFonts w:ascii="Calibri" w:hAnsi="Calibri" w:cs="Calibri"/>
            <w:color w:val="000000" w:themeColor="text1"/>
          </w:rPr>
          <w:delText xml:space="preserve">The </w:delText>
        </w:r>
      </w:del>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del w:id="150" w:author="Ty Beal" w:date="2021-03-12T05:24:00Z">
        <w:r w:rsidR="00CB25E6" w:rsidRPr="008A08EA" w:rsidDel="00C64EF6">
          <w:rPr>
            <w:rFonts w:ascii="Calibri" w:hAnsi="Calibri" w:cs="Calibri"/>
            <w:color w:val="000000" w:themeColor="text1"/>
          </w:rPr>
          <w:delText>package</w:delText>
        </w:r>
        <w:r w:rsidRPr="008A08EA" w:rsidDel="00C64EF6">
          <w:rPr>
            <w:rFonts w:ascii="Calibri" w:hAnsi="Calibri" w:cs="Calibri"/>
            <w:color w:val="000000" w:themeColor="text1"/>
          </w:rPr>
          <w:delText xml:space="preserve"> </w:delText>
        </w:r>
      </w:del>
      <w:r w:rsidRPr="008A08EA">
        <w:rPr>
          <w:rFonts w:ascii="Calibri" w:hAnsi="Calibri" w:cs="Calibri"/>
          <w:color w:val="000000" w:themeColor="text1"/>
        </w:rPr>
        <w:t xml:space="preserve">also includes additional features, such as </w:t>
      </w:r>
      <w:ins w:id="151" w:author="Ty Beal" w:date="2021-03-12T05:24:00Z">
        <w:r w:rsidR="00C64EF6">
          <w:rPr>
            <w:rFonts w:ascii="Calibri" w:hAnsi="Calibri" w:cs="Calibri"/>
            <w:color w:val="000000" w:themeColor="text1"/>
          </w:rPr>
          <w:t xml:space="preserve">the ability to </w:t>
        </w:r>
      </w:ins>
      <w:r w:rsidRPr="008A08EA">
        <w:rPr>
          <w:rFonts w:ascii="Calibri" w:hAnsi="Calibri" w:cs="Calibri"/>
          <w:color w:val="000000" w:themeColor="text1"/>
        </w:rPr>
        <w:t>carry</w:t>
      </w:r>
      <w:del w:id="152" w:author="Ty Beal" w:date="2021-03-12T05:24:00Z">
        <w:r w:rsidRPr="008A08EA" w:rsidDel="00C64EF6">
          <w:rPr>
            <w:rFonts w:ascii="Calibri" w:hAnsi="Calibri" w:cs="Calibri"/>
            <w:color w:val="000000" w:themeColor="text1"/>
          </w:rPr>
          <w:delText>ing</w:delText>
        </w:r>
      </w:del>
      <w:r w:rsidRPr="008A08EA">
        <w:rPr>
          <w:rFonts w:ascii="Calibri" w:hAnsi="Calibri" w:cs="Calibri"/>
          <w:color w:val="000000" w:themeColor="text1"/>
        </w:rPr>
        <w:t xml:space="preserve"> out checks on the input datasets and </w:t>
      </w:r>
      <w:r w:rsidR="00680A47">
        <w:rPr>
          <w:rFonts w:ascii="Calibri" w:hAnsi="Calibri" w:cs="Calibri"/>
          <w:color w:val="000000" w:themeColor="text1"/>
        </w:rPr>
        <w:t>implement</w:t>
      </w:r>
      <w:ins w:id="153" w:author="Ty Beal" w:date="2021-03-12T05:25:00Z">
        <w:r w:rsidR="00073DF2">
          <w:rPr>
            <w:rFonts w:ascii="Calibri" w:hAnsi="Calibri" w:cs="Calibri"/>
            <w:color w:val="000000" w:themeColor="text1"/>
          </w:rPr>
          <w:t>ation of</w:t>
        </w:r>
      </w:ins>
      <w:del w:id="154" w:author="Ty Beal" w:date="2021-03-12T05:25:00Z">
        <w:r w:rsidR="00680A47" w:rsidDel="00073DF2">
          <w:rPr>
            <w:rFonts w:ascii="Calibri" w:hAnsi="Calibri" w:cs="Calibri"/>
            <w:color w:val="000000" w:themeColor="text1"/>
          </w:rPr>
          <w:delText>ing</w:delText>
        </w:r>
      </w:del>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adjusting for inflammation for certain biomarkers </w:t>
      </w:r>
      <w:r w:rsidR="00CB25E6"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R6uNaT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CB25E6" w:rsidRPr="008A08EA">
        <w:rPr>
          <w:rFonts w:ascii="Calibri" w:hAnsi="Calibri" w:cs="Calibri"/>
          <w:color w:val="000000" w:themeColor="text1"/>
        </w:rPr>
        <w:fldChar w:fldCharType="end"/>
      </w:r>
      <w:ins w:id="155" w:author="Ty Beal" w:date="2021-03-12T05:27:00Z">
        <w:r w:rsidR="000B49FE">
          <w:rPr>
            <w:rFonts w:ascii="Calibri" w:hAnsi="Calibri" w:cs="Calibri"/>
            <w:color w:val="000000" w:themeColor="text1"/>
          </w:rPr>
          <w:t>, while</w:t>
        </w:r>
      </w:ins>
      <w:del w:id="156" w:author="Ty Beal" w:date="2021-03-12T05:27:00Z">
        <w:r w:rsidR="00CB25E6" w:rsidRPr="008A08EA" w:rsidDel="000B49FE">
          <w:rPr>
            <w:rFonts w:ascii="Calibri" w:hAnsi="Calibri" w:cs="Calibri"/>
            <w:color w:val="000000" w:themeColor="text1"/>
          </w:rPr>
          <w:delText xml:space="preserve"> and</w:delText>
        </w:r>
      </w:del>
      <w:r w:rsidR="00CB25E6" w:rsidRPr="008A08EA">
        <w:rPr>
          <w:rFonts w:ascii="Calibri" w:hAnsi="Calibri" w:cs="Calibri"/>
          <w:color w:val="000000" w:themeColor="text1"/>
        </w:rPr>
        <w:t xml:space="preserve"> taking into consideration multi-stage complex survey design</w:t>
      </w:r>
      <w:r w:rsidR="000F0EAF">
        <w:rPr>
          <w:rFonts w:ascii="Calibri" w:hAnsi="Calibri" w:cs="Calibri"/>
          <w:color w:val="000000" w:themeColor="text1"/>
        </w:rPr>
        <w:t>,</w:t>
      </w:r>
      <w:r w:rsidR="00CB25E6" w:rsidRPr="008A08EA">
        <w:rPr>
          <w:rFonts w:ascii="Calibri" w:hAnsi="Calibri" w:cs="Calibri"/>
          <w:color w:val="000000" w:themeColor="text1"/>
        </w:rPr>
        <w:t xml:space="preserve">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r w:rsidR="000F0EAF">
        <w:rPr>
          <w:rFonts w:ascii="Calibri" w:hAnsi="Calibri" w:cs="Calibri"/>
          <w:color w:val="000000" w:themeColor="text1"/>
        </w:rPr>
        <w:t xml:space="preserve"> separately</w:t>
      </w:r>
      <w:r w:rsidR="00CB25E6" w:rsidRPr="008A08EA">
        <w:rPr>
          <w:rFonts w:ascii="Calibri" w:hAnsi="Calibri" w:cs="Calibri"/>
          <w:color w:val="000000" w:themeColor="text1"/>
        </w:rPr>
        <w:t xml:space="preserve"> </w:t>
      </w:r>
      <w:r w:rsidR="000F0EAF">
        <w:rPr>
          <w:rFonts w:ascii="Calibri" w:hAnsi="Calibri" w:cs="Calibri"/>
          <w:color w:val="000000" w:themeColor="text1"/>
        </w:rPr>
        <w:t>in various</w:t>
      </w:r>
      <w:r w:rsidR="00CB25E6" w:rsidRPr="008A08EA">
        <w:rPr>
          <w:rFonts w:ascii="Calibri" w:hAnsi="Calibri" w:cs="Calibri"/>
          <w:color w:val="000000" w:themeColor="text1"/>
        </w:rPr>
        <w:t xml:space="preserve">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w:t>
      </w:r>
      <w:r w:rsidR="000F0EAF">
        <w:rPr>
          <w:rFonts w:ascii="Calibri" w:hAnsi="Calibri" w:cs="Calibri"/>
          <w:color w:val="000000" w:themeColor="text1"/>
        </w:rPr>
        <w:t>individually</w:t>
      </w:r>
      <w:r w:rsidR="00CB25E6" w:rsidRPr="008A08EA">
        <w:rPr>
          <w:rFonts w:ascii="Calibri" w:hAnsi="Calibri" w:cs="Calibri"/>
          <w:color w:val="000000" w:themeColor="text1"/>
        </w:rPr>
        <w:t xml:space="preserve">,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  </w:t>
      </w:r>
    </w:p>
    <w:p w14:paraId="3B75228C" w14:textId="5EB83C3D" w:rsidR="0037675B" w:rsidRPr="008A08EA" w:rsidRDefault="0037675B" w:rsidP="00F36F4B">
      <w:pPr>
        <w:spacing w:line="480" w:lineRule="auto"/>
        <w:jc w:val="both"/>
        <w:rPr>
          <w:rFonts w:ascii="Calibri" w:hAnsi="Calibri" w:cs="Calibri"/>
          <w:b/>
          <w:bCs/>
        </w:rPr>
      </w:pPr>
    </w:p>
    <w:p w14:paraId="6DE26CED" w14:textId="3D0E1283" w:rsidR="006D0288" w:rsidRDefault="00D70625" w:rsidP="00D70625">
      <w:pPr>
        <w:spacing w:line="480" w:lineRule="auto"/>
        <w:jc w:val="both"/>
        <w:rPr>
          <w:rFonts w:ascii="Calibri" w:hAnsi="Calibri" w:cs="Calibri"/>
        </w:rPr>
      </w:pPr>
      <w:r w:rsidRPr="008A08EA">
        <w:rPr>
          <w:rFonts w:ascii="Calibri" w:hAnsi="Calibri" w:cs="Calibri"/>
        </w:rPr>
        <w:t>An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r w:rsidR="00135435" w:rsidRPr="008A08EA">
        <w:rPr>
          <w:rFonts w:ascii="Calibri" w:hAnsi="Calibri" w:cs="Calibri"/>
        </w:rPr>
        <w:t xml:space="preserve">input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w:t>
      </w:r>
      <w:r w:rsidR="00135435" w:rsidRPr="008A08EA">
        <w:rPr>
          <w:rFonts w:ascii="Calibri" w:hAnsi="Calibri" w:cs="Calibri"/>
        </w:rPr>
        <w:lastRenderedPageBreak/>
        <w:t xml:space="preserve">template. For the biomarker dataset template, </w:t>
      </w:r>
      <w:r w:rsidR="00680A47">
        <w:rPr>
          <w:rFonts w:ascii="Calibri" w:hAnsi="Calibri" w:cs="Calibri"/>
        </w:rPr>
        <w:t>analysts</w:t>
      </w:r>
      <w:r w:rsidR="00135435" w:rsidRPr="008A08EA">
        <w:rPr>
          <w:rFonts w:ascii="Calibri" w:hAnsi="Calibri" w:cs="Calibri"/>
        </w:rPr>
        <w:t xml:space="preserve"> need to </w:t>
      </w:r>
      <w:del w:id="157" w:author="Ty Beal" w:date="2021-03-17T18:32:00Z">
        <w:r w:rsidR="00135435" w:rsidRPr="008A08EA" w:rsidDel="00F323F8">
          <w:rPr>
            <w:rFonts w:ascii="Calibri" w:hAnsi="Calibri" w:cs="Calibri"/>
          </w:rPr>
          <w:delText>fill in information on</w:delText>
        </w:r>
      </w:del>
      <w:ins w:id="158" w:author="Ty Beal" w:date="2021-03-17T18:32:00Z">
        <w:r w:rsidR="00F323F8">
          <w:rPr>
            <w:rFonts w:ascii="Calibri" w:hAnsi="Calibri" w:cs="Calibri"/>
          </w:rPr>
          <w:t>specify</w:t>
        </w:r>
      </w:ins>
      <w:r w:rsidR="00135435" w:rsidRPr="008A08EA">
        <w:rPr>
          <w:rFonts w:ascii="Calibri" w:hAnsi="Calibri" w:cs="Calibri"/>
        </w:rPr>
        <w:t xml:space="preserve"> the </w:t>
      </w:r>
      <w:r w:rsidR="002C66DA">
        <w:rPr>
          <w:rFonts w:ascii="Calibri" w:hAnsi="Calibri" w:cs="Calibri"/>
        </w:rPr>
        <w:t>directory</w:t>
      </w:r>
      <w:r w:rsidR="00135435" w:rsidRPr="008A08EA">
        <w:rPr>
          <w:rFonts w:ascii="Calibri" w:hAnsi="Calibri" w:cs="Calibri"/>
        </w:rPr>
        <w:t xml:space="preserve"> </w:t>
      </w:r>
      <w:ins w:id="159" w:author="Ty Beal" w:date="2021-03-17T18:30:00Z">
        <w:r w:rsidR="00733FB4">
          <w:rPr>
            <w:rFonts w:ascii="Calibri" w:hAnsi="Calibri" w:cs="Calibri"/>
          </w:rPr>
          <w:t xml:space="preserve">for where </w:t>
        </w:r>
      </w:ins>
      <w:del w:id="160" w:author="Ty Beal" w:date="2021-03-17T18:30:00Z">
        <w:r w:rsidR="00135435" w:rsidRPr="008A08EA" w:rsidDel="00733FB4">
          <w:rPr>
            <w:rFonts w:ascii="Calibri" w:hAnsi="Calibri" w:cs="Calibri"/>
          </w:rPr>
          <w:delText xml:space="preserve">of </w:delText>
        </w:r>
        <w:r w:rsidR="00F96714" w:rsidDel="00733FB4">
          <w:rPr>
            <w:rFonts w:ascii="Calibri" w:hAnsi="Calibri" w:cs="Calibri"/>
          </w:rPr>
          <w:delText xml:space="preserve">storing </w:delText>
        </w:r>
      </w:del>
      <w:r w:rsidR="00135435" w:rsidRPr="008A08EA">
        <w:rPr>
          <w:rFonts w:ascii="Calibri" w:hAnsi="Calibri" w:cs="Calibri"/>
        </w:rPr>
        <w:t>the dataset</w:t>
      </w:r>
      <w:ins w:id="161" w:author="Ty Beal" w:date="2021-03-17T18:30:00Z">
        <w:r w:rsidR="00733FB4">
          <w:rPr>
            <w:rFonts w:ascii="Calibri" w:hAnsi="Calibri" w:cs="Calibri"/>
          </w:rPr>
          <w:t xml:space="preserve"> will be stored on</w:t>
        </w:r>
      </w:ins>
      <w:del w:id="162" w:author="Ty Beal" w:date="2021-03-17T18:30:00Z">
        <w:r w:rsidR="00CB03A2" w:rsidDel="00733FB4">
          <w:rPr>
            <w:rFonts w:ascii="Calibri" w:hAnsi="Calibri" w:cs="Calibri"/>
          </w:rPr>
          <w:delText xml:space="preserve"> in</w:delText>
        </w:r>
      </w:del>
      <w:r w:rsidR="00CB03A2">
        <w:rPr>
          <w:rFonts w:ascii="Calibri" w:hAnsi="Calibri" w:cs="Calibri"/>
        </w:rPr>
        <w:t xml:space="preserve"> the</w:t>
      </w:r>
      <w:r w:rsidR="002C66DA">
        <w:rPr>
          <w:rFonts w:ascii="Calibri" w:hAnsi="Calibri" w:cs="Calibri"/>
        </w:rPr>
        <w:t>ir</w:t>
      </w:r>
      <w:r w:rsidR="00CB03A2">
        <w:rPr>
          <w:rFonts w:ascii="Calibri" w:hAnsi="Calibri" w:cs="Calibri"/>
        </w:rPr>
        <w:t xml:space="preserv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w:t>
      </w:r>
      <w:del w:id="163" w:author="Ty Beal" w:date="2021-03-17T18:31:00Z">
        <w:r w:rsidR="00135435" w:rsidRPr="008A08EA" w:rsidDel="00733FB4">
          <w:rPr>
            <w:rFonts w:ascii="Calibri" w:hAnsi="Calibri" w:cs="Calibri"/>
          </w:rPr>
          <w:delText>s</w:delText>
        </w:r>
      </w:del>
      <w:r w:rsidR="00135435" w:rsidRPr="008A08EA">
        <w:rPr>
          <w:rFonts w:ascii="Calibri" w:hAnsi="Calibri" w:cs="Calibri"/>
        </w:rPr>
        <w:t xml:space="preserve">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w:t>
      </w:r>
      <w:commentRangeStart w:id="164"/>
      <w:r w:rsidR="00B64208" w:rsidRPr="008A08EA">
        <w:rPr>
          <w:rFonts w:ascii="Calibri" w:hAnsi="Calibri" w:cs="Calibri"/>
        </w:rPr>
        <w:t>men, women, and pregnant women</w:t>
      </w:r>
      <w:commentRangeEnd w:id="164"/>
      <w:r w:rsidR="007A3B74">
        <w:rPr>
          <w:rStyle w:val="CommentReference"/>
          <w:rFonts w:asciiTheme="minorHAnsi" w:eastAsiaTheme="minorEastAsia" w:hAnsiTheme="minorHAnsi" w:cstheme="minorBidi"/>
        </w:rPr>
        <w:commentReference w:id="164"/>
      </w:r>
      <w:r w:rsidR="00B64208" w:rsidRPr="008A08EA">
        <w:rPr>
          <w:rFonts w:ascii="Calibri" w:hAnsi="Calibri" w:cs="Calibri"/>
        </w:rPr>
        <w:t>)</w:t>
      </w:r>
      <w:r w:rsidR="00EE7BB0">
        <w:rPr>
          <w:rFonts w:ascii="Calibri" w:hAnsi="Calibri" w:cs="Calibri"/>
        </w:rPr>
        <w:t xml:space="preserve">, and then they </w:t>
      </w:r>
      <w:r w:rsidR="00B64208" w:rsidRPr="008A08EA">
        <w:rPr>
          <w:rFonts w:ascii="Calibri" w:hAnsi="Calibri" w:cs="Calibri"/>
        </w:rPr>
        <w:t>can make modifications on the cutoff template in case</w:t>
      </w:r>
      <w:r w:rsidR="00173441">
        <w:rPr>
          <w:rFonts w:ascii="Calibri" w:hAnsi="Calibri" w:cs="Calibri"/>
        </w:rPr>
        <w:t xml:space="preserve"> </w:t>
      </w:r>
      <w:r w:rsidR="00B64208" w:rsidRPr="008A08EA">
        <w:rPr>
          <w:rFonts w:ascii="Calibri" w:hAnsi="Calibri" w:cs="Calibri"/>
        </w:rPr>
        <w:t>the cutoffs</w:t>
      </w:r>
      <w:r w:rsidR="00EE7BB0">
        <w:rPr>
          <w:rFonts w:ascii="Calibri" w:hAnsi="Calibri" w:cs="Calibri"/>
        </w:rPr>
        <w:t xml:space="preserve"> in the template</w:t>
      </w:r>
      <w:r w:rsidR="00B64208" w:rsidRPr="008A08EA">
        <w:rPr>
          <w:rFonts w:ascii="Calibri" w:hAnsi="Calibri" w:cs="Calibri"/>
        </w:rPr>
        <w:t xml:space="preserve"> differ from their </w:t>
      </w:r>
      <w:r w:rsidR="001977E4">
        <w:rPr>
          <w:rFonts w:ascii="Calibri" w:hAnsi="Calibri" w:cs="Calibri"/>
        </w:rPr>
        <w:t>desired values</w:t>
      </w:r>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6F4CF024" w:rsidR="00D70625" w:rsidRPr="002E5B5D" w:rsidRDefault="00B64208" w:rsidP="001D655C">
      <w:pPr>
        <w:tabs>
          <w:tab w:val="left" w:pos="2880"/>
        </w:tabs>
        <w:spacing w:line="480" w:lineRule="auto"/>
        <w:jc w:val="both"/>
        <w:rPr>
          <w:rFonts w:ascii="Calibri" w:hAnsi="Calibri" w:cs="Calibri"/>
          <w:color w:val="000000" w:themeColor="text1"/>
        </w:rPr>
      </w:pPr>
      <w:r w:rsidRPr="008A08EA">
        <w:rPr>
          <w:rFonts w:ascii="Calibri" w:hAnsi="Calibri" w:cs="Calibri"/>
        </w:rPr>
        <w:t>The SAMBA package has multiple steps</w:t>
      </w:r>
      <w:r w:rsidR="009E4BAB">
        <w:rPr>
          <w:rFonts w:ascii="Calibri" w:hAnsi="Calibri" w:cs="Calibri"/>
        </w:rPr>
        <w:t xml:space="preserve"> </w:t>
      </w:r>
      <w:ins w:id="165" w:author="Ty Beal" w:date="2021-03-17T18:34:00Z">
        <w:r w:rsidR="007A3B74">
          <w:rPr>
            <w:rFonts w:ascii="Calibri" w:hAnsi="Calibri" w:cs="Calibri"/>
          </w:rPr>
          <w:t xml:space="preserve">that will run </w:t>
        </w:r>
      </w:ins>
      <w:r w:rsidR="009E4BAB">
        <w:rPr>
          <w:rFonts w:ascii="Calibri" w:hAnsi="Calibri" w:cs="Calibri"/>
        </w:rPr>
        <w:t xml:space="preserve">with simply five lines of codes: </w:t>
      </w:r>
      <w:commentRangeStart w:id="166"/>
      <w:r w:rsidR="009E4BAB">
        <w:rPr>
          <w:rFonts w:ascii="Calibri" w:hAnsi="Calibri" w:cs="Calibri"/>
        </w:rPr>
        <w:t xml:space="preserve">users just need to </w:t>
      </w:r>
      <w:r w:rsidR="009E4BAB" w:rsidRPr="001D655C">
        <w:rPr>
          <w:rFonts w:ascii="Calibri" w:hAnsi="Calibri" w:cs="Calibri"/>
        </w:rPr>
        <w:t xml:space="preserve">define </w:t>
      </w:r>
      <w:r w:rsidR="001D655C" w:rsidRPr="001D655C">
        <w:rPr>
          <w:rFonts w:ascii="Calibri" w:hAnsi="Calibri" w:cs="Calibri"/>
        </w:rPr>
        <w:t>the</w:t>
      </w:r>
      <w:r w:rsidR="001D655C">
        <w:rPr>
          <w:rFonts w:ascii="Calibri" w:hAnsi="Calibri" w:cs="Calibri"/>
        </w:rPr>
        <w:t xml:space="preserve"> </w:t>
      </w:r>
      <w:r w:rsidR="002C66DA">
        <w:rPr>
          <w:rFonts w:ascii="Calibri" w:hAnsi="Calibri" w:cs="Calibri"/>
        </w:rPr>
        <w:t>directories</w:t>
      </w:r>
      <w:r w:rsidR="001D655C">
        <w:rPr>
          <w:rFonts w:ascii="Calibri" w:hAnsi="Calibri" w:cs="Calibri"/>
        </w:rPr>
        <w:t xml:space="preserve"> of the biomarker dataset template and cutoff template in the</w:t>
      </w:r>
      <w:r w:rsidR="002C66DA">
        <w:rPr>
          <w:rFonts w:ascii="Calibri" w:hAnsi="Calibri" w:cs="Calibri"/>
        </w:rPr>
        <w:t>ir</w:t>
      </w:r>
      <w:r w:rsidR="001D655C">
        <w:rPr>
          <w:rFonts w:ascii="Calibri" w:hAnsi="Calibri" w:cs="Calibri"/>
        </w:rPr>
        <w:t xml:space="preserve"> computer, the number of biomarker datasets users want to analyze, and the </w:t>
      </w:r>
      <w:r w:rsidR="00C96A24">
        <w:rPr>
          <w:rFonts w:ascii="Calibri" w:hAnsi="Calibri" w:cs="Calibri"/>
        </w:rPr>
        <w:t>directory</w:t>
      </w:r>
      <w:r w:rsidR="001D655C">
        <w:rPr>
          <w:rFonts w:ascii="Calibri" w:hAnsi="Calibri" w:cs="Calibri"/>
        </w:rPr>
        <w:t xml:space="preserve"> and name of the output datasets</w:t>
      </w:r>
      <w:commentRangeEnd w:id="166"/>
      <w:r w:rsidR="00756CC3">
        <w:rPr>
          <w:rStyle w:val="CommentReference"/>
          <w:rFonts w:asciiTheme="minorHAnsi" w:eastAsiaTheme="minorEastAsia" w:hAnsiTheme="minorHAnsi" w:cstheme="minorBidi"/>
        </w:rPr>
        <w:commentReference w:id="166"/>
      </w:r>
      <w:r w:rsidRPr="008A08EA">
        <w:rPr>
          <w:rFonts w:ascii="Calibri" w:hAnsi="Calibri" w:cs="Calibri"/>
        </w:rPr>
        <w:t>.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w:t>
      </w:r>
      <w:r w:rsidR="00007D9B">
        <w:rPr>
          <w:rFonts w:ascii="Calibri" w:hAnsi="Calibri" w:cs="Calibri"/>
          <w:color w:val="000000" w:themeColor="text1"/>
        </w:rPr>
        <w:t xml:space="preserve"> (e.g., if a user-specified variable exist</w:t>
      </w:r>
      <w:r w:rsidR="006E5837">
        <w:rPr>
          <w:rFonts w:ascii="Calibri" w:hAnsi="Calibri" w:cs="Calibri"/>
          <w:color w:val="000000" w:themeColor="text1"/>
        </w:rPr>
        <w:t>s</w:t>
      </w:r>
      <w:r w:rsidR="00007D9B">
        <w:rPr>
          <w:rFonts w:ascii="Calibri" w:hAnsi="Calibri" w:cs="Calibri"/>
          <w:color w:val="000000" w:themeColor="text1"/>
        </w:rPr>
        <w:t xml:space="preserve"> in the dataset)</w:t>
      </w:r>
      <w:r w:rsidR="00D70625" w:rsidRPr="008A08EA">
        <w:rPr>
          <w:rFonts w:ascii="Calibri" w:hAnsi="Calibri" w:cs="Calibri"/>
          <w:color w:val="000000" w:themeColor="text1"/>
        </w:rPr>
        <w:t xml:space="preserve">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SAMBA will change the variable names listed in </w:t>
      </w:r>
      <w:r w:rsidR="000F0EAF">
        <w:rPr>
          <w:rFonts w:ascii="Calibri" w:hAnsi="Calibri" w:cs="Calibri"/>
          <w:color w:val="000000" w:themeColor="text1"/>
        </w:rPr>
        <w:t xml:space="preserve">the </w:t>
      </w:r>
      <w:r w:rsidR="001216EA" w:rsidRPr="008A08EA">
        <w:rPr>
          <w:rFonts w:ascii="Calibri" w:hAnsi="Calibri" w:cs="Calibri"/>
          <w:color w:val="000000" w:themeColor="text1"/>
        </w:rPr>
        <w:t>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will </w:t>
      </w:r>
      <w:r w:rsidR="003C3443">
        <w:rPr>
          <w:rFonts w:ascii="Calibri" w:hAnsi="Calibri" w:cs="Calibri"/>
          <w:color w:val="000000" w:themeColor="text1"/>
        </w:rPr>
        <w:t>apply</w:t>
      </w:r>
      <w:r w:rsidR="001216EA" w:rsidRPr="008A08EA">
        <w:rPr>
          <w:rFonts w:ascii="Calibri" w:hAnsi="Calibri" w:cs="Calibri"/>
          <w:color w:val="000000" w:themeColor="text1"/>
        </w:rPr>
        <w:t xml:space="preserve"> the BRINDA method</w:t>
      </w:r>
      <w:r w:rsidR="003C3443">
        <w:rPr>
          <w:rFonts w:ascii="Calibri" w:hAnsi="Calibri" w:cs="Calibri"/>
          <w:color w:val="000000" w:themeColor="text1"/>
        </w:rPr>
        <w:t xml:space="preserve"> to adjust the effect of inflammation</w:t>
      </w:r>
      <w:r w:rsidR="001216EA" w:rsidRPr="008A08EA">
        <w:rPr>
          <w:rFonts w:ascii="Calibri" w:hAnsi="Calibri" w:cs="Calibri"/>
          <w:color w:val="000000" w:themeColor="text1"/>
        </w:rPr>
        <w:t xml:space="preserve"> </w:t>
      </w:r>
      <w:r w:rsidR="003C3443">
        <w:rPr>
          <w:rFonts w:ascii="Calibri" w:hAnsi="Calibri" w:cs="Calibri"/>
          <w:color w:val="000000" w:themeColor="text1"/>
        </w:rPr>
        <w:t>on</w:t>
      </w:r>
      <w:r w:rsidR="001216EA" w:rsidRPr="008A08EA">
        <w:rPr>
          <w:rFonts w:ascii="Calibri" w:hAnsi="Calibri" w:cs="Calibri"/>
          <w:color w:val="000000" w:themeColor="text1"/>
        </w:rPr>
        <w:t xml:space="preserve"> </w:t>
      </w:r>
      <w:r w:rsidR="002E5B5D">
        <w:rPr>
          <w:rFonts w:ascii="Calibri" w:hAnsi="Calibri" w:cs="Calibri"/>
          <w:color w:val="000000" w:themeColor="text1"/>
        </w:rPr>
        <w:t>selected nutrients among preschool-</w:t>
      </w:r>
      <w:r w:rsidR="001D3678">
        <w:rPr>
          <w:rFonts w:ascii="Calibri" w:hAnsi="Calibri" w:cs="Calibri"/>
          <w:color w:val="000000" w:themeColor="text1"/>
        </w:rPr>
        <w:t xml:space="preserve">age </w:t>
      </w:r>
      <w:r w:rsidR="002E5B5D">
        <w:rPr>
          <w:rFonts w:ascii="Calibri" w:hAnsi="Calibri" w:cs="Calibri"/>
          <w:color w:val="000000" w:themeColor="text1"/>
        </w:rPr>
        <w:t xml:space="preserve">children 6 </w:t>
      </w:r>
      <w:proofErr w:type="spellStart"/>
      <w:r w:rsidR="002E5B5D">
        <w:rPr>
          <w:rFonts w:ascii="Calibri" w:hAnsi="Calibri" w:cs="Calibri"/>
          <w:color w:val="000000" w:themeColor="text1"/>
        </w:rPr>
        <w:t>mos</w:t>
      </w:r>
      <w:proofErr w:type="spellEnd"/>
      <w:r w:rsidR="002E5B5D">
        <w:rPr>
          <w:rFonts w:ascii="Calibri" w:hAnsi="Calibri" w:cs="Calibri"/>
          <w:color w:val="000000" w:themeColor="text1"/>
        </w:rPr>
        <w:t xml:space="preserve"> to 5 y (PSC) and non-pregnant women of reproductive 15 – 49 y </w:t>
      </w:r>
      <w:r w:rsidR="001D3678">
        <w:rPr>
          <w:rFonts w:ascii="Calibri" w:hAnsi="Calibri" w:cs="Calibri"/>
          <w:color w:val="000000" w:themeColor="text1"/>
        </w:rPr>
        <w:t>(</w:t>
      </w:r>
      <w:r w:rsidR="002E5B5D">
        <w:rPr>
          <w:rFonts w:ascii="Calibri" w:hAnsi="Calibri" w:cs="Calibri"/>
          <w:color w:val="000000" w:themeColor="text1"/>
        </w:rPr>
        <w:t>WRA)</w:t>
      </w:r>
      <w:r w:rsidR="00F56F5E">
        <w:rPr>
          <w:rFonts w:ascii="Calibri" w:hAnsi="Calibri" w:cs="Calibri"/>
          <w:color w:val="000000" w:themeColor="text1"/>
        </w:rPr>
        <w:t xml:space="preserve"> </w:t>
      </w:r>
      <w:r w:rsidR="002A4F57"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O13UQj9T","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w:t>
      </w:r>
      <w:r w:rsidR="002E5B5D">
        <w:rPr>
          <w:rFonts w:ascii="Calibri" w:hAnsi="Calibri" w:cs="Calibri"/>
          <w:color w:val="000000" w:themeColor="text1"/>
        </w:rPr>
        <w:t xml:space="preserve"> In brief, the BRINDA method recommends adjustment for retinol binding </w:t>
      </w:r>
      <w:r w:rsidR="002E5B5D">
        <w:rPr>
          <w:rFonts w:ascii="Calibri" w:hAnsi="Calibri" w:cs="Calibri"/>
          <w:color w:val="000000" w:themeColor="text1"/>
        </w:rPr>
        <w:lastRenderedPageBreak/>
        <w:t xml:space="preserve">protein and serum retinol using AGP and CRP among PSC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t4B3ufF1","properties":{"formattedCitation":"(19)","plainCitation":"(19)","noteIndex":0},"citationItems":[{"id":337,"uris":["http://zotero.org/users/6770135/items/5UVSN8ZE"],"uri":["http://zotero.org/users/6770135/items/5UVSN8ZE"],"itemData":{"id":337,"type":"article-journal","abstract":"ABSTRACT\n            \n              Background\n              Accurate assessment of iron and vitamin A status is needed to inform public health decisions, but most population-level iron and vitamin A biomarkers are independently influenced by inflammation.\n            \n            \n              Objectives\n              We aimed to assess the reproducibility of the Biomarkers Reflecting Inflammation and Nutritional Determinants of Anemia (BRINDA) regression approach to adjust iron [ferritin, soluble transferrin receptor (sTfR)] and vitamin A [retinol-binding protein (RBP), retinol] biomarkers for inflammation (α-1-acid glycoprotein and C-reactive protein).\n            \n            \n              Methods\n              We conducted a sensitivity analysis comparing unadjusted and adjusted estimates of iron and vitamin A deficiency using the internal-survey regression approach from BRINDA phase 1 (16 surveys in children, 10 surveys in women) and 13 additional surveys for children and women (BRINDA phase 2).\n            \n            \n              Results\n              The relations between inflammation and iron or vitamin A biomarkers were statistically significant except for vitamin A biomarkers in women. Heterogeneity of the regression coefficients across surveys was high. Among children, internal-survey adjustments increased the estimated prevalence of depleted iron stores (ferritin &amp;lt;12 µg/L) by a median of 11 percentage points (pp) (24 pp and 9 pp in BRINDA phase 1 and phase 2, respectively), whereas estimates of iron-deficient erythropoiesis (sTfR &amp;gt;8.3 mg/L) decreased by a median of 15 pp (15 pp and 20 pp in BRINDA phase 1 and phase 2, respectively). Vitamin A deficiency (RBP &amp;lt;0.7 µmol/L or retinol &amp;lt;0.7 µmol/L) decreased by a median of 14 pp (18 pp and 8 pp in BRINDA phase 1 and phase 2, respectively) in children. Adjustment for inflammation in women resulted in smaller differences in estimated iron deficiency than in children.\n            \n            \n              Conclusions\n              Our findings are consistent with previous BRINDA conclusions that not accounting for inflammation may result in an underestimation of iron deficiency and overestimation of vitamin A deficiency. Research is needed to understand the etiology of the heterogeneity in the regression coefficients before a meta-analyzed regression correction can be considered.","container-title":"The American Journal of Clinical Nutrition","DOI":"10.1093/ajcn/nqaa141","ISSN":"0002-9165, 1938-3207","issue":"Supplement_1","language":"en","page":"458S-467S","source":"DOI.org (Crossref)","title":"Adjusting iron and vitamin A status in settings of inflammation: a sensitivity analysis of the Biomarkers Reflecting Inflammation and Nutritional Determinants of Anemia (BRINDA) approach","title-short":"Adjusting iron and vitamin A status in settings of inflammation","volume":"112","author":[{"family":"Namaste","given":"Sorrel M L"},{"family":"Ou","given":"Jiangda"},{"family":"Williams","given":"Anne M"},{"family":"Young","given":"Melissa F"},{"family":"Yu","given":"Emma X"},{"family":"Suchdev","given":"Parminder S"}],"issued":{"date-parts":[["2020",8,1]]}}}],"schema":"https://github.com/citation-style-language/schema/raw/master/csl-citation.json"}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(19)</w:t>
      </w:r>
      <w:r w:rsidR="002E5B5D">
        <w:rPr>
          <w:rFonts w:ascii="Calibri" w:hAnsi="Calibri" w:cs="Calibri"/>
          <w:color w:val="000000" w:themeColor="text1"/>
        </w:rPr>
        <w:fldChar w:fldCharType="end"/>
      </w:r>
      <w:r w:rsidR="002E5B5D">
        <w:rPr>
          <w:rFonts w:ascii="Calibri" w:hAnsi="Calibri" w:cs="Calibri"/>
          <w:color w:val="000000" w:themeColor="text1"/>
        </w:rPr>
        <w:t xml:space="preserve">, no adjustment for serum or RBC folate </w:t>
      </w:r>
      <w:r w:rsidR="00C4550C">
        <w:rPr>
          <w:rFonts w:ascii="Calibri" w:hAnsi="Calibri" w:cs="Calibri"/>
          <w:color w:val="000000" w:themeColor="text1"/>
        </w:rPr>
        <w:t>or</w:t>
      </w:r>
      <w:r w:rsidR="002E5B5D">
        <w:rPr>
          <w:rFonts w:ascii="Calibri" w:hAnsi="Calibri" w:cs="Calibri"/>
          <w:color w:val="000000" w:themeColor="text1"/>
        </w:rPr>
        <w:t xml:space="preserve"> serum B-12 for either PSC or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uwccjrF4","properties":{"formattedCitation":"(20)","plainCitation":"(20)","noteIndex":0},"citationItems":[{"id":73,"uris":["http://zotero.org/groups/2536323/items/M5A9ZA22"],"uri":["http://zotero.org/groups/2536323/items/M5A9ZA22"],"itemData":{"id":73,"type":"article-journal","abstract":"ABSTRACT\n            \n              Background\n              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deficiencies.\n            \n            \n              Objective\n              We examined correlations between concentrations of the inflammation biomarkers C-reactive protein (CRP) and α1-acid glycoprotein (AGP) and serum vitamin B-12 and serum and RBC folate among nonpregnant women of reproductive age (WRA; 15–49 yr) and preschool children (PSC; 6–59 mo).\n            \n            \n              Methods\n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effects.\n            \n            \n              Results\n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country).\n            \n            \n              Conclusions\n              Based on the weak and inconsistent correlations between CRP or AGP and vitamin B-12 or folate biomarkers, there is no rationale to adjust for inflammation when estimating population prevalence of vitamin B-12 or folate deficiencies in WRA or PSC.","container-title":"The American Journal of Clinical Nutrition","DOI":"10.1093/ajcn/nqz303","ISSN":"0002-9165, 1938-3207","issue":"4","language":"en","page":"919-926","source":"DOI.org (Crossref)","title":"Interpretation of vitamin B-12 and folate concentrations in population-based surveys does not require adjustment for inflammation: Biomarkers Reflecting Inflammation and Nutritional Determinants of Anemia (BRINDA) project","title-short":"Interpretation of vitamin B-12 and folate concentrations in population-based surveys does not require adjustment for inflammation","volume":"111","author":[{"family":"Young","given":"Melissa F"},{"family":"Guo","given":"Junjie"},{"family":"Williams","given":"Anne"},{"family":"Whitfield","given":"Kyly C"},{"family":"Nasrin","given":"Sabiha"},{"family":"Kancherla","given":"Vijaya"},{"family":"Suchdev","given":"Parminder S"},{"family":"Crider","given":"Krista S"},{"family":"Pfeiffer","given":"Christine M"},{"family":"Serdula","given":"Mary"}],"issued":{"date-parts":[["2020",4,1]]}}}],"schema":"https://github.com/citation-style-language/schema/raw/master/csl-citation.json"}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(20)</w:t>
      </w:r>
      <w:r w:rsidR="002E5B5D">
        <w:rPr>
          <w:rFonts w:ascii="Calibri" w:hAnsi="Calibri" w:cs="Calibri"/>
          <w:color w:val="000000" w:themeColor="text1"/>
        </w:rPr>
        <w:fldChar w:fldCharType="end"/>
      </w:r>
      <w:r w:rsidR="002E5B5D">
        <w:rPr>
          <w:rFonts w:ascii="Calibri" w:hAnsi="Calibri" w:cs="Calibri"/>
          <w:color w:val="000000" w:themeColor="text1"/>
        </w:rPr>
        <w:t>,  adjustment for serum zinc using AGP and CRP among PSC</w:t>
      </w:r>
      <w:r w:rsidR="00F56F5E">
        <w:rPr>
          <w:rFonts w:ascii="Calibri" w:hAnsi="Calibri" w:cs="Calibri"/>
          <w:color w:val="000000" w:themeColor="text1"/>
        </w:rPr>
        <w:t xml:space="preserve">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qxHTv5Ur","properties":{"formattedCitation":"(21)","plainCitation":"(21)","noteIndex":0},"citationItems":[{"id":186,"uris":["http://zotero.org/users/6770135/items/67XJHPKK"],"uri":["http://zotero.org/users/6770135/items/67XJHPKK"],"itemData":{"id":186,"type":"article-journal","abstract":"ABSTRACT\n            \n              Background\n              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inflammation.\n            \n            \n              Objectives\n              We aimed to assess the relation between PZC and inflammation in preschool children (PSC; 6–59 mo) and nonpregnant women of reproductive age (WRA; 15–49 y), and to compare different inflammation adjustment approaches, if adjustment is warranted.\n            \n            \n              Methods\n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&amp;gt; 5 mg/L or AGP &amp;gt; 1 g/L; 2) apply arithmetic correction factors; and 3) use the BRINDA regression correction (RC) approach.\n            \n            \n              Results\n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prevalence.\n            \n            \n              Conclusions\n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WRA.","container-title":"The American Journal of Clinical Nutrition","DOI":"10.1093/ajcn/nqz304","ISSN":"0002-9165, 1938-3207","issue":"4","language":"en","page":"927-937","source":"DOI.org (Crossref)","title":"Adjusting plasma or serum zinc concentrations for inflammation: Biomarkers Reflecting Inflammation and Nutritional Determinants of Anemia (BRINDA) project","title-short":"Adjusting plasma or serum zinc concentrations for inflammation","volume":"111","author":[{"family":"McDonald","given":"Christine M"},{"family":"Suchdev","given":"Parminder S"},{"family":"Krebs","given":"Nancy F"},{"family":"Hess","given":"Sonja Y"},{"family":"Wessells","given":"K Ryan"},{"family":"Ismaily","given":"Sanober"},{"family":"Rahman","given":"Sabuktagin"},{"family":"Wieringa","given":"Frank T"},{"family":"Williams","given":"Anne M"},{"family":"Brown","given":"Kenneth H"},{"family":"King","given":"Janet C"}],"issued":{"date-parts":[["2020",4,1]]}}}],"schema":"https://github.com/citation-style-language/schema/raw/master/csl-citation.json"}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(21)</w:t>
      </w:r>
      <w:r w:rsidR="002E5B5D">
        <w:rPr>
          <w:rFonts w:ascii="Calibri" w:hAnsi="Calibri" w:cs="Calibri"/>
          <w:color w:val="000000" w:themeColor="text1"/>
        </w:rPr>
        <w:fldChar w:fldCharType="end"/>
      </w:r>
      <w:r w:rsidR="002E5B5D">
        <w:rPr>
          <w:rFonts w:ascii="Calibri" w:hAnsi="Calibri" w:cs="Calibri"/>
          <w:color w:val="000000" w:themeColor="text1"/>
        </w:rPr>
        <w:t xml:space="preserve">, and adjustment for serum ferritin and </w:t>
      </w:r>
      <w:proofErr w:type="spellStart"/>
      <w:r w:rsidR="002E5B5D">
        <w:rPr>
          <w:rFonts w:ascii="Calibri" w:hAnsi="Calibri" w:cs="Calibri"/>
          <w:color w:val="000000" w:themeColor="text1"/>
        </w:rPr>
        <w:t>sTfR</w:t>
      </w:r>
      <w:proofErr w:type="spellEnd"/>
      <w:r w:rsidR="002E5B5D">
        <w:rPr>
          <w:rFonts w:ascii="Calibri" w:hAnsi="Calibri" w:cs="Calibri"/>
          <w:color w:val="000000" w:themeColor="text1"/>
        </w:rPr>
        <w:t xml:space="preserve"> using AGP and CRP among PSC an</w:t>
      </w:r>
      <w:ins w:id="167" w:author="Ty Beal" w:date="2021-03-17T18:37:00Z">
        <w:r w:rsidR="00693583">
          <w:rPr>
            <w:rFonts w:ascii="Calibri" w:hAnsi="Calibri" w:cs="Calibri"/>
            <w:color w:val="000000" w:themeColor="text1"/>
          </w:rPr>
          <w:t>d</w:t>
        </w:r>
      </w:ins>
      <w:r w:rsidR="002E5B5D">
        <w:rPr>
          <w:rFonts w:ascii="Calibri" w:hAnsi="Calibri" w:cs="Calibri"/>
          <w:color w:val="000000" w:themeColor="text1"/>
        </w:rPr>
        <w:t xml:space="preserve">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OMFqj3sf","properties":{"formattedCitation":"(22)","plainCitation":"(22)","noteIndex":0},"citationItems":[{"id":76,"uris":["http://zotero.org/users/6770135/items/MBL9KFXS"],"uri":["http://zotero.org/users/6770135/items/MBL9KFXS"],"itemData":{"id":76,"type":"article-journal","abstract":"Background: The accurate estimation of iron deﬁciency is important in planning and implementing interventions. Ferritin is recommended as the primary measure of iron status, but interpretability is challenging in settings with infection and inﬂammation.\nObjective: We assessed the relation between ferritin concentrations and inﬂammation and malaria in preschool children (PSC) (age range: 6–59 mo) and women of reproductive age (WRA) (age range: 15–49 y) and investigated adjustment algorithms to account for these effects. Design: Cross-sectional data from 15 surveys for PSC (n = 27,865) and 8 surveys for WRA (24,844), from the Biomarkers Reﬂecting the Inﬂammation and Nutritional Determinants of Anemia (BRINDA) project were analyzed individually and combined with the use of a meta-analysis. Several approaches were explored to estimate depleted iron stores (ferritin concentration ,12 mg/L in PSC and ,15 mg/L in WRA) in inﬂammation and malaria settings as follows: 1) increase ferritin-concentration cutoff to ,30 mg/L; 2) exclude individuals with C-reactive protein (CRP) concentrations .5 mg/L or a-1-acid glycoprotein (AGP) concentrations .1 g/L; 3) apply arithmetic correction factors; and 4) use a regression correction approach.\nResults: Depleted iron-store estimates incrementally increased as CRP and AGP deciles decreased (4% compared with 30%, and 6% compared with 29% from highest compared with lowest CRP deciles for pooled PSC and WRA, respectively, with similar results for AGP). Depending on the approach used to adjust for inﬂammation (CRP plus AGP), the estimated prevalence of depleted iron stores increased by 7–25 and 2–8 absolute median percentage points for PSC and WRA, respectively, compared with unadjusted values. Adjustment for malaria in addition to CRP and AGP did not substantially change the estimated prevalence of depleted iron stores.\nConclusions: Our results lend support for the use of internal regression correction to estimate the prevalence of depleted iron stores in regions with inﬂammation. This approach appears to mathematically reﬂect the linear relation of ferritin concentrations with acute-phase proteins. More research is warranted to validate the proposed approaches, but this study contributes to the evidence base to guide decisions about how and when to adjust ferritin for inﬂammation.","language":"en","page":"13","source":"Zotero","title":"Adjusting ferritin concentrations for inflammation: Biomarkers Reflecting Inflammation and Nutritional Determinants of Anemia (BRINDA) project","author":[{"family":"Namaste","given":"Sorrel ML"},{"family":"Rohner","given":"Fabian"},{"family":"Huang","given":"Jin"},{"family":"Bhushan","given":"Nivedita L"},{"family":"Flores-Ayala","given":"Rafael"},{"family":"Kupka","given":"Roland"},{"family":"Mei","given":"Zuguo"},{"family":"Rawat","given":"Rahul"},{"family":"Williams","given":"Anne M"},{"family":"Raiten","given":"Daniel J"},{"family":"Northrop-Clewes","given":"Christine A"},{"family":"Suchdev","given":"Parminder S"}]}}],"schema":"https://github.com/citation-style-language/schema/raw/master/csl-citation.json"}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(22)</w:t>
      </w:r>
      <w:r w:rsidR="002E5B5D">
        <w:rPr>
          <w:rFonts w:ascii="Calibri" w:hAnsi="Calibri" w:cs="Calibri"/>
          <w:color w:val="000000" w:themeColor="text1"/>
        </w:rPr>
        <w:fldChar w:fldCharType="end"/>
      </w:r>
      <w:r w:rsidR="002E5B5D">
        <w:rPr>
          <w:rFonts w:ascii="Calibri" w:hAnsi="Calibri" w:cs="Calibri"/>
          <w:color w:val="000000" w:themeColor="text1"/>
        </w:rPr>
        <w:t xml:space="preserve">. </w:t>
      </w:r>
      <w:r w:rsidR="002A4F57" w:rsidRPr="008A08EA">
        <w:rPr>
          <w:rFonts w:ascii="Calibri" w:hAnsi="Calibri" w:cs="Calibri"/>
          <w:color w:val="000000" w:themeColor="text1"/>
        </w:rPr>
        <w:t xml:space="preserve">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del w:id="168" w:author="Ty Beal" w:date="2021-03-17T18:38:00Z">
        <w:r w:rsidR="00CB399F" w:rsidRPr="008A08EA" w:rsidDel="00693583">
          <w:rPr>
            <w:rFonts w:ascii="Calibri" w:hAnsi="Calibri" w:cs="Calibri"/>
            <w:color w:val="000000" w:themeColor="text1"/>
          </w:rPr>
          <w:delText xml:space="preserve">per </w:delText>
        </w:r>
      </w:del>
      <w:ins w:id="169" w:author="Ty Beal" w:date="2021-03-17T18:38:00Z">
        <w:r w:rsidR="00693583">
          <w:rPr>
            <w:rFonts w:ascii="Calibri" w:hAnsi="Calibri" w:cs="Calibri"/>
            <w:color w:val="000000" w:themeColor="text1"/>
          </w:rPr>
          <w:t>for each raw</w:t>
        </w:r>
        <w:r w:rsidR="00693583" w:rsidRPr="008A08EA">
          <w:rPr>
            <w:rFonts w:ascii="Calibri" w:hAnsi="Calibri" w:cs="Calibri"/>
            <w:color w:val="000000" w:themeColor="text1"/>
          </w:rPr>
          <w:t xml:space="preserve"> </w:t>
        </w:r>
      </w:ins>
      <w:r w:rsidR="00CB399F" w:rsidRPr="008A08EA">
        <w:rPr>
          <w:rFonts w:ascii="Calibri" w:hAnsi="Calibri" w:cs="Calibri"/>
          <w:color w:val="000000" w:themeColor="text1"/>
        </w:rPr>
        <w:t>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1B11CFFA" w14:textId="03DD45EF" w:rsidR="00CF50E5" w:rsidRPr="008A08EA" w:rsidRDefault="00CF50E5" w:rsidP="00F36F4B">
      <w:pPr>
        <w:spacing w:line="480" w:lineRule="auto"/>
        <w:jc w:val="both"/>
        <w:rPr>
          <w:rFonts w:ascii="Calibri" w:hAnsi="Calibri" w:cs="Calibri"/>
        </w:rPr>
      </w:pPr>
    </w:p>
    <w:p w14:paraId="5AD081F8" w14:textId="4BE9CD6A" w:rsidR="00CF50E5" w:rsidRPr="008A08EA" w:rsidRDefault="00CF50E5" w:rsidP="005968A9">
      <w:pPr>
        <w:spacing w:line="480" w:lineRule="auto"/>
        <w:jc w:val="center"/>
        <w:rPr>
          <w:rFonts w:ascii="Calibri" w:hAnsi="Calibri" w:cs="Calibri"/>
          <w:b/>
          <w:bCs/>
        </w:rPr>
      </w:pPr>
      <w:r w:rsidRPr="008A08EA">
        <w:rPr>
          <w:rFonts w:ascii="Calibri" w:hAnsi="Calibri" w:cs="Calibri"/>
          <w:b/>
          <w:bCs/>
        </w:rPr>
        <w:t xml:space="preserve">Extension of the </w:t>
      </w:r>
      <w:ins w:id="170" w:author="Ty Beal" w:date="2021-03-17T18:38:00Z">
        <w:r w:rsidR="00693583">
          <w:rPr>
            <w:rFonts w:ascii="Calibri" w:hAnsi="Calibri" w:cs="Calibri"/>
            <w:b/>
            <w:bCs/>
          </w:rPr>
          <w:t>S</w:t>
        </w:r>
      </w:ins>
      <w:del w:id="171" w:author="Ty Beal" w:date="2021-03-17T18:38:00Z">
        <w:r w:rsidRPr="008A08EA" w:rsidDel="00693583">
          <w:rPr>
            <w:rFonts w:ascii="Calibri" w:hAnsi="Calibri" w:cs="Calibri"/>
            <w:b/>
            <w:bCs/>
          </w:rPr>
          <w:delText>bio_analysis</w:delText>
        </w:r>
      </w:del>
      <w:ins w:id="172" w:author="Ty Beal" w:date="2021-03-17T18:38:00Z">
        <w:r w:rsidR="00693583">
          <w:rPr>
            <w:rFonts w:ascii="Calibri" w:hAnsi="Calibri" w:cs="Calibri"/>
            <w:b/>
            <w:bCs/>
          </w:rPr>
          <w:t>AMBA</w:t>
        </w:r>
      </w:ins>
      <w:r w:rsidRPr="008A08EA">
        <w:rPr>
          <w:rFonts w:ascii="Calibri" w:hAnsi="Calibri" w:cs="Calibri"/>
          <w:b/>
          <w:bCs/>
        </w:rPr>
        <w:t xml:space="preserve"> R package</w:t>
      </w:r>
    </w:p>
    <w:p w14:paraId="72888467" w14:textId="3B94782B"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SAMBA package </w:t>
      </w:r>
      <w:r w:rsidR="00051FBD">
        <w:rPr>
          <w:rFonts w:ascii="Calibri" w:hAnsi="Calibri" w:cs="Calibri"/>
          <w:color w:val="000000" w:themeColor="text1"/>
        </w:rPr>
        <w:t xml:space="preserve">was built to be </w:t>
      </w:r>
      <w:del w:id="173" w:author="Ty Beal" w:date="2021-03-17T18:40:00Z">
        <w:r w:rsidRPr="008A08EA" w:rsidDel="00693583">
          <w:rPr>
            <w:rFonts w:ascii="Calibri" w:hAnsi="Calibri" w:cs="Calibri"/>
            <w:color w:val="000000" w:themeColor="text1"/>
          </w:rPr>
          <w:delText xml:space="preserve">generic </w:delText>
        </w:r>
      </w:del>
      <w:ins w:id="174" w:author="Ty Beal" w:date="2021-03-17T18:40:00Z">
        <w:r w:rsidR="00693583">
          <w:rPr>
            <w:rFonts w:ascii="Calibri" w:hAnsi="Calibri" w:cs="Calibri"/>
            <w:color w:val="000000" w:themeColor="text1"/>
          </w:rPr>
          <w:t>flexible</w:t>
        </w:r>
        <w:r w:rsidR="00693583" w:rsidRPr="008A08EA">
          <w:rPr>
            <w:rFonts w:ascii="Calibri" w:hAnsi="Calibri" w:cs="Calibri"/>
            <w:color w:val="000000" w:themeColor="text1"/>
          </w:rPr>
          <w:t xml:space="preserve"> </w:t>
        </w:r>
      </w:ins>
      <w:r w:rsidRPr="008A08EA">
        <w:rPr>
          <w:rFonts w:ascii="Calibri" w:hAnsi="Calibri" w:cs="Calibri"/>
          <w:color w:val="000000" w:themeColor="text1"/>
        </w:rPr>
        <w:t xml:space="preserve">to </w:t>
      </w:r>
      <w:r w:rsidR="00795BB3">
        <w:rPr>
          <w:rFonts w:ascii="Calibri" w:hAnsi="Calibri" w:cs="Calibri"/>
          <w:color w:val="000000" w:themeColor="text1"/>
        </w:rPr>
        <w:t>allow for the analysis of any</w:t>
      </w:r>
      <w:r w:rsidRPr="008A08EA">
        <w:rPr>
          <w:rFonts w:ascii="Calibri" w:hAnsi="Calibri" w:cs="Calibri"/>
          <w:color w:val="000000" w:themeColor="text1"/>
        </w:rPr>
        <w:t xml:space="preserve"> biomarkers that can be</w:t>
      </w:r>
      <w:r w:rsidR="00C73318">
        <w:rPr>
          <w:rFonts w:ascii="Calibri" w:hAnsi="Calibri" w:cs="Calibri"/>
          <w:color w:val="000000" w:themeColor="text1"/>
        </w:rPr>
        <w:t xml:space="preserve"> categorized</w:t>
      </w:r>
      <w:r w:rsidRPr="008A08EA">
        <w:rPr>
          <w:rFonts w:ascii="Calibri" w:hAnsi="Calibri" w:cs="Calibri"/>
          <w:color w:val="000000" w:themeColor="text1"/>
        </w:rPr>
        <w:t xml:space="preserve"> with a binary outcome. </w:t>
      </w:r>
      <w:r w:rsidR="00C54BF4">
        <w:rPr>
          <w:rFonts w:ascii="Calibri" w:hAnsi="Calibri" w:cs="Calibri"/>
          <w:color w:val="000000" w:themeColor="text1"/>
        </w:rPr>
        <w:t>W</w:t>
      </w:r>
      <w:r w:rsidR="00147EAA" w:rsidRPr="008A08EA">
        <w:rPr>
          <w:rFonts w:ascii="Calibri" w:hAnsi="Calibri" w:cs="Calibri"/>
          <w:color w:val="000000" w:themeColor="text1"/>
        </w:rPr>
        <w:t xml:space="preserve">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del w:id="175" w:author="Ty Beal" w:date="2021-03-17T18:41:00Z">
        <w:r w:rsidR="005526E2" w:rsidRPr="008A08EA" w:rsidDel="00693583">
          <w:rPr>
            <w:rFonts w:ascii="Calibri" w:hAnsi="Calibri" w:cs="Calibri"/>
            <w:color w:val="000000" w:themeColor="text1"/>
          </w:rPr>
          <w:delText>,</w:delText>
        </w:r>
      </w:del>
      <w:r w:rsidR="005526E2" w:rsidRPr="008A08EA">
        <w:rPr>
          <w:rFonts w:ascii="Calibri" w:hAnsi="Calibri" w:cs="Calibri"/>
          <w:color w:val="000000" w:themeColor="text1"/>
        </w:rPr>
        <w:t xml:space="preserve"> </w:t>
      </w:r>
      <w:del w:id="176" w:author="Ty Beal" w:date="2021-03-17T18:41:00Z">
        <w:r w:rsidR="005526E2" w:rsidRPr="008A08EA" w:rsidDel="00693583">
          <w:rPr>
            <w:rFonts w:ascii="Calibri" w:hAnsi="Calibri" w:cs="Calibri"/>
            <w:color w:val="000000" w:themeColor="text1"/>
          </w:rPr>
          <w:delText>such as blood pressures and cholesterols</w:delText>
        </w:r>
        <w:r w:rsidR="005526E2" w:rsidDel="00693583">
          <w:rPr>
            <w:rFonts w:ascii="Calibri" w:hAnsi="Calibri" w:cs="Calibri"/>
            <w:color w:val="000000" w:themeColor="text1"/>
          </w:rPr>
          <w:delText>,</w:delText>
        </w:r>
        <w:r w:rsidR="00147EAA" w:rsidRPr="008A08EA" w:rsidDel="00693583">
          <w:rPr>
            <w:rFonts w:ascii="Calibri" w:hAnsi="Calibri" w:cs="Calibri"/>
            <w:color w:val="000000" w:themeColor="text1"/>
          </w:rPr>
          <w:delText xml:space="preserve"> </w:delText>
        </w:r>
      </w:del>
      <w:r w:rsidR="00147EAA" w:rsidRPr="008A08EA">
        <w:rPr>
          <w:rFonts w:ascii="Calibri" w:hAnsi="Calibri" w:cs="Calibri"/>
          <w:color w:val="000000" w:themeColor="text1"/>
        </w:rPr>
        <w:t xml:space="preserve">beyond the </w:t>
      </w:r>
      <w:r w:rsidR="002E5B5D">
        <w:rPr>
          <w:rFonts w:ascii="Calibri" w:hAnsi="Calibri" w:cs="Calibri"/>
          <w:color w:val="000000" w:themeColor="text1"/>
        </w:rPr>
        <w:t>12</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biomarkers built in</w:t>
      </w:r>
      <w:r w:rsidR="00795BB3">
        <w:rPr>
          <w:rFonts w:ascii="Calibri" w:hAnsi="Calibri" w:cs="Calibri"/>
          <w:color w:val="000000" w:themeColor="text1"/>
        </w:rPr>
        <w:t>to</w:t>
      </w:r>
      <w:r w:rsidR="00147EAA" w:rsidRPr="008A08EA">
        <w:rPr>
          <w:rFonts w:ascii="Calibri" w:hAnsi="Calibri" w:cs="Calibri"/>
          <w:color w:val="000000" w:themeColor="text1"/>
        </w:rPr>
        <w:t xml:space="preserve"> this </w:t>
      </w:r>
      <w:r w:rsidR="00F80B30">
        <w:rPr>
          <w:rFonts w:ascii="Calibri" w:hAnsi="Calibri" w:cs="Calibri"/>
          <w:color w:val="000000" w:themeColor="text1"/>
        </w:rPr>
        <w:t>package</w:t>
      </w:r>
      <w:ins w:id="177" w:author="Ty Beal" w:date="2021-03-17T18:42:00Z">
        <w:r w:rsidR="00693583">
          <w:rPr>
            <w:rFonts w:ascii="Calibri" w:hAnsi="Calibri" w:cs="Calibri"/>
            <w:color w:val="000000" w:themeColor="text1"/>
          </w:rPr>
          <w:t>,</w:t>
        </w:r>
      </w:ins>
      <w:ins w:id="178" w:author="Ty Beal" w:date="2021-03-17T18:41:00Z">
        <w:r w:rsidR="00693583" w:rsidRPr="00693583">
          <w:rPr>
            <w:rFonts w:ascii="Calibri" w:hAnsi="Calibri" w:cs="Calibri"/>
            <w:color w:val="000000" w:themeColor="text1"/>
          </w:rPr>
          <w:t xml:space="preserve"> </w:t>
        </w:r>
        <w:r w:rsidR="00693583" w:rsidRPr="008A08EA">
          <w:rPr>
            <w:rFonts w:ascii="Calibri" w:hAnsi="Calibri" w:cs="Calibri"/>
            <w:color w:val="000000" w:themeColor="text1"/>
          </w:rPr>
          <w:t>such as blood pressure and cholesterol</w:t>
        </w:r>
      </w:ins>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just need to add the variable name, units, and survey weight variable (if relevant) of </w:t>
      </w:r>
      <w:r w:rsidR="00795BB3">
        <w:rPr>
          <w:rFonts w:ascii="Calibri" w:hAnsi="Calibri" w:cs="Calibri"/>
          <w:color w:val="000000" w:themeColor="text1"/>
        </w:rPr>
        <w:t xml:space="preserve">the </w:t>
      </w:r>
      <w:r w:rsidR="00147EAA" w:rsidRPr="008A08EA">
        <w:rPr>
          <w:rFonts w:ascii="Calibri" w:hAnsi="Calibri" w:cs="Calibri"/>
          <w:color w:val="000000" w:themeColor="text1"/>
        </w:rPr>
        <w:t>additional biomarkers</w:t>
      </w:r>
      <w:r w:rsidR="008F21CA">
        <w:rPr>
          <w:rFonts w:ascii="Calibri" w:hAnsi="Calibri" w:cs="Calibri"/>
          <w:color w:val="000000" w:themeColor="text1"/>
        </w:rPr>
        <w:t xml:space="preserve"> (e.g., diastolic blood pressure)</w:t>
      </w:r>
      <w:r w:rsidR="00147EAA" w:rsidRPr="008A08EA">
        <w:rPr>
          <w:rFonts w:ascii="Calibri" w:hAnsi="Calibri" w:cs="Calibri"/>
          <w:color w:val="000000" w:themeColor="text1"/>
        </w:rPr>
        <w:t xml:space="preserve"> in</w:t>
      </w:r>
      <w:r w:rsidR="00795BB3">
        <w:rPr>
          <w:rFonts w:ascii="Calibri" w:hAnsi="Calibri" w:cs="Calibri"/>
          <w:color w:val="000000" w:themeColor="text1"/>
        </w:rPr>
        <w:t>to</w:t>
      </w:r>
      <w:r w:rsidR="00147EAA" w:rsidRPr="008A08EA">
        <w:rPr>
          <w:rFonts w:ascii="Calibri" w:hAnsi="Calibri" w:cs="Calibri"/>
          <w:color w:val="000000" w:themeColor="text1"/>
        </w:rPr>
        <w:t xml:space="preserve"> the biomarker dataset template</w:t>
      </w:r>
      <w:del w:id="179" w:author="Ty Beal" w:date="2021-03-17T18:42:00Z">
        <w:r w:rsidR="00147EAA" w:rsidRPr="008A08EA" w:rsidDel="009C6AA5">
          <w:rPr>
            <w:rFonts w:ascii="Calibri" w:hAnsi="Calibri" w:cs="Calibri"/>
            <w:color w:val="000000" w:themeColor="text1"/>
          </w:rPr>
          <w:delText>,</w:delText>
        </w:r>
      </w:del>
      <w:r w:rsidR="00147EAA" w:rsidRPr="008A08EA">
        <w:rPr>
          <w:rFonts w:ascii="Calibri" w:hAnsi="Calibri" w:cs="Calibri"/>
          <w:color w:val="000000" w:themeColor="text1"/>
        </w:rPr>
        <w:t xml:space="preserv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w:t>
      </w:r>
      <w:r w:rsidR="00C73318">
        <w:rPr>
          <w:rFonts w:ascii="Calibri" w:hAnsi="Calibri" w:cs="Calibri"/>
          <w:color w:val="000000" w:themeColor="text1"/>
        </w:rPr>
        <w:t xml:space="preserve"> into the cutoff template</w:t>
      </w:r>
      <w:r w:rsidRPr="008A08EA">
        <w:rPr>
          <w:rFonts w:ascii="Calibri" w:hAnsi="Calibri" w:cs="Calibri"/>
          <w:color w:val="000000" w:themeColor="text1"/>
        </w:rPr>
        <w:t xml:space="preserve">. </w:t>
      </w:r>
      <w:r w:rsidR="00334D2A">
        <w:rPr>
          <w:rFonts w:ascii="Calibri" w:hAnsi="Calibri" w:cs="Calibri"/>
          <w:color w:val="000000" w:themeColor="text1"/>
        </w:rPr>
        <w:t>A</w:t>
      </w:r>
      <w:r w:rsidR="00CB399F" w:rsidRPr="008A08EA">
        <w:rPr>
          <w:rFonts w:ascii="Calibri" w:hAnsi="Calibri" w:cs="Calibri"/>
          <w:color w:val="000000" w:themeColor="text1"/>
        </w:rPr>
        <w:t xml:space="preserve"> successful run of the SAMBA</w:t>
      </w:r>
      <w:r w:rsidR="00334D2A">
        <w:rPr>
          <w:rFonts w:ascii="Calibri" w:hAnsi="Calibri" w:cs="Calibri"/>
          <w:color w:val="000000" w:themeColor="text1"/>
        </w:rPr>
        <w:t xml:space="preserve"> will then generate</w:t>
      </w:r>
      <w:r w:rsidR="00CB399F" w:rsidRPr="008A08EA">
        <w:rPr>
          <w:rFonts w:ascii="Calibri" w:hAnsi="Calibri" w:cs="Calibri"/>
          <w:color w:val="000000" w:themeColor="text1"/>
        </w:rPr>
        <w:t xml:space="preserve">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del w:id="180" w:author="Ty Beal" w:date="2021-03-17T18:43:00Z">
        <w:r w:rsidR="008E2AE5" w:rsidRPr="008A08EA" w:rsidDel="00CB5306">
          <w:rPr>
            <w:rFonts w:ascii="Calibri" w:hAnsi="Calibri" w:cs="Calibri"/>
            <w:color w:val="000000" w:themeColor="text1"/>
          </w:rPr>
          <w:delText xml:space="preserve">per </w:delText>
        </w:r>
      </w:del>
      <w:ins w:id="181" w:author="Ty Beal" w:date="2021-03-17T18:43:00Z">
        <w:r w:rsidR="00CB5306">
          <w:rPr>
            <w:rFonts w:ascii="Calibri" w:hAnsi="Calibri" w:cs="Calibri"/>
            <w:color w:val="000000" w:themeColor="text1"/>
          </w:rPr>
          <w:t>for each raw</w:t>
        </w:r>
        <w:r w:rsidR="00CB5306" w:rsidRPr="008A08EA">
          <w:rPr>
            <w:rFonts w:ascii="Calibri" w:hAnsi="Calibri" w:cs="Calibri"/>
            <w:color w:val="000000" w:themeColor="text1"/>
          </w:rPr>
          <w:t xml:space="preserve"> </w:t>
        </w:r>
      </w:ins>
      <w:r w:rsidR="008E2AE5" w:rsidRPr="008A08EA">
        <w:rPr>
          <w:rFonts w:ascii="Calibri" w:hAnsi="Calibri" w:cs="Calibri"/>
          <w:color w:val="000000" w:themeColor="text1"/>
        </w:rPr>
        <w:t xml:space="preserve">dataset analyzed (output 1) </w:t>
      </w:r>
      <w:r w:rsidR="00334D2A">
        <w:rPr>
          <w:rFonts w:ascii="Calibri" w:hAnsi="Calibri" w:cs="Calibri"/>
          <w:color w:val="000000" w:themeColor="text1"/>
        </w:rPr>
        <w:t>that</w:t>
      </w:r>
      <w:r w:rsidR="00CB399F" w:rsidRPr="008A08EA">
        <w:rPr>
          <w:rFonts w:ascii="Calibri" w:hAnsi="Calibri" w:cs="Calibri"/>
          <w:color w:val="000000" w:themeColor="text1"/>
        </w:rPr>
        <w:t xml:space="preserve"> include</w:t>
      </w:r>
      <w:r w:rsidR="00334D2A">
        <w:rPr>
          <w:rFonts w:ascii="Calibri" w:hAnsi="Calibri" w:cs="Calibri"/>
          <w:color w:val="000000" w:themeColor="text1"/>
        </w:rPr>
        <w:t>s</w:t>
      </w:r>
      <w:r w:rsidR="00CB399F" w:rsidRPr="008A08EA">
        <w:rPr>
          <w:rFonts w:ascii="Calibri" w:hAnsi="Calibri" w:cs="Calibri"/>
          <w:color w:val="000000" w:themeColor="text1"/>
        </w:rPr>
        <w:t xml:space="preserve"> information o</w:t>
      </w:r>
      <w:ins w:id="182" w:author="Ty Beal" w:date="2021-03-17T18:43:00Z">
        <w:r w:rsidR="00CB5306">
          <w:rPr>
            <w:rFonts w:ascii="Calibri" w:hAnsi="Calibri" w:cs="Calibri"/>
            <w:color w:val="000000" w:themeColor="text1"/>
          </w:rPr>
          <w:t>n</w:t>
        </w:r>
      </w:ins>
      <w:del w:id="183" w:author="Ty Beal" w:date="2021-03-17T18:43:00Z">
        <w:r w:rsidR="00CB399F" w:rsidRPr="008A08EA" w:rsidDel="00CB5306">
          <w:rPr>
            <w:rFonts w:ascii="Calibri" w:hAnsi="Calibri" w:cs="Calibri"/>
            <w:color w:val="000000" w:themeColor="text1"/>
          </w:rPr>
          <w:delText>f</w:delText>
        </w:r>
      </w:del>
      <w:r w:rsidR="00CB399F" w:rsidRPr="008A08EA">
        <w:rPr>
          <w:rFonts w:ascii="Calibri" w:hAnsi="Calibri" w:cs="Calibri"/>
          <w:color w:val="000000" w:themeColor="text1"/>
        </w:rPr>
        <w:t xml:space="preserve">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w:t>
      </w:r>
      <w:r w:rsidR="00795BB3">
        <w:rPr>
          <w:rFonts w:ascii="Calibri" w:hAnsi="Calibri" w:cs="Calibri"/>
          <w:color w:val="000000" w:themeColor="text1"/>
        </w:rPr>
        <w:t>(s)</w:t>
      </w:r>
      <w:r w:rsidR="00CB399F" w:rsidRPr="008A08EA">
        <w:rPr>
          <w:rFonts w:ascii="Calibri" w:hAnsi="Calibri" w:cs="Calibri"/>
          <w:color w:val="000000" w:themeColor="text1"/>
        </w:rPr>
        <w:t xml:space="preserve"> and </w:t>
      </w:r>
      <w:r w:rsidR="00334D2A">
        <w:rPr>
          <w:rFonts w:ascii="Calibri" w:hAnsi="Calibri" w:cs="Calibri"/>
          <w:color w:val="000000" w:themeColor="text1"/>
        </w:rPr>
        <w:t>a</w:t>
      </w:r>
      <w:r w:rsidR="00CB399F" w:rsidRPr="008A08EA">
        <w:rPr>
          <w:rFonts w:ascii="Calibri" w:hAnsi="Calibri" w:cs="Calibri"/>
          <w:color w:val="000000" w:themeColor="text1"/>
        </w:rPr>
        <w:t xml:space="preserve"> </w:t>
      </w:r>
      <w:r w:rsidR="00334D2A">
        <w:rPr>
          <w:rFonts w:ascii="Calibri" w:hAnsi="Calibri" w:cs="Calibri"/>
          <w:color w:val="000000" w:themeColor="text1"/>
        </w:rPr>
        <w:t xml:space="preserve">summary </w:t>
      </w:r>
      <w:r w:rsidR="00CB399F" w:rsidRPr="008A08EA">
        <w:rPr>
          <w:rFonts w:ascii="Calibri" w:hAnsi="Calibri" w:cs="Calibri"/>
          <w:color w:val="000000" w:themeColor="text1"/>
        </w:rPr>
        <w:t>result</w:t>
      </w:r>
      <w:r w:rsidR="008E2AE5" w:rsidRPr="008A08EA">
        <w:rPr>
          <w:rFonts w:ascii="Calibri" w:hAnsi="Calibri" w:cs="Calibri"/>
          <w:color w:val="000000" w:themeColor="text1"/>
        </w:rPr>
        <w:t xml:space="preserve"> file (output 2) </w:t>
      </w:r>
      <w:r w:rsidR="00334D2A">
        <w:rPr>
          <w:rFonts w:ascii="Calibri" w:hAnsi="Calibri" w:cs="Calibri"/>
          <w:color w:val="000000" w:themeColor="text1"/>
        </w:rPr>
        <w:t>that</w:t>
      </w:r>
      <w:r w:rsidR="008E2AE5" w:rsidRPr="008A08EA">
        <w:rPr>
          <w:rFonts w:ascii="Calibri" w:hAnsi="Calibri" w:cs="Calibri"/>
          <w:color w:val="000000" w:themeColor="text1"/>
        </w:rPr>
        <w:t xml:space="preserve"> contain</w:t>
      </w:r>
      <w:r w:rsidR="00334D2A">
        <w:rPr>
          <w:rFonts w:ascii="Calibri" w:hAnsi="Calibri" w:cs="Calibri"/>
          <w:color w:val="000000" w:themeColor="text1"/>
        </w:rPr>
        <w:t>s</w:t>
      </w:r>
      <w:r w:rsidR="008E2AE5" w:rsidRPr="008A08EA">
        <w:rPr>
          <w:rFonts w:ascii="Calibri" w:hAnsi="Calibri" w:cs="Calibri"/>
          <w:color w:val="000000" w:themeColor="text1"/>
        </w:rPr>
        <w:t xml:space="preserve"> the distribution and prevalence of </w:t>
      </w:r>
      <w:commentRangeStart w:id="184"/>
      <w:r w:rsidR="008E2AE5" w:rsidRPr="008A08EA">
        <w:rPr>
          <w:rFonts w:ascii="Calibri" w:hAnsi="Calibri" w:cs="Calibri"/>
          <w:color w:val="000000" w:themeColor="text1"/>
        </w:rPr>
        <w:t>deficiency</w:t>
      </w:r>
      <w:ins w:id="185" w:author="Ty Beal" w:date="2021-03-17T18:44:00Z">
        <w:r w:rsidR="00FC6F98">
          <w:rPr>
            <w:rFonts w:ascii="Calibri" w:hAnsi="Calibri" w:cs="Calibri"/>
            <w:color w:val="000000" w:themeColor="text1"/>
          </w:rPr>
          <w:t xml:space="preserve"> (or customized outcome)</w:t>
        </w:r>
      </w:ins>
      <w:r w:rsidR="008E2AE5" w:rsidRPr="008A08EA">
        <w:rPr>
          <w:rFonts w:ascii="Calibri" w:hAnsi="Calibri" w:cs="Calibri"/>
          <w:color w:val="000000" w:themeColor="text1"/>
        </w:rPr>
        <w:t xml:space="preserve"> </w:t>
      </w:r>
      <w:commentRangeEnd w:id="184"/>
      <w:r w:rsidR="00CB1071">
        <w:rPr>
          <w:rStyle w:val="CommentReference"/>
          <w:rFonts w:asciiTheme="minorHAnsi" w:eastAsiaTheme="minorEastAsia" w:hAnsiTheme="minorHAnsi" w:cstheme="minorBidi"/>
        </w:rPr>
        <w:commentReference w:id="184"/>
      </w:r>
      <w:r w:rsidR="008E2AE5" w:rsidRPr="008A08EA">
        <w:rPr>
          <w:rFonts w:ascii="Calibri" w:hAnsi="Calibri" w:cs="Calibri"/>
          <w:color w:val="000000" w:themeColor="text1"/>
        </w:rPr>
        <w:t xml:space="preserve">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51224416" w:rsidR="0040050B" w:rsidRPr="008A08EA" w:rsidRDefault="0040050B" w:rsidP="00147EAA">
      <w:pPr>
        <w:spacing w:line="480" w:lineRule="auto"/>
        <w:jc w:val="both"/>
        <w:rPr>
          <w:rFonts w:ascii="Calibri" w:hAnsi="Calibri" w:cs="Calibri"/>
        </w:rPr>
      </w:pPr>
      <w:r w:rsidRPr="008A08EA">
        <w:rPr>
          <w:rFonts w:ascii="Calibri" w:hAnsi="Calibri" w:cs="Calibri"/>
        </w:rPr>
        <w:lastRenderedPageBreak/>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 xml:space="preserve">underweight and Body Mass Index (BMI) to explore a wide range of research questions. For example, the cleaned dataset (output 1) can be merged with </w:t>
      </w:r>
      <w:r w:rsidR="00795BB3">
        <w:rPr>
          <w:rFonts w:ascii="Calibri" w:hAnsi="Calibri" w:cs="Calibri"/>
        </w:rPr>
        <w:t xml:space="preserve">an </w:t>
      </w:r>
      <w:r w:rsidR="00500D6B" w:rsidRPr="008A08EA">
        <w:rPr>
          <w:rFonts w:ascii="Calibri" w:hAnsi="Calibri" w:cs="Calibri"/>
        </w:rPr>
        <w:t>individual’s weight</w:t>
      </w:r>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xml:space="preserve">, and other health </w:t>
      </w:r>
      <w:r w:rsidR="00795BB3">
        <w:rPr>
          <w:rFonts w:ascii="Calibri" w:hAnsi="Calibri" w:cs="Calibri"/>
        </w:rPr>
        <w:t>out</w:t>
      </w:r>
      <w:r w:rsidR="00AC4A3F" w:rsidRPr="008A08EA">
        <w:rPr>
          <w:rFonts w:ascii="Calibri" w:hAnsi="Calibri" w:cs="Calibri"/>
        </w:rPr>
        <w:t>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w:t>
      </w:r>
      <w:r w:rsidR="00795BB3">
        <w:rPr>
          <w:rFonts w:ascii="Calibri" w:hAnsi="Calibri" w:cs="Calibri"/>
        </w:rPr>
        <w:t>are</w:t>
      </w:r>
      <w:r w:rsidR="00F47C98" w:rsidRPr="008A08EA">
        <w:rPr>
          <w:rFonts w:ascii="Calibri" w:hAnsi="Calibri" w:cs="Calibri"/>
        </w:rPr>
        <w:t xml:space="preserve"> an important component of</w:t>
      </w:r>
      <w:ins w:id="186" w:author="Ty Beal" w:date="2021-03-17T18:45:00Z">
        <w:r w:rsidR="00D10667">
          <w:rPr>
            <w:rFonts w:ascii="Calibri" w:hAnsi="Calibri" w:cs="Calibri"/>
          </w:rPr>
          <w:t xml:space="preserve"> the</w:t>
        </w:r>
      </w:ins>
      <w:r w:rsidR="00F47C98" w:rsidRPr="008A08EA">
        <w:rPr>
          <w:rFonts w:ascii="Calibri" w:hAnsi="Calibri" w:cs="Calibri"/>
        </w:rPr>
        <w:t xml:space="preserve">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the</w:t>
      </w:r>
      <w:r w:rsidR="00334D2A">
        <w:rPr>
          <w:rFonts w:ascii="Calibri" w:hAnsi="Calibri" w:cs="Calibri"/>
        </w:rPr>
        <w:t xml:space="preserve"> summary</w:t>
      </w:r>
      <w:r w:rsidR="00500D6B" w:rsidRPr="008A08EA">
        <w:rPr>
          <w:rFonts w:ascii="Calibri" w:hAnsi="Calibri" w:cs="Calibri"/>
        </w:rPr>
        <w:t xml:space="preserv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w:t>
      </w:r>
      <w:del w:id="187" w:author="Ty Beal" w:date="2021-03-17T18:45:00Z">
        <w:r w:rsidR="00500D6B" w:rsidRPr="008A08EA" w:rsidDel="00964E9C">
          <w:rPr>
            <w:rFonts w:ascii="Calibri" w:hAnsi="Calibri" w:cs="Calibri"/>
          </w:rPr>
          <w:delText xml:space="preserve">over- and </w:delText>
        </w:r>
      </w:del>
      <w:r w:rsidR="00500D6B" w:rsidRPr="008A08EA">
        <w:rPr>
          <w:rFonts w:ascii="Calibri" w:hAnsi="Calibri" w:cs="Calibri"/>
        </w:rPr>
        <w:t xml:space="preserve">under-nutrition </w:t>
      </w:r>
      <w:ins w:id="188" w:author="Ty Beal" w:date="2021-03-17T18:45:00Z">
        <w:r w:rsidR="00964E9C">
          <w:rPr>
            <w:rFonts w:ascii="Calibri" w:hAnsi="Calibri" w:cs="Calibri"/>
          </w:rPr>
          <w:t xml:space="preserve">and </w:t>
        </w:r>
      </w:ins>
      <w:ins w:id="189" w:author="Ty Beal" w:date="2021-03-17T18:46:00Z">
        <w:r w:rsidR="00964E9C">
          <w:rPr>
            <w:rFonts w:ascii="Calibri" w:hAnsi="Calibri" w:cs="Calibri"/>
          </w:rPr>
          <w:t xml:space="preserve">obesity and NCDs </w:t>
        </w:r>
      </w:ins>
      <w:r w:rsidR="00500D6B" w:rsidRPr="008A08EA">
        <w:rPr>
          <w:rFonts w:ascii="Calibri" w:hAnsi="Calibri" w:cs="Calibri"/>
        </w:rPr>
        <w:t xml:space="preserve">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2E5B5D">
        <w:rPr>
          <w:rFonts w:ascii="Calibri" w:hAnsi="Calibri" w:cs="Calibri"/>
        </w:rPr>
        <w:instrText xml:space="preserve"> ADDIN ZOTERO_ITEM CSL_CITATION {"citationID":"kMMpQUeK","properties":{"formattedCitation":"(23\\uc0\\u8211{}25)","plainCitation":"(23–25)","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2E5B5D" w:rsidRPr="002E5B5D">
        <w:rPr>
          <w:rFonts w:ascii="Calibri" w:hAnsi="Calibri"/>
        </w:rPr>
        <w:t>(23–25)</w:t>
      </w:r>
      <w:r w:rsidR="00AC4A3F" w:rsidRPr="008A08EA">
        <w:rPr>
          <w:rFonts w:ascii="Calibri" w:hAnsi="Calibri" w:cs="Calibri"/>
        </w:rPr>
        <w:fldChar w:fldCharType="end"/>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766F30EC" w:rsidR="000C1C90" w:rsidRPr="008A08EA" w:rsidRDefault="002E5B5D" w:rsidP="005968A9">
      <w:pPr>
        <w:spacing w:line="480" w:lineRule="auto"/>
        <w:jc w:val="center"/>
        <w:rPr>
          <w:rFonts w:ascii="Calibri" w:hAnsi="Calibri" w:cs="Calibri"/>
          <w:b/>
          <w:bCs/>
        </w:rPr>
      </w:pPr>
      <w:r>
        <w:rPr>
          <w:rFonts w:ascii="Calibri" w:hAnsi="Calibri" w:cs="Calibri"/>
          <w:b/>
          <w:bCs/>
        </w:rPr>
        <w:t>RESULTS</w:t>
      </w:r>
    </w:p>
    <w:p w14:paraId="7E12BA56" w14:textId="6A1EA919" w:rsidR="00535DC5" w:rsidRPr="008A08EA" w:rsidRDefault="00D6642A" w:rsidP="00F36F4B">
      <w:pPr>
        <w:spacing w:line="480" w:lineRule="auto"/>
        <w:jc w:val="both"/>
        <w:rPr>
          <w:rFonts w:ascii="Calibri" w:hAnsi="Calibri" w:cs="Calibri"/>
        </w:rPr>
      </w:pPr>
      <w:r w:rsidRPr="008A08EA">
        <w:rPr>
          <w:rFonts w:ascii="Calibri" w:hAnsi="Calibri" w:cs="Calibri"/>
        </w:rPr>
        <w:t xml:space="preserve">We </w:t>
      </w:r>
      <w:del w:id="190" w:author="Ty Beal" w:date="2021-03-17T18:48:00Z">
        <w:r w:rsidRPr="008A08EA" w:rsidDel="0076079F">
          <w:rPr>
            <w:rFonts w:ascii="Calibri" w:hAnsi="Calibri" w:cs="Calibri"/>
          </w:rPr>
          <w:delText>applied the</w:delText>
        </w:r>
      </w:del>
      <w:ins w:id="191" w:author="Ty Beal" w:date="2021-03-17T18:48:00Z">
        <w:r w:rsidR="0076079F">
          <w:rPr>
            <w:rFonts w:ascii="Calibri" w:hAnsi="Calibri" w:cs="Calibri"/>
          </w:rPr>
          <w:t>used the</w:t>
        </w:r>
      </w:ins>
      <w:r w:rsidRPr="008A08EA">
        <w:rPr>
          <w:rFonts w:ascii="Calibri" w:hAnsi="Calibri" w:cs="Calibri"/>
        </w:rPr>
        <w:t xml:space="preserve"> </w:t>
      </w:r>
      <w:r w:rsidR="001B722D"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001B722D" w:rsidRPr="008A08EA">
        <w:rPr>
          <w:rFonts w:ascii="Calibri" w:hAnsi="Calibri" w:cs="Calibri"/>
        </w:rPr>
        <w:t xml:space="preserve"> to</w:t>
      </w:r>
      <w:ins w:id="192" w:author="Ty Beal" w:date="2021-03-17T18:48:00Z">
        <w:r w:rsidR="0076079F">
          <w:rPr>
            <w:rFonts w:ascii="Calibri" w:hAnsi="Calibri" w:cs="Calibri"/>
          </w:rPr>
          <w:t xml:space="preserve"> analyze biomarker data for</w:t>
        </w:r>
      </w:ins>
      <w:r w:rsidR="001B722D" w:rsidRPr="008A08EA">
        <w:rPr>
          <w:rFonts w:ascii="Calibri" w:hAnsi="Calibri" w:cs="Calibri"/>
        </w:rPr>
        <w:t xml:space="preserve"> </w:t>
      </w:r>
      <w:r w:rsidR="00B47A74">
        <w:rPr>
          <w:rFonts w:ascii="Calibri" w:hAnsi="Calibri" w:cs="Calibri"/>
        </w:rPr>
        <w:t xml:space="preserve">PSC using </w:t>
      </w:r>
      <w:r w:rsidR="001B722D" w:rsidRPr="008A08EA">
        <w:rPr>
          <w:rFonts w:ascii="Calibri" w:hAnsi="Calibri" w:cs="Calibri"/>
          <w:color w:val="000000" w:themeColor="text1"/>
        </w:rPr>
        <w:t xml:space="preserve">a single-site study in Kenya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sL6nvHcR","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r w:rsidR="001B722D" w:rsidRPr="008A08EA">
        <w:rPr>
          <w:rFonts w:ascii="Calibri" w:hAnsi="Calibri" w:cs="Calibri"/>
          <w:color w:val="000000" w:themeColor="text1"/>
        </w:rPr>
        <w:t xml:space="preserve"> and</w:t>
      </w:r>
      <w:r w:rsidR="00F37251">
        <w:rPr>
          <w:rFonts w:ascii="Calibri" w:hAnsi="Calibri" w:cs="Calibri"/>
          <w:color w:val="000000" w:themeColor="text1"/>
        </w:rPr>
        <w:t xml:space="preserve"> </w:t>
      </w:r>
      <w:ins w:id="193" w:author="Ty Beal" w:date="2021-03-17T18:48:00Z">
        <w:r w:rsidR="0076079F">
          <w:rPr>
            <w:rFonts w:ascii="Calibri" w:hAnsi="Calibri" w:cs="Calibri"/>
            <w:color w:val="000000" w:themeColor="text1"/>
          </w:rPr>
          <w:t>for</w:t>
        </w:r>
      </w:ins>
      <w:del w:id="194" w:author="Ty Beal" w:date="2021-03-17T18:48:00Z">
        <w:r w:rsidR="00F37251" w:rsidDel="0076079F">
          <w:rPr>
            <w:rFonts w:ascii="Calibri" w:hAnsi="Calibri" w:cs="Calibri"/>
            <w:color w:val="000000" w:themeColor="text1"/>
          </w:rPr>
          <w:delText>to</w:delText>
        </w:r>
      </w:del>
      <w:r w:rsidR="001B722D" w:rsidRPr="008A08EA">
        <w:rPr>
          <w:rFonts w:ascii="Calibri" w:hAnsi="Calibri" w:cs="Calibri"/>
          <w:color w:val="000000" w:themeColor="text1"/>
        </w:rPr>
        <w:t xml:space="preserve"> </w:t>
      </w:r>
      <w:r w:rsidR="00B47A74">
        <w:rPr>
          <w:rFonts w:ascii="Calibri" w:hAnsi="Calibri" w:cs="Calibri"/>
          <w:color w:val="000000" w:themeColor="text1"/>
        </w:rPr>
        <w:t xml:space="preserve">WRA using </w:t>
      </w:r>
      <w:r w:rsidR="001B722D" w:rsidRPr="008A08EA">
        <w:rPr>
          <w:rFonts w:ascii="Calibri" w:hAnsi="Calibri" w:cs="Calibri"/>
          <w:color w:val="000000" w:themeColor="text1"/>
        </w:rPr>
        <w:t>NHANES</w:t>
      </w:r>
      <w:r w:rsidR="00F37251">
        <w:rPr>
          <w:rFonts w:ascii="Calibri" w:hAnsi="Calibri" w:cs="Calibri"/>
          <w:color w:val="000000" w:themeColor="text1"/>
        </w:rPr>
        <w:t xml:space="preserve"> 2003 - 2006</w:t>
      </w:r>
      <w:r w:rsidR="001B722D" w:rsidRPr="008A08EA">
        <w:rPr>
          <w:rFonts w:ascii="Calibri" w:hAnsi="Calibri" w:cs="Calibri"/>
          <w:color w:val="000000" w:themeColor="text1"/>
        </w:rPr>
        <w:t xml:space="preserve"> </w:t>
      </w:r>
      <w:r w:rsidR="001B722D"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Gmz93FUO","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1B722D"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1B722D" w:rsidRPr="008A08EA">
        <w:rPr>
          <w:rFonts w:ascii="Calibri" w:hAnsi="Calibri" w:cs="Calibri"/>
          <w:color w:val="000000" w:themeColor="text1"/>
        </w:rPr>
        <w:fldChar w:fldCharType="end"/>
      </w:r>
      <w:r w:rsidR="001B722D" w:rsidRPr="008A08EA">
        <w:rPr>
          <w:rFonts w:ascii="Calibri" w:hAnsi="Calibri" w:cs="Calibri"/>
          <w:color w:val="000000" w:themeColor="text1"/>
        </w:rPr>
        <w:t xml:space="preserve">. </w:t>
      </w:r>
      <w:r w:rsidR="00F85758">
        <w:rPr>
          <w:rFonts w:ascii="Calibri" w:hAnsi="Calibri" w:cs="Calibri"/>
        </w:rPr>
        <w:t>W</w:t>
      </w:r>
      <w:r w:rsidR="00AC0638">
        <w:rPr>
          <w:rFonts w:ascii="Calibri" w:hAnsi="Calibri" w:cs="Calibri"/>
        </w:rPr>
        <w:t>e p</w:t>
      </w:r>
      <w:r w:rsidR="000D115E">
        <w:rPr>
          <w:rFonts w:ascii="Calibri" w:hAnsi="Calibri" w:cs="Calibri"/>
        </w:rPr>
        <w:t>r</w:t>
      </w:r>
      <w:r w:rsidR="00AC0638">
        <w:rPr>
          <w:rFonts w:ascii="Calibri" w:hAnsi="Calibri" w:cs="Calibri"/>
        </w:rPr>
        <w:t>esented the prevalence of deficiencies, mean, geometric mean, and 25</w:t>
      </w:r>
      <w:r w:rsidR="00AC0638" w:rsidRPr="00AC0638">
        <w:rPr>
          <w:rFonts w:ascii="Calibri" w:hAnsi="Calibri" w:cs="Calibri"/>
          <w:vertAlign w:val="superscript"/>
        </w:rPr>
        <w:t>th</w:t>
      </w:r>
      <w:r w:rsidR="00AC0638">
        <w:rPr>
          <w:rFonts w:ascii="Calibri" w:hAnsi="Calibri" w:cs="Calibri"/>
        </w:rPr>
        <w:t>, 50</w:t>
      </w:r>
      <w:r w:rsidR="00AC0638" w:rsidRPr="00AC0638">
        <w:rPr>
          <w:rFonts w:ascii="Calibri" w:hAnsi="Calibri" w:cs="Calibri"/>
          <w:vertAlign w:val="superscript"/>
        </w:rPr>
        <w:t>th</w:t>
      </w:r>
      <w:r w:rsidR="00AC0638">
        <w:rPr>
          <w:rFonts w:ascii="Calibri" w:hAnsi="Calibri" w:cs="Calibri"/>
        </w:rPr>
        <w:t>, and 75</w:t>
      </w:r>
      <w:r w:rsidR="00AC0638" w:rsidRPr="00AC0638">
        <w:rPr>
          <w:rFonts w:ascii="Calibri" w:hAnsi="Calibri" w:cs="Calibri"/>
          <w:vertAlign w:val="superscript"/>
        </w:rPr>
        <w:t>th</w:t>
      </w:r>
      <w:r w:rsidR="00AC0638">
        <w:rPr>
          <w:rFonts w:ascii="Calibri" w:hAnsi="Calibri" w:cs="Calibri"/>
        </w:rPr>
        <w:t xml:space="preserve"> percentiles of r</w:t>
      </w:r>
      <w:r w:rsidR="000D115E">
        <w:rPr>
          <w:rFonts w:ascii="Calibri" w:hAnsi="Calibri" w:cs="Calibri"/>
        </w:rPr>
        <w:t xml:space="preserve">etinol binding protein, serum ferritin, and </w:t>
      </w:r>
      <w:proofErr w:type="spellStart"/>
      <w:r w:rsidR="000D115E">
        <w:rPr>
          <w:rFonts w:ascii="Calibri" w:hAnsi="Calibri" w:cs="Calibri"/>
        </w:rPr>
        <w:t>STfR</w:t>
      </w:r>
      <w:proofErr w:type="spellEnd"/>
      <w:r w:rsidR="000D115E">
        <w:rPr>
          <w:rFonts w:ascii="Calibri" w:hAnsi="Calibri" w:cs="Calibri"/>
        </w:rPr>
        <w:t xml:space="preserve"> (and their </w:t>
      </w:r>
      <w:r w:rsidR="00F37251">
        <w:rPr>
          <w:rFonts w:ascii="Calibri" w:hAnsi="Calibri" w:cs="Calibri"/>
        </w:rPr>
        <w:t xml:space="preserve">BRINDA </w:t>
      </w:r>
      <w:r w:rsidR="000D115E">
        <w:rPr>
          <w:rFonts w:ascii="Calibri" w:hAnsi="Calibri" w:cs="Calibri"/>
        </w:rPr>
        <w:t xml:space="preserve">adjusted values), and CRP, and AGP </w:t>
      </w:r>
      <w:r w:rsidR="00C4550C">
        <w:rPr>
          <w:rFonts w:ascii="Calibri" w:hAnsi="Calibri" w:cs="Calibri"/>
        </w:rPr>
        <w:t>concentrations</w:t>
      </w:r>
      <w:r w:rsidR="000D115E">
        <w:rPr>
          <w:rFonts w:ascii="Calibri" w:hAnsi="Calibri" w:cs="Calibri"/>
        </w:rPr>
        <w:t xml:space="preserve"> for the Kenya study</w:t>
      </w:r>
      <w:r w:rsidR="00F37251">
        <w:rPr>
          <w:rFonts w:ascii="Calibri" w:hAnsi="Calibri" w:cs="Calibri"/>
        </w:rPr>
        <w:t>; and</w:t>
      </w:r>
      <w:r w:rsidR="00AC0638">
        <w:rPr>
          <w:rFonts w:ascii="Calibri" w:hAnsi="Calibri" w:cs="Calibri"/>
        </w:rPr>
        <w:t xml:space="preserve"> the same statistic parameters</w:t>
      </w:r>
      <w:r w:rsidR="000D115E">
        <w:rPr>
          <w:rFonts w:ascii="Calibri" w:hAnsi="Calibri" w:cs="Calibri"/>
        </w:rPr>
        <w:t xml:space="preserve"> </w:t>
      </w:r>
      <w:r w:rsidR="00AC0638">
        <w:rPr>
          <w:rFonts w:ascii="Calibri" w:hAnsi="Calibri" w:cs="Calibri"/>
        </w:rPr>
        <w:t xml:space="preserve">of </w:t>
      </w:r>
      <w:r w:rsidR="000D115E">
        <w:rPr>
          <w:rFonts w:ascii="Calibri" w:hAnsi="Calibri" w:cs="Calibri"/>
        </w:rPr>
        <w:t>serum retinol, serum ferritin</w:t>
      </w:r>
      <w:r w:rsidR="00C4550C">
        <w:rPr>
          <w:rFonts w:ascii="Calibri" w:hAnsi="Calibri" w:cs="Calibri"/>
        </w:rPr>
        <w:t>, and</w:t>
      </w:r>
      <w:r w:rsidR="000D115E">
        <w:rPr>
          <w:rFonts w:ascii="Calibri" w:hAnsi="Calibri" w:cs="Calibri"/>
        </w:rPr>
        <w:t xml:space="preserve"> </w:t>
      </w:r>
      <w:proofErr w:type="spellStart"/>
      <w:r w:rsidR="000D115E">
        <w:rPr>
          <w:rFonts w:ascii="Calibri" w:hAnsi="Calibri" w:cs="Calibri"/>
        </w:rPr>
        <w:t>sTfR</w:t>
      </w:r>
      <w:proofErr w:type="spellEnd"/>
      <w:r w:rsidR="00C4550C">
        <w:rPr>
          <w:rFonts w:ascii="Calibri" w:hAnsi="Calibri" w:cs="Calibri"/>
        </w:rPr>
        <w:t xml:space="preserve"> (and their </w:t>
      </w:r>
      <w:r w:rsidR="00085AA1">
        <w:rPr>
          <w:rFonts w:ascii="Calibri" w:hAnsi="Calibri" w:cs="Calibri"/>
        </w:rPr>
        <w:t xml:space="preserve">BRINDA </w:t>
      </w:r>
      <w:r w:rsidR="00C4550C">
        <w:rPr>
          <w:rFonts w:ascii="Calibri" w:hAnsi="Calibri" w:cs="Calibri"/>
        </w:rPr>
        <w:t>adjusted values)</w:t>
      </w:r>
      <w:r w:rsidR="000D115E">
        <w:rPr>
          <w:rFonts w:ascii="Calibri" w:hAnsi="Calibri" w:cs="Calibri"/>
        </w:rPr>
        <w:t xml:space="preserve">, </w:t>
      </w:r>
      <w:r w:rsidR="00C4550C">
        <w:rPr>
          <w:rFonts w:ascii="Calibri" w:hAnsi="Calibri" w:cs="Calibri"/>
        </w:rPr>
        <w:t xml:space="preserve">serum B-12, RBC and serum folate, </w:t>
      </w:r>
      <w:r w:rsidR="000D115E">
        <w:rPr>
          <w:rFonts w:ascii="Calibri" w:hAnsi="Calibri" w:cs="Calibri"/>
        </w:rPr>
        <w:t>CRP, and hemoglobin</w:t>
      </w:r>
      <w:r w:rsidR="00C4550C">
        <w:rPr>
          <w:rFonts w:ascii="Calibri" w:hAnsi="Calibri" w:cs="Calibri"/>
        </w:rPr>
        <w:t xml:space="preserve"> concentrations</w:t>
      </w:r>
      <w:r w:rsidR="000D115E">
        <w:rPr>
          <w:rFonts w:ascii="Calibri" w:hAnsi="Calibri" w:cs="Calibri"/>
        </w:rPr>
        <w:t xml:space="preserve"> for NHANES</w:t>
      </w:r>
      <w:r w:rsidR="00AC0638">
        <w:rPr>
          <w:rFonts w:ascii="Calibri" w:hAnsi="Calibri" w:cs="Calibri"/>
        </w:rPr>
        <w:t xml:space="preserve"> (</w:t>
      </w:r>
      <w:r w:rsidR="00AC0638" w:rsidRPr="00B47A74">
        <w:rPr>
          <w:rFonts w:ascii="Calibri" w:hAnsi="Calibri" w:cs="Calibri"/>
          <w:b/>
          <w:bCs/>
        </w:rPr>
        <w:t>Table 1</w:t>
      </w:r>
      <w:r w:rsidR="00AC0638">
        <w:rPr>
          <w:rFonts w:ascii="Calibri" w:hAnsi="Calibri" w:cs="Calibri"/>
        </w:rPr>
        <w:t>)</w:t>
      </w:r>
      <w:r w:rsidR="000D115E">
        <w:rPr>
          <w:rFonts w:ascii="Calibri" w:hAnsi="Calibri" w:cs="Calibri"/>
        </w:rPr>
        <w:t xml:space="preserve">. </w:t>
      </w:r>
      <w:r w:rsidR="00AC0638">
        <w:rPr>
          <w:rFonts w:ascii="Calibri" w:hAnsi="Calibri" w:cs="Calibri"/>
        </w:rPr>
        <w:t>B</w:t>
      </w:r>
      <w:r w:rsidR="000D115E">
        <w:rPr>
          <w:rFonts w:ascii="Calibri" w:hAnsi="Calibri" w:cs="Calibri"/>
        </w:rPr>
        <w:t xml:space="preserve">ecause </w:t>
      </w:r>
      <w:r w:rsidR="00AC0638">
        <w:rPr>
          <w:rFonts w:ascii="Calibri" w:hAnsi="Calibri" w:cs="Calibri"/>
        </w:rPr>
        <w:t>NHANES does not collect AGP routinely</w:t>
      </w:r>
      <w:r w:rsidR="006121C4">
        <w:rPr>
          <w:rFonts w:ascii="Calibri" w:hAnsi="Calibri" w:cs="Calibri"/>
        </w:rPr>
        <w:t>,</w:t>
      </w:r>
      <w:r w:rsidR="00AC0638">
        <w:rPr>
          <w:rFonts w:ascii="Calibri" w:hAnsi="Calibri" w:cs="Calibri"/>
        </w:rPr>
        <w:t xml:space="preserve"> and </w:t>
      </w:r>
      <w:proofErr w:type="spellStart"/>
      <w:r w:rsidR="00F37251">
        <w:rPr>
          <w:rFonts w:ascii="Calibri" w:hAnsi="Calibri" w:cs="Calibri"/>
        </w:rPr>
        <w:t>sTfR</w:t>
      </w:r>
      <w:proofErr w:type="spellEnd"/>
      <w:r w:rsidR="00085AA1">
        <w:rPr>
          <w:rFonts w:ascii="Calibri" w:hAnsi="Calibri" w:cs="Calibri"/>
        </w:rPr>
        <w:t xml:space="preserve"> is adjusted by </w:t>
      </w:r>
      <w:r w:rsidR="00BB5207">
        <w:rPr>
          <w:rFonts w:ascii="Calibri" w:hAnsi="Calibri" w:cs="Calibri"/>
        </w:rPr>
        <w:t xml:space="preserve">only </w:t>
      </w:r>
      <w:r w:rsidR="00085AA1">
        <w:rPr>
          <w:rFonts w:ascii="Calibri" w:hAnsi="Calibri" w:cs="Calibri"/>
        </w:rPr>
        <w:t>AGP among WRA</w:t>
      </w:r>
      <w:r w:rsidR="003C3443">
        <w:rPr>
          <w:rFonts w:ascii="Calibri" w:hAnsi="Calibri" w:cs="Calibri"/>
        </w:rPr>
        <w:t xml:space="preserve"> according to</w:t>
      </w:r>
      <w:r w:rsidR="00085AA1">
        <w:rPr>
          <w:rFonts w:ascii="Calibri" w:hAnsi="Calibri" w:cs="Calibri"/>
        </w:rPr>
        <w:t xml:space="preserve"> the BRINDA </w:t>
      </w:r>
      <w:r w:rsidR="003C3443">
        <w:rPr>
          <w:rFonts w:ascii="Calibri" w:hAnsi="Calibri" w:cs="Calibri"/>
        </w:rPr>
        <w:t>adjustment method</w:t>
      </w:r>
      <w:r w:rsidR="00C056ED">
        <w:rPr>
          <w:rFonts w:ascii="Calibri" w:hAnsi="Calibri" w:cs="Calibri"/>
        </w:rPr>
        <w:t xml:space="preserve"> </w:t>
      </w:r>
      <w:r w:rsidR="00C056ED">
        <w:rPr>
          <w:rFonts w:ascii="Calibri" w:hAnsi="Calibri" w:cs="Calibri"/>
        </w:rPr>
        <w:fldChar w:fldCharType="begin"/>
      </w:r>
      <w:r w:rsidR="00C056ED">
        <w:rPr>
          <w:rFonts w:ascii="Calibri" w:hAnsi="Calibri" w:cs="Calibri"/>
        </w:rPr>
        <w:instrText xml:space="preserve"> ADDIN ZOTERO_ITEM CSL_CITATION {"citationID":"IweWrNbT","properties":{"formattedCitation":"(26)","plainCitation":"(26)","noteIndex":0},"citationItems":[{"id":77,"uris":["http://zotero.org/users/6770135/items/7UITVCKU"],"uri":["http://zotero.org/users/6770135/items/7UITVCKU"],"itemData":{"id":77,"type":"article-journal","abstract":"Background: Iron deﬁciency is thought to be one of the most prevalent micronutrient deﬁciencies globally, but an accurate assessment in populations who are frequently exposed to infections is impeded by the inﬂammatory response, which causes ironbiomarker alterations.\nObjectives: We assessed the relation between soluble transferrin receptor (sTfR) concentrations and inﬂammation and malaria in preschool children (PSC) (age range: 6–59 mo) and women of reproductive age (WRA) (age range: 15–49 y) and investigated adjustment algorithms to account for these effects. Design: Cross-sectional data from the Biomarkers Reﬂecting the Inﬂammation and Nutritional Determinants of Anemia (BRINDA) project from 11,913 PSC in 11 surveys and from 11,173 WRA in 7 surveys were analyzed individually and combined with the use of a meta-analysis. The following 3 adjustment approaches were compared with estimated iron-deﬁcient erythropoiesis (sTfR concentration .8.3 mg/L): 1) the exclusion of individuals with C-reactive protein (CRP) concentrations .5 mg/L or a-1-acid glycoprotein (AGP) concentrations .1 g/L, 2) the application of arithmetic correction factors, and 3) the use of regression approaches.\nResults: The prevalence of elevated sTfR concentrations incrementally decreased as CRP and AGP deciles decreased for PSC and WRA, but the effect was more pronounced for AGP than for CRP. Depending on the approach used to adjust for inﬂammation, the estimated prevalence of iron-deﬁcient erythropoiesis decreased by 4.4–14.6 and 0.3–9.5 percentage points in PSC and WRA, respectively, compared with unadjusted values. The correction-factor approach yielded a more modest reduction in the estimated prevalence of iron-deﬁcient erythropoiesis than did the regression approach. Mostly, adjustment for malaria in addition to AGP did not signiﬁcantly change the estimated prevalence of iron-deﬁcient erythropoiesis.\nConclusions: sTfR may be useful to assess iron-deﬁcient erythropoiesis, but inﬂammation inﬂuences its interpretation, and adjustment of sTfR for inﬂammation and malaria should be considered. More research is warranted to evaluate the proposed approaches in different settings, but this study contributes to the evidence on how and when to adjust sTfR for inﬂammation and malaria. Am J Clin Nutr 2017;106(Suppl):372S–82S.","language":"en","page":"11","source":"Zotero","title":"Adjusting soluble transferrin receptor concentrations for inflammation: Biomarkers Reflecting Inflammation and Nutritional Determinants of Anemia (BRINDA) project"}}],"schema":"https://github.com/citation-style-language/schema/raw/master/csl-citation.json"} </w:instrText>
      </w:r>
      <w:r w:rsidR="00C056ED">
        <w:rPr>
          <w:rFonts w:ascii="Calibri" w:hAnsi="Calibri" w:cs="Calibri"/>
        </w:rPr>
        <w:fldChar w:fldCharType="separate"/>
      </w:r>
      <w:r w:rsidR="00C056ED">
        <w:rPr>
          <w:rFonts w:ascii="Calibri" w:hAnsi="Calibri" w:cs="Calibri"/>
          <w:noProof/>
        </w:rPr>
        <w:t>(26)</w:t>
      </w:r>
      <w:r w:rsidR="00C056ED">
        <w:rPr>
          <w:rFonts w:ascii="Calibri" w:hAnsi="Calibri" w:cs="Calibri"/>
        </w:rPr>
        <w:fldChar w:fldCharType="end"/>
      </w:r>
      <w:r w:rsidR="00085AA1">
        <w:rPr>
          <w:rFonts w:ascii="Calibri" w:hAnsi="Calibri" w:cs="Calibri"/>
        </w:rPr>
        <w:t xml:space="preserve">, we were unable to apply the BRINDA adjustment method to </w:t>
      </w:r>
      <w:proofErr w:type="spellStart"/>
      <w:r w:rsidR="00085AA1">
        <w:rPr>
          <w:rFonts w:ascii="Calibri" w:hAnsi="Calibri" w:cs="Calibri"/>
        </w:rPr>
        <w:t>sTfR</w:t>
      </w:r>
      <w:proofErr w:type="spellEnd"/>
      <w:r w:rsidR="00085AA1">
        <w:rPr>
          <w:rFonts w:ascii="Calibri" w:hAnsi="Calibri" w:cs="Calibri"/>
        </w:rPr>
        <w:t xml:space="preserve"> </w:t>
      </w:r>
      <w:r w:rsidR="00B52003">
        <w:rPr>
          <w:rFonts w:ascii="Calibri" w:hAnsi="Calibri" w:cs="Calibri"/>
        </w:rPr>
        <w:t>among</w:t>
      </w:r>
      <w:r w:rsidR="00085AA1">
        <w:rPr>
          <w:rFonts w:ascii="Calibri" w:hAnsi="Calibri" w:cs="Calibri"/>
        </w:rPr>
        <w:t xml:space="preserve"> WRA using NHANES</w:t>
      </w:r>
      <w:del w:id="195" w:author="Ty Beal" w:date="2021-03-17T18:49:00Z">
        <w:r w:rsidR="00B52003" w:rsidDel="005008CB">
          <w:rPr>
            <w:rFonts w:ascii="Calibri" w:hAnsi="Calibri" w:cs="Calibri"/>
          </w:rPr>
          <w:delText xml:space="preserve"> </w:delText>
        </w:r>
        <w:r w:rsidR="00B52003" w:rsidRPr="00B52003" w:rsidDel="005008CB">
          <w:rPr>
            <w:rFonts w:ascii="Calibri" w:hAnsi="Calibri" w:cs="Calibri"/>
          </w:rPr>
          <w:delText>dataset</w:delText>
        </w:r>
      </w:del>
      <w:r w:rsidR="00085AA1" w:rsidRPr="00B52003">
        <w:rPr>
          <w:rFonts w:ascii="Calibri" w:hAnsi="Calibri" w:cs="Calibri"/>
        </w:rPr>
        <w:t xml:space="preserve">. Thus, the </w:t>
      </w:r>
      <w:r w:rsidR="00085AA1" w:rsidRPr="00DB32A6">
        <w:rPr>
          <w:rFonts w:ascii="Calibri" w:hAnsi="Calibri" w:cs="Calibri"/>
        </w:rPr>
        <w:t xml:space="preserve">adjusted </w:t>
      </w:r>
      <w:proofErr w:type="spellStart"/>
      <w:r w:rsidR="00085AA1" w:rsidRPr="00DB32A6">
        <w:rPr>
          <w:rFonts w:ascii="Calibri" w:hAnsi="Calibri" w:cs="Calibri"/>
        </w:rPr>
        <w:t>sTfR</w:t>
      </w:r>
      <w:proofErr w:type="spellEnd"/>
      <w:r w:rsidR="00085AA1" w:rsidRPr="00DB32A6">
        <w:rPr>
          <w:rFonts w:ascii="Calibri" w:hAnsi="Calibri" w:cs="Calibri"/>
        </w:rPr>
        <w:t xml:space="preserve"> is the same as the unadjusted values among WRA. </w:t>
      </w:r>
      <w:r w:rsidR="00B52003" w:rsidRPr="00DB32A6">
        <w:rPr>
          <w:rFonts w:ascii="Calibri" w:hAnsi="Calibri" w:cs="Calibri"/>
        </w:rPr>
        <w:t>To validate the</w:t>
      </w:r>
      <w:r w:rsidR="00AC0638">
        <w:rPr>
          <w:rFonts w:ascii="Calibri" w:hAnsi="Calibri" w:cs="Calibri"/>
        </w:rPr>
        <w:t xml:space="preserve"> results generated by the</w:t>
      </w:r>
      <w:r w:rsidR="00B52003" w:rsidRPr="00DB32A6">
        <w:rPr>
          <w:rFonts w:ascii="Calibri" w:hAnsi="Calibri" w:cs="Calibri"/>
        </w:rPr>
        <w:t xml:space="preserve"> SAMBA package, a</w:t>
      </w:r>
      <w:r w:rsidR="00085AA1" w:rsidRPr="00DB32A6">
        <w:rPr>
          <w:rFonts w:ascii="Calibri" w:hAnsi="Calibri" w:cs="Calibri"/>
        </w:rPr>
        <w:t>n independent consultant carried the same analyses</w:t>
      </w:r>
      <w:r w:rsidR="000B7CB1" w:rsidRPr="00DB32A6">
        <w:rPr>
          <w:rFonts w:ascii="Calibri" w:hAnsi="Calibri" w:cs="Calibri"/>
        </w:rPr>
        <w:t xml:space="preserve">, </w:t>
      </w:r>
      <w:r w:rsidR="00B52003" w:rsidRPr="00DB32A6">
        <w:rPr>
          <w:rFonts w:ascii="Calibri" w:hAnsi="Calibri" w:cs="Calibri"/>
        </w:rPr>
        <w:t xml:space="preserve">which yielded identical </w:t>
      </w:r>
      <w:r w:rsidR="001B722D" w:rsidRPr="00DB32A6">
        <w:rPr>
          <w:rFonts w:ascii="Calibri" w:hAnsi="Calibri" w:cs="Calibri"/>
        </w:rPr>
        <w:t xml:space="preserve">results by the </w:t>
      </w:r>
      <w:r w:rsidR="00665EA6" w:rsidRPr="00DB32A6">
        <w:rPr>
          <w:rFonts w:ascii="Calibri" w:hAnsi="Calibri" w:cs="Calibri"/>
        </w:rPr>
        <w:t xml:space="preserve">SAMBA </w:t>
      </w:r>
      <w:r w:rsidR="00F80B30" w:rsidRPr="00DB32A6">
        <w:rPr>
          <w:rFonts w:ascii="Calibri" w:hAnsi="Calibri" w:cs="Calibri"/>
        </w:rPr>
        <w:t>package</w:t>
      </w:r>
      <w:r w:rsidR="00DB32A6">
        <w:rPr>
          <w:rFonts w:ascii="Calibri" w:hAnsi="Calibri" w:cs="Calibri"/>
        </w:rPr>
        <w:t xml:space="preserve"> </w:t>
      </w:r>
      <w:commentRangeStart w:id="196"/>
      <w:r w:rsidR="00DB32A6">
        <w:rPr>
          <w:rFonts w:ascii="Calibri" w:hAnsi="Calibri" w:cs="Calibri"/>
        </w:rPr>
        <w:t>(</w:t>
      </w:r>
      <w:r w:rsidR="00DB32A6" w:rsidRPr="00DB32A6">
        <w:rPr>
          <w:rFonts w:ascii="Calibri" w:hAnsi="Calibri" w:cs="Calibri"/>
          <w:b/>
          <w:bCs/>
        </w:rPr>
        <w:t>Table 1</w:t>
      </w:r>
      <w:r w:rsidR="00DB32A6">
        <w:rPr>
          <w:rFonts w:ascii="Calibri" w:hAnsi="Calibri" w:cs="Calibri"/>
        </w:rPr>
        <w:t>)</w:t>
      </w:r>
      <w:r w:rsidR="00B47A74" w:rsidRPr="00DB32A6">
        <w:rPr>
          <w:rFonts w:ascii="Calibri" w:hAnsi="Calibri" w:cs="Calibri"/>
        </w:rPr>
        <w:t>.</w:t>
      </w:r>
      <w:r w:rsidR="00B47A74">
        <w:rPr>
          <w:rFonts w:ascii="Calibri" w:hAnsi="Calibri" w:cs="Calibri"/>
        </w:rPr>
        <w:t xml:space="preserve"> </w:t>
      </w:r>
      <w:commentRangeEnd w:id="196"/>
      <w:r w:rsidR="00724787">
        <w:rPr>
          <w:rStyle w:val="CommentReference"/>
          <w:rFonts w:asciiTheme="minorHAnsi" w:eastAsiaTheme="minorEastAsia" w:hAnsiTheme="minorHAnsi" w:cstheme="minorBidi"/>
        </w:rPr>
        <w:commentReference w:id="196"/>
      </w:r>
    </w:p>
    <w:p w14:paraId="4D45BC96" w14:textId="77777777" w:rsidR="00B7592F" w:rsidRDefault="00B7592F" w:rsidP="00922641">
      <w:pPr>
        <w:spacing w:line="480" w:lineRule="auto"/>
        <w:jc w:val="center"/>
        <w:rPr>
          <w:rFonts w:ascii="Calibri" w:hAnsi="Calibri" w:cs="Calibri"/>
          <w:b/>
          <w:bCs/>
        </w:rPr>
      </w:pPr>
    </w:p>
    <w:p w14:paraId="789F3F10" w14:textId="3A1B8839" w:rsidR="00C07206" w:rsidRPr="008A08EA" w:rsidRDefault="00C07206" w:rsidP="00922641">
      <w:pPr>
        <w:spacing w:line="480" w:lineRule="auto"/>
        <w:jc w:val="center"/>
        <w:rPr>
          <w:rFonts w:ascii="Calibri" w:hAnsi="Calibri" w:cs="Calibri"/>
          <w:b/>
          <w:bCs/>
        </w:rPr>
      </w:pPr>
      <w:r w:rsidRPr="008A08EA">
        <w:rPr>
          <w:rFonts w:ascii="Calibri" w:hAnsi="Calibri" w:cs="Calibri"/>
          <w:b/>
          <w:bCs/>
        </w:rPr>
        <w:lastRenderedPageBreak/>
        <w:t>Discussion</w:t>
      </w:r>
    </w:p>
    <w:p w14:paraId="52D39E73" w14:textId="7C21C54A" w:rsidR="00922641" w:rsidRPr="008A08EA" w:rsidRDefault="007D3555" w:rsidP="0045076C">
      <w:pPr>
        <w:pStyle w:val="CommentText"/>
        <w:spacing w:line="480" w:lineRule="auto"/>
        <w:jc w:val="both"/>
        <w:rPr>
          <w:rFonts w:ascii="Calibri" w:hAnsi="Calibri" w:cs="Calibri"/>
          <w:sz w:val="24"/>
          <w:szCs w:val="24"/>
        </w:rPr>
      </w:pPr>
      <w:r w:rsidRPr="008A08EA">
        <w:rPr>
          <w:rFonts w:ascii="Calibri" w:hAnsi="Calibri" w:cs="Calibri"/>
          <w:sz w:val="24"/>
          <w:szCs w:val="24"/>
        </w:rPr>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structure for </w:t>
      </w:r>
      <w:r w:rsidR="00C056ED">
        <w:rPr>
          <w:rFonts w:ascii="Calibri" w:hAnsi="Calibri" w:cs="Calibri"/>
          <w:sz w:val="24"/>
          <w:szCs w:val="24"/>
        </w:rPr>
        <w:t xml:space="preserve">multiple </w:t>
      </w:r>
      <w:r w:rsidRPr="008A08EA">
        <w:rPr>
          <w:rFonts w:ascii="Calibri" w:hAnsi="Calibri" w:cs="Calibri"/>
          <w:sz w:val="24"/>
          <w:szCs w:val="24"/>
        </w:rPr>
        <w:t xml:space="preserve">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w:t>
      </w:r>
      <w:r w:rsidR="00795BB3">
        <w:rPr>
          <w:rFonts w:ascii="Calibri" w:hAnsi="Calibri" w:cs="Calibri"/>
          <w:sz w:val="24"/>
          <w:szCs w:val="24"/>
        </w:rPr>
        <w:t>ed</w:t>
      </w:r>
      <w:r w:rsidRPr="008A08EA">
        <w:rPr>
          <w:rFonts w:ascii="Calibri" w:hAnsi="Calibri" w:cs="Calibri"/>
          <w:sz w:val="24"/>
          <w:szCs w:val="24"/>
        </w:rPr>
        <w:t xml:space="preserve">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C056ED">
        <w:rPr>
          <w:rFonts w:ascii="Calibri" w:hAnsi="Calibri" w:cs="Calibri"/>
          <w:sz w:val="24"/>
          <w:szCs w:val="24"/>
        </w:rPr>
        <w:t xml:space="preserve">intermediate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t>
      </w:r>
      <w:r w:rsidR="001378B1">
        <w:rPr>
          <w:rFonts w:ascii="Calibri" w:hAnsi="Calibri" w:cs="Calibri"/>
          <w:sz w:val="24"/>
          <w:szCs w:val="24"/>
        </w:rPr>
        <w:t>T</w:t>
      </w:r>
      <w:r w:rsidRPr="008A08EA">
        <w:rPr>
          <w:rFonts w:ascii="Calibri" w:hAnsi="Calibri" w:cs="Calibri"/>
          <w:sz w:val="24"/>
          <w:szCs w:val="24"/>
        </w:rPr>
        <w:t xml:space="preserve">he new, freely available, </w:t>
      </w:r>
      <w:r w:rsidR="00333203">
        <w:rPr>
          <w:rFonts w:ascii="Calibri" w:hAnsi="Calibri" w:cs="Calibri"/>
          <w:sz w:val="24"/>
          <w:szCs w:val="24"/>
        </w:rPr>
        <w:t xml:space="preserve">efficient, </w:t>
      </w:r>
      <w:r w:rsidRPr="008A08EA">
        <w:rPr>
          <w:rFonts w:ascii="Calibri" w:hAnsi="Calibri" w:cs="Calibri"/>
          <w:sz w:val="24"/>
          <w:szCs w:val="24"/>
        </w:rPr>
        <w:t>and open-access tool simplifies estimations of micronutrient distribution and prevalence of deficiencies</w:t>
      </w:r>
      <w:r w:rsidR="00333203">
        <w:rPr>
          <w:rFonts w:ascii="Calibri" w:hAnsi="Calibri" w:cs="Calibri"/>
          <w:sz w:val="24"/>
          <w:szCs w:val="24"/>
        </w:rPr>
        <w:t>, which</w:t>
      </w:r>
      <w:r w:rsidR="00ED6836" w:rsidRPr="00ED6836">
        <w:rPr>
          <w:rFonts w:ascii="Calibri" w:hAnsi="Calibri" w:cs="Calibri"/>
          <w:sz w:val="24"/>
          <w:szCs w:val="24"/>
        </w:rPr>
        <w:t xml:space="preserve"> can drastically shorten the time from data cleaning to presentation of a final results table.</w:t>
      </w:r>
    </w:p>
    <w:p w14:paraId="2BCCB1B1" w14:textId="77777777" w:rsidR="0045076C" w:rsidRPr="008A08EA" w:rsidRDefault="0045076C" w:rsidP="0045076C">
      <w:pPr>
        <w:pStyle w:val="CommentText"/>
        <w:spacing w:line="480" w:lineRule="auto"/>
        <w:jc w:val="both"/>
        <w:rPr>
          <w:rFonts w:ascii="Calibri" w:hAnsi="Calibri" w:cs="Calibri"/>
          <w:sz w:val="24"/>
          <w:szCs w:val="24"/>
        </w:rPr>
      </w:pPr>
    </w:p>
    <w:p w14:paraId="0B0BC198" w14:textId="1EC5755A"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w:t>
      </w:r>
      <w:r w:rsidR="00795BB3">
        <w:rPr>
          <w:rFonts w:ascii="Calibri" w:hAnsi="Calibri" w:cs="Calibri"/>
        </w:rPr>
        <w:t>are</w:t>
      </w:r>
      <w:r w:rsidRPr="008A08EA">
        <w:rPr>
          <w:rFonts w:ascii="Calibri" w:hAnsi="Calibri" w:cs="Calibri"/>
        </w:rPr>
        <w:t xml:space="preserve"> an important component </w:t>
      </w:r>
      <w:r w:rsidR="00795BB3">
        <w:rPr>
          <w:rFonts w:ascii="Calibri" w:hAnsi="Calibri" w:cs="Calibri"/>
        </w:rPr>
        <w:t>of the burden of</w:t>
      </w:r>
      <w:r w:rsidRPr="008A08EA">
        <w:rPr>
          <w:rFonts w:ascii="Calibri" w:hAnsi="Calibri" w:cs="Calibri"/>
        </w:rPr>
        <w:t xml:space="preserve"> malnutrition for both LMICs and high-income countries </w:t>
      </w:r>
      <w:r w:rsidRPr="008A08EA">
        <w:rPr>
          <w:rFonts w:ascii="Calibri" w:hAnsi="Calibri" w:cs="Calibri"/>
        </w:rPr>
        <w:fldChar w:fldCharType="begin"/>
      </w:r>
      <w:r w:rsidR="002E5B5D">
        <w:rPr>
          <w:rFonts w:ascii="Calibri" w:hAnsi="Calibri" w:cs="Calibri"/>
        </w:rPr>
        <w:instrText xml:space="preserve"> ADDIN ZOTERO_ITEM CSL_CITATION {"citationID":"s9NBi5nS","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2E5B5D">
        <w:rPr>
          <w:rFonts w:ascii="Calibri" w:hAnsi="Calibri" w:cs="Calibri"/>
          <w:noProof/>
        </w:rPr>
        <w:t>(23)</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 </w:t>
      </w:r>
      <w:r w:rsidRPr="008A08EA">
        <w:rPr>
          <w:rFonts w:ascii="Calibri" w:hAnsi="Calibri" w:cs="Calibri"/>
        </w:rPr>
        <w:fldChar w:fldCharType="begin"/>
      </w:r>
      <w:r w:rsidR="00C056ED">
        <w:rPr>
          <w:rFonts w:ascii="Calibri" w:hAnsi="Calibri" w:cs="Calibri"/>
        </w:rPr>
        <w:instrText xml:space="preserve"> ADDIN ZOTERO_ITEM CSL_CITATION {"citationID":"CBP5Ar4M","properties":{"formattedCitation":"(27)","plainCitation":"(27)","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C056ED">
        <w:rPr>
          <w:rFonts w:ascii="Calibri" w:hAnsi="Calibri" w:cs="Calibri"/>
          <w:noProof/>
        </w:rPr>
        <w:t>(27)</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w:t>
      </w:r>
      <w:r w:rsidR="00795BB3">
        <w:rPr>
          <w:rFonts w:ascii="Calibri" w:hAnsi="Calibri" w:cs="Calibri"/>
        </w:rPr>
        <w:t>frequently</w:t>
      </w:r>
      <w:r w:rsidR="00795BB3" w:rsidRPr="008A08EA">
        <w:rPr>
          <w:rFonts w:ascii="Calibri" w:hAnsi="Calibri" w:cs="Calibri"/>
        </w:rPr>
        <w:t xml:space="preserve"> </w:t>
      </w:r>
      <w:r w:rsidR="002E6541" w:rsidRPr="008A08EA">
        <w:rPr>
          <w:rFonts w:ascii="Calibri" w:hAnsi="Calibri" w:cs="Calibri"/>
        </w:rPr>
        <w:t xml:space="preserve">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2E5B5D">
        <w:rPr>
          <w:rFonts w:ascii="Calibri" w:hAnsi="Calibri" w:cs="Calibri"/>
        </w:rPr>
        <w:instrText xml:space="preserve"> ADDIN ZOTERO_ITEM CSL_CITATION {"citationID":"cMW3L4j7","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2E5B5D">
        <w:rPr>
          <w:rFonts w:ascii="Calibri" w:hAnsi="Calibri" w:cs="Calibri"/>
          <w:noProof/>
        </w:rPr>
        <w:t>(23)</w:t>
      </w:r>
      <w:r w:rsidR="001053EC">
        <w:rPr>
          <w:rFonts w:ascii="Calibri" w:hAnsi="Calibri" w:cs="Calibri"/>
        </w:rPr>
        <w:fldChar w:fldCharType="end"/>
      </w:r>
      <w:r w:rsidR="00F34771" w:rsidRPr="008A08EA">
        <w:rPr>
          <w:rFonts w:ascii="Calibri" w:hAnsi="Calibri" w:cs="Calibri"/>
        </w:rPr>
        <w:t xml:space="preserve">. The GNR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r w:rsidR="00795BB3">
        <w:rPr>
          <w:rFonts w:ascii="Calibri" w:hAnsi="Calibri" w:cs="Calibri"/>
        </w:rPr>
        <w:t xml:space="preserve"> the need</w:t>
      </w:r>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data prioritization, creation and collection, curation, analysis, to interpretation/recommendation </w:t>
      </w:r>
      <w:r w:rsidR="0045076C" w:rsidRPr="008A08EA">
        <w:rPr>
          <w:rFonts w:ascii="Calibri" w:hAnsi="Calibri" w:cs="Calibri"/>
        </w:rPr>
        <w:fldChar w:fldCharType="begin"/>
      </w:r>
      <w:r w:rsidR="006D2273">
        <w:rPr>
          <w:rFonts w:ascii="Calibri" w:hAnsi="Calibri" w:cs="Calibri"/>
        </w:rPr>
        <w:instrText xml:space="preserve"> ADDIN ZOTERO_ITEM CSL_CITATION {"citationID":"bVPYiAsL","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6D2273">
        <w:rPr>
          <w:rFonts w:ascii="Calibri" w:hAnsi="Calibri" w:cs="Calibri"/>
          <w:noProof/>
        </w:rPr>
        <w:t>(4,5)</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w:t>
      </w:r>
      <w:r w:rsidR="00F03A77" w:rsidRPr="008A08EA">
        <w:rPr>
          <w:rFonts w:ascii="Calibri" w:hAnsi="Calibri" w:cs="Calibri"/>
        </w:rPr>
        <w:lastRenderedPageBreak/>
        <w:t xml:space="preserve">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r w:rsidR="00535DC5" w:rsidRPr="008A08EA">
        <w:rPr>
          <w:rFonts w:ascii="Calibri" w:hAnsi="Calibri" w:cs="Calibri"/>
        </w:rPr>
        <w:t>Institutions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r w:rsidR="00795BB3">
        <w:rPr>
          <w:rFonts w:ascii="Calibri" w:hAnsi="Calibri" w:cs="Calibri"/>
        </w:rPr>
        <w:t>s</w:t>
      </w:r>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as well as</w:t>
      </w:r>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 xml:space="preserve">xtensions of the tool permit </w:t>
      </w:r>
      <w:r w:rsidR="00A23128" w:rsidRPr="00ED6836">
        <w:rPr>
          <w:rFonts w:ascii="Calibri" w:hAnsi="Calibri" w:cs="Calibri"/>
        </w:rPr>
        <w:t>analyses</w:t>
      </w:r>
      <w:r w:rsidR="00ED6836" w:rsidRPr="00ED6836">
        <w:rPr>
          <w:rFonts w:ascii="Calibri" w:hAnsi="Calibri" w:cs="Calibri"/>
        </w:rPr>
        <w:t xml:space="preserve"> of additional biomarkers beyond the default </w:t>
      </w:r>
      <w:r w:rsidR="008163AE">
        <w:rPr>
          <w:rFonts w:ascii="Calibri" w:hAnsi="Calibri" w:cs="Calibri"/>
        </w:rPr>
        <w:t>12</w:t>
      </w:r>
      <w:r w:rsidR="00ED6836" w:rsidRPr="00ED6836">
        <w:rPr>
          <w:rFonts w:ascii="Calibri" w:hAnsi="Calibri" w:cs="Calibri"/>
        </w:rPr>
        <w:t xml:space="preserve"> biomarkers</w:t>
      </w:r>
      <w:r w:rsidR="00795BB3">
        <w:rPr>
          <w:rFonts w:ascii="Calibri" w:hAnsi="Calibri" w:cs="Calibri"/>
        </w:rPr>
        <w:t xml:space="preserve"> included in the package</w:t>
      </w:r>
      <w:r w:rsidR="00ED6836" w:rsidRPr="00ED6836">
        <w:rPr>
          <w:rFonts w:ascii="Calibri" w:hAnsi="Calibri" w:cs="Calibri"/>
        </w:rPr>
        <w:t xml:space="preserve"> and connecting the outputs of the SAMBA </w:t>
      </w:r>
      <w:r w:rsidR="00F80B30">
        <w:rPr>
          <w:rFonts w:ascii="Calibri" w:hAnsi="Calibri" w:cs="Calibri"/>
        </w:rPr>
        <w:t>package</w:t>
      </w:r>
      <w:r w:rsidR="00ED6836" w:rsidRPr="00ED6836">
        <w:rPr>
          <w:rFonts w:ascii="Calibri" w:hAnsi="Calibri" w:cs="Calibri"/>
        </w:rPr>
        <w:t xml:space="preserve"> (either the </w:t>
      </w:r>
      <w:r w:rsidR="008163AE">
        <w:rPr>
          <w:rFonts w:ascii="Calibri" w:hAnsi="Calibri" w:cs="Calibri"/>
        </w:rPr>
        <w:t>summary</w:t>
      </w:r>
      <w:r w:rsidR="00ED6836" w:rsidRPr="00ED6836">
        <w:rPr>
          <w:rFonts w:ascii="Calibri" w:hAnsi="Calibri" w:cs="Calibri"/>
        </w:rPr>
        <w:t xml:space="preserve"> result file or clean datasets) with other nutrition information (over- and under-nutrition) and health outcomes to explore association between micronutrient deficiencies and NCDs</w:t>
      </w:r>
      <w:r w:rsidR="00D31FAC">
        <w:rPr>
          <w:rFonts w:ascii="Calibri" w:hAnsi="Calibri" w:cs="Calibri"/>
        </w:rPr>
        <w:t xml:space="preserve"> and </w:t>
      </w:r>
      <w:r w:rsidR="00D31FAC" w:rsidRPr="00ED6836">
        <w:rPr>
          <w:rFonts w:ascii="Calibri" w:hAnsi="Calibri" w:cs="Calibri"/>
        </w:rPr>
        <w:t>malnutrition in all forms</w:t>
      </w:r>
      <w:r w:rsidR="00ED6836" w:rsidRPr="00ED6836">
        <w:rPr>
          <w:rFonts w:ascii="Calibri" w:hAnsi="Calibri" w:cs="Calibri"/>
        </w:rPr>
        <w:t>.</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3FD9A40A"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collection nor remov</w:t>
      </w:r>
      <w:r w:rsidR="00795BB3">
        <w:rPr>
          <w:rFonts w:ascii="Calibri" w:eastAsia="Times New Roman" w:hAnsi="Calibri" w:cs="Calibri"/>
          <w:color w:val="000000" w:themeColor="text1"/>
          <w:sz w:val="24"/>
          <w:szCs w:val="24"/>
        </w:rPr>
        <w:t>e</w:t>
      </w:r>
      <w:r w:rsidRPr="008A08EA">
        <w:rPr>
          <w:rFonts w:ascii="Calibri" w:eastAsia="Times New Roman" w:hAnsi="Calibri" w:cs="Calibri"/>
          <w:color w:val="000000" w:themeColor="text1"/>
          <w:sz w:val="24"/>
          <w:szCs w:val="24"/>
        </w:rPr>
        <w:t xml:space="preserve"> extreme or unreasonable values of micronutrient biomarkers. </w:t>
      </w:r>
      <w:r w:rsidR="00FA7890">
        <w:rPr>
          <w:rFonts w:ascii="Calibri" w:eastAsia="Times New Roman" w:hAnsi="Calibri" w:cs="Calibri"/>
          <w:color w:val="000000" w:themeColor="text1"/>
          <w:sz w:val="24"/>
          <w:szCs w:val="24"/>
        </w:rPr>
        <w:t>SAMBA</w:t>
      </w:r>
      <w:r w:rsidR="00FA7890" w:rsidRPr="008A08EA">
        <w:rPr>
          <w:rFonts w:ascii="Calibri" w:eastAsia="Times New Roman" w:hAnsi="Calibri" w:cs="Calibri"/>
          <w:color w:val="000000" w:themeColor="text1"/>
          <w:sz w:val="24"/>
          <w:szCs w:val="24"/>
        </w:rPr>
        <w:t xml:space="preserve"> will not remove any outliners, because for lots of surveys, such as NHANES, biomarker values are already cleaned and within a reasonable range.</w:t>
      </w:r>
      <w:r w:rsidR="00FA7890">
        <w:rPr>
          <w:rFonts w:ascii="Calibri" w:eastAsia="Times New Roman" w:hAnsi="Calibri" w:cs="Calibri"/>
          <w:color w:val="000000" w:themeColor="text1"/>
          <w:sz w:val="24"/>
          <w:szCs w:val="24"/>
        </w:rPr>
        <w:t xml:space="preserve"> However, b</w:t>
      </w:r>
      <w:r w:rsidRPr="008A08EA">
        <w:rPr>
          <w:rFonts w:ascii="Calibri" w:eastAsia="Times New Roman" w:hAnsi="Calibri" w:cs="Calibri"/>
          <w:color w:val="000000" w:themeColor="text1"/>
          <w:sz w:val="24"/>
          <w:szCs w:val="24"/>
        </w:rPr>
        <w:t xml:space="preserve">y default, the SAMBA package </w:t>
      </w:r>
      <w:r w:rsidRPr="008A08EA">
        <w:rPr>
          <w:rFonts w:ascii="Calibri" w:eastAsia="Times New Roman" w:hAnsi="Calibri" w:cs="Calibri"/>
          <w:color w:val="000000" w:themeColor="text1"/>
          <w:sz w:val="24"/>
          <w:szCs w:val="24"/>
        </w:rPr>
        <w:lastRenderedPageBreak/>
        <w:t xml:space="preserve">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00FA7890">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w:t>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 xml:space="preserve">rigorous, standardized training of laboratory technicians,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w:t>
      </w:r>
      <w:r w:rsidR="00D209C1">
        <w:rPr>
          <w:rFonts w:ascii="Calibri" w:eastAsia="Times New Roman" w:hAnsi="Calibri" w:cs="Calibri"/>
          <w:color w:val="000000" w:themeColor="text1"/>
          <w:sz w:val="24"/>
          <w:szCs w:val="24"/>
        </w:rPr>
        <w:t xml:space="preserve">measurements </w:t>
      </w:r>
      <w:r w:rsidRPr="008A08EA">
        <w:rPr>
          <w:rFonts w:ascii="Calibri" w:eastAsia="Times New Roman" w:hAnsi="Calibri" w:cs="Calibri"/>
          <w:color w:val="000000" w:themeColor="text1"/>
          <w:sz w:val="24"/>
          <w:szCs w:val="24"/>
        </w:rPr>
        <w:t xml:space="preserve">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calculate percent of people with more than </w:t>
      </w:r>
      <w:r w:rsidR="00D209C1">
        <w:rPr>
          <w:rFonts w:ascii="Calibri" w:eastAsia="Times New Roman" w:hAnsi="Calibri" w:cs="Calibri"/>
          <w:color w:val="000000" w:themeColor="text1"/>
          <w:sz w:val="24"/>
          <w:szCs w:val="24"/>
        </w:rPr>
        <w:t xml:space="preserve">one </w:t>
      </w:r>
      <w:r w:rsidRPr="008A08EA">
        <w:rPr>
          <w:rFonts w:ascii="Calibri" w:eastAsia="Times New Roman" w:hAnsi="Calibri" w:cs="Calibri"/>
          <w:color w:val="000000" w:themeColor="text1"/>
          <w:sz w:val="24"/>
          <w:szCs w:val="24"/>
        </w:rPr>
        <w:t>nutrient deficienc</w:t>
      </w:r>
      <w:r w:rsidR="00D209C1">
        <w:rPr>
          <w:rFonts w:ascii="Calibri" w:eastAsia="Times New Roman" w:hAnsi="Calibri" w:cs="Calibri"/>
          <w:color w:val="000000" w:themeColor="text1"/>
          <w:sz w:val="24"/>
          <w:szCs w:val="24"/>
        </w:rPr>
        <w:t>y</w:t>
      </w:r>
      <w:r w:rsidRPr="008A08EA">
        <w:rPr>
          <w:rFonts w:ascii="Calibri" w:eastAsia="Times New Roman" w:hAnsi="Calibri" w:cs="Calibri"/>
          <w:color w:val="000000" w:themeColor="text1"/>
          <w:sz w:val="24"/>
          <w:szCs w:val="24"/>
        </w:rPr>
        <w:t xml:space="preserve">, such as the prevalence of </w:t>
      </w:r>
      <w:r w:rsidR="00D209C1">
        <w:rPr>
          <w:rFonts w:ascii="Calibri" w:eastAsia="Times New Roman" w:hAnsi="Calibri" w:cs="Calibri"/>
          <w:color w:val="000000" w:themeColor="text1"/>
          <w:sz w:val="24"/>
          <w:szCs w:val="24"/>
        </w:rPr>
        <w:t xml:space="preserve">individuals with </w:t>
      </w:r>
      <w:r w:rsidRPr="008A08EA">
        <w:rPr>
          <w:rFonts w:ascii="Calibri" w:eastAsia="Times New Roman" w:hAnsi="Calibri" w:cs="Calibri"/>
          <w:color w:val="000000" w:themeColor="text1"/>
          <w:sz w:val="24"/>
          <w:szCs w:val="24"/>
        </w:rPr>
        <w:t xml:space="preserve">both vitamin A and iron deficiencies. To address this limitation, we recommend </w:t>
      </w:r>
      <w:r w:rsidR="001378B1">
        <w:rPr>
          <w:rFonts w:ascii="Calibri" w:eastAsia="Times New Roman" w:hAnsi="Calibri" w:cs="Calibri"/>
          <w:color w:val="000000" w:themeColor="text1"/>
          <w:sz w:val="24"/>
          <w:szCs w:val="24"/>
        </w:rPr>
        <w:t xml:space="preserve">analysts </w:t>
      </w:r>
      <w:r w:rsidRPr="008A08EA">
        <w:rPr>
          <w:rFonts w:ascii="Calibri" w:eastAsia="Times New Roman" w:hAnsi="Calibri" w:cs="Calibri"/>
          <w:color w:val="000000" w:themeColor="text1"/>
          <w:sz w:val="24"/>
          <w:szCs w:val="24"/>
        </w:rPr>
        <w:t xml:space="preserve">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w:t>
      </w:r>
      <w:r w:rsidR="00C35344">
        <w:rPr>
          <w:rFonts w:ascii="Calibri" w:eastAsia="Times New Roman" w:hAnsi="Calibri" w:cs="Calibri"/>
          <w:color w:val="000000" w:themeColor="text1"/>
          <w:sz w:val="24"/>
          <w:szCs w:val="24"/>
        </w:rPr>
        <w:t xml:space="preserve">because </w:t>
      </w:r>
      <w:r w:rsidR="00A741E3">
        <w:rPr>
          <w:rFonts w:ascii="Calibri" w:eastAsia="Times New Roman" w:hAnsi="Calibri" w:cs="Calibri"/>
          <w:color w:val="000000" w:themeColor="text1"/>
          <w:sz w:val="24"/>
          <w:szCs w:val="24"/>
        </w:rPr>
        <w:t xml:space="preserve">the BRINDA adjustment method </w:t>
      </w:r>
      <w:r w:rsidR="00EC5F98">
        <w:rPr>
          <w:rFonts w:ascii="Calibri" w:eastAsia="Times New Roman" w:hAnsi="Calibri" w:cs="Calibri"/>
          <w:color w:val="000000" w:themeColor="text1"/>
          <w:sz w:val="24"/>
          <w:szCs w:val="24"/>
        </w:rPr>
        <w:t>is only applicable</w:t>
      </w:r>
      <w:r w:rsidR="00A741E3">
        <w:rPr>
          <w:rFonts w:ascii="Calibri" w:eastAsia="Times New Roman" w:hAnsi="Calibri" w:cs="Calibri"/>
          <w:color w:val="000000" w:themeColor="text1"/>
          <w:sz w:val="24"/>
          <w:szCs w:val="24"/>
        </w:rPr>
        <w:t xml:space="preserve"> to selected nutrients (</w:t>
      </w:r>
      <w:r w:rsidR="00480F59">
        <w:rPr>
          <w:rFonts w:ascii="Calibri" w:eastAsia="Times New Roman" w:hAnsi="Calibri" w:cs="Calibri"/>
          <w:color w:val="000000" w:themeColor="text1"/>
          <w:sz w:val="24"/>
          <w:szCs w:val="24"/>
        </w:rPr>
        <w:t>i.e.</w:t>
      </w:r>
      <w:r w:rsidR="00DC20C7">
        <w:rPr>
          <w:rFonts w:ascii="Calibri" w:eastAsia="Times New Roman" w:hAnsi="Calibri" w:cs="Calibri"/>
          <w:color w:val="000000" w:themeColor="text1"/>
          <w:sz w:val="24"/>
          <w:szCs w:val="24"/>
        </w:rPr>
        <w:t>,</w:t>
      </w:r>
      <w:r w:rsidR="00480F59">
        <w:rPr>
          <w:rFonts w:ascii="Calibri" w:eastAsia="Times New Roman" w:hAnsi="Calibri" w:cs="Calibri"/>
          <w:color w:val="000000" w:themeColor="text1"/>
          <w:sz w:val="24"/>
          <w:szCs w:val="24"/>
        </w:rPr>
        <w:t xml:space="preserve"> </w:t>
      </w:r>
      <w:r w:rsidR="00A741E3">
        <w:rPr>
          <w:rFonts w:ascii="Calibri" w:eastAsia="Times New Roman" w:hAnsi="Calibri" w:cs="Calibri"/>
          <w:color w:val="000000" w:themeColor="text1"/>
          <w:sz w:val="24"/>
          <w:szCs w:val="24"/>
        </w:rPr>
        <w:t xml:space="preserve">retinol binding protein, serum retinol, serum ferritin, </w:t>
      </w:r>
      <w:proofErr w:type="spellStart"/>
      <w:r w:rsidR="00A741E3">
        <w:rPr>
          <w:rFonts w:ascii="Calibri" w:eastAsia="Times New Roman" w:hAnsi="Calibri" w:cs="Calibri"/>
          <w:color w:val="000000" w:themeColor="text1"/>
          <w:sz w:val="24"/>
          <w:szCs w:val="24"/>
        </w:rPr>
        <w:t>sT</w:t>
      </w:r>
      <w:r w:rsidR="00EC5F98">
        <w:rPr>
          <w:rFonts w:ascii="Calibri" w:eastAsia="Times New Roman" w:hAnsi="Calibri" w:cs="Calibri"/>
          <w:color w:val="000000" w:themeColor="text1"/>
          <w:sz w:val="24"/>
          <w:szCs w:val="24"/>
        </w:rPr>
        <w:t>fR</w:t>
      </w:r>
      <w:proofErr w:type="spellEnd"/>
      <w:r w:rsidR="00EC5F98">
        <w:rPr>
          <w:rFonts w:ascii="Calibri" w:eastAsia="Times New Roman" w:hAnsi="Calibri" w:cs="Calibri"/>
          <w:color w:val="000000" w:themeColor="text1"/>
          <w:sz w:val="24"/>
          <w:szCs w:val="24"/>
        </w:rPr>
        <w:t xml:space="preserve">, </w:t>
      </w:r>
      <w:r w:rsidR="005F1EB1">
        <w:rPr>
          <w:rFonts w:ascii="Calibri" w:eastAsia="Times New Roman" w:hAnsi="Calibri" w:cs="Calibri"/>
          <w:color w:val="000000" w:themeColor="text1"/>
          <w:sz w:val="24"/>
          <w:szCs w:val="24"/>
        </w:rPr>
        <w:t xml:space="preserve">RBC and serum folate, </w:t>
      </w:r>
      <w:r w:rsidR="00DC20C7">
        <w:rPr>
          <w:rFonts w:ascii="Calibri" w:eastAsia="Times New Roman" w:hAnsi="Calibri" w:cs="Calibri"/>
          <w:color w:val="000000" w:themeColor="text1"/>
          <w:sz w:val="24"/>
          <w:szCs w:val="24"/>
        </w:rPr>
        <w:t xml:space="preserve">serum B-12, </w:t>
      </w:r>
      <w:r w:rsidR="005F1EB1">
        <w:rPr>
          <w:rFonts w:ascii="Calibri" w:eastAsia="Times New Roman" w:hAnsi="Calibri" w:cs="Calibri"/>
          <w:color w:val="000000" w:themeColor="text1"/>
          <w:sz w:val="24"/>
          <w:szCs w:val="24"/>
        </w:rPr>
        <w:t>and serum zinc) among WRA and PSC</w:t>
      </w:r>
      <w:r w:rsidR="00C35344">
        <w:rPr>
          <w:rFonts w:ascii="Calibri" w:eastAsia="Times New Roman" w:hAnsi="Calibri" w:cs="Calibri"/>
          <w:color w:val="000000" w:themeColor="text1"/>
          <w:sz w:val="24"/>
          <w:szCs w:val="24"/>
        </w:rPr>
        <w:t>,</w:t>
      </w:r>
      <w:r w:rsidR="008C28DB">
        <w:rPr>
          <w:rFonts w:ascii="Calibri" w:eastAsia="Times New Roman" w:hAnsi="Calibri" w:cs="Calibri"/>
          <w:color w:val="000000" w:themeColor="text1"/>
          <w:sz w:val="24"/>
          <w:szCs w:val="24"/>
        </w:rPr>
        <w:t xml:space="preserve"> </w:t>
      </w:r>
      <w:r w:rsidR="0042789F">
        <w:rPr>
          <w:rFonts w:ascii="Calibri" w:eastAsia="Times New Roman" w:hAnsi="Calibri" w:cs="Calibri"/>
          <w:color w:val="000000" w:themeColor="text1"/>
          <w:sz w:val="24"/>
          <w:szCs w:val="24"/>
        </w:rPr>
        <w:t>despite that</w:t>
      </w:r>
      <w:r w:rsidR="008C28DB">
        <w:rPr>
          <w:rFonts w:ascii="Calibri" w:eastAsia="Times New Roman" w:hAnsi="Calibri" w:cs="Calibri"/>
          <w:color w:val="000000" w:themeColor="text1"/>
          <w:sz w:val="24"/>
          <w:szCs w:val="24"/>
        </w:rPr>
        <w:t xml:space="preserve"> SAMBA can be used to analyze all types of micronutrients among all population group</w:t>
      </w:r>
      <w:r w:rsidR="009274AC">
        <w:rPr>
          <w:rFonts w:ascii="Calibri" w:eastAsia="Times New Roman" w:hAnsi="Calibri" w:cs="Calibri"/>
          <w:color w:val="000000" w:themeColor="text1"/>
          <w:sz w:val="24"/>
          <w:szCs w:val="24"/>
        </w:rPr>
        <w:t>s</w:t>
      </w:r>
      <w:r w:rsidR="008C28DB">
        <w:rPr>
          <w:rFonts w:ascii="Calibri" w:eastAsia="Times New Roman" w:hAnsi="Calibri" w:cs="Calibri"/>
          <w:color w:val="000000" w:themeColor="text1"/>
          <w:sz w:val="24"/>
          <w:szCs w:val="24"/>
        </w:rPr>
        <w:t>,</w:t>
      </w:r>
      <w:r w:rsidR="00C35344">
        <w:rPr>
          <w:rFonts w:ascii="Calibri" w:eastAsia="Times New Roman" w:hAnsi="Calibri" w:cs="Calibri"/>
          <w:color w:val="000000" w:themeColor="text1"/>
          <w:sz w:val="24"/>
          <w:szCs w:val="24"/>
        </w:rPr>
        <w:t xml:space="preserve"> t</w:t>
      </w:r>
      <w:r w:rsidR="005F1EB1">
        <w:rPr>
          <w:rFonts w:ascii="Calibri" w:eastAsia="Times New Roman" w:hAnsi="Calibri" w:cs="Calibri"/>
          <w:color w:val="000000" w:themeColor="text1"/>
          <w:sz w:val="24"/>
          <w:szCs w:val="24"/>
        </w:rPr>
        <w:t xml:space="preserve">he SAMBA package does not </w:t>
      </w:r>
      <w:r w:rsidR="00D64F79">
        <w:rPr>
          <w:rFonts w:ascii="Calibri" w:eastAsia="Times New Roman" w:hAnsi="Calibri" w:cs="Calibri"/>
          <w:color w:val="000000" w:themeColor="text1"/>
          <w:sz w:val="24"/>
          <w:szCs w:val="24"/>
        </w:rPr>
        <w:t xml:space="preserve">apply </w:t>
      </w:r>
      <w:r w:rsidR="008F5E3F">
        <w:rPr>
          <w:rFonts w:ascii="Calibri" w:eastAsia="Times New Roman" w:hAnsi="Calibri" w:cs="Calibri"/>
          <w:color w:val="000000" w:themeColor="text1"/>
          <w:sz w:val="24"/>
          <w:szCs w:val="24"/>
        </w:rPr>
        <w:t xml:space="preserve">inflammation adjustment </w:t>
      </w:r>
      <w:r w:rsidR="00D64F79">
        <w:rPr>
          <w:rFonts w:ascii="Calibri" w:eastAsia="Times New Roman" w:hAnsi="Calibri" w:cs="Calibri"/>
          <w:color w:val="000000" w:themeColor="text1"/>
          <w:sz w:val="24"/>
          <w:szCs w:val="24"/>
        </w:rPr>
        <w:t>to</w:t>
      </w:r>
      <w:r w:rsidR="005F1EB1">
        <w:rPr>
          <w:rFonts w:ascii="Calibri" w:eastAsia="Times New Roman" w:hAnsi="Calibri" w:cs="Calibri"/>
          <w:color w:val="000000" w:themeColor="text1"/>
          <w:sz w:val="24"/>
          <w:szCs w:val="24"/>
        </w:rPr>
        <w:t xml:space="preserve"> nutrients that were not described above or outside of the WRA or PSC </w:t>
      </w:r>
      <w:r w:rsidR="007A1E4C">
        <w:rPr>
          <w:rFonts w:ascii="Calibri" w:eastAsia="Times New Roman" w:hAnsi="Calibri" w:cs="Calibri"/>
          <w:color w:val="000000" w:themeColor="text1"/>
          <w:sz w:val="24"/>
          <w:szCs w:val="24"/>
        </w:rPr>
        <w:t xml:space="preserve">population </w:t>
      </w:r>
      <w:r w:rsidR="005F1EB1">
        <w:rPr>
          <w:rFonts w:ascii="Calibri" w:eastAsia="Times New Roman" w:hAnsi="Calibri" w:cs="Calibri"/>
          <w:color w:val="000000" w:themeColor="text1"/>
          <w:sz w:val="24"/>
          <w:szCs w:val="24"/>
        </w:rPr>
        <w:t xml:space="preserve">groups. However, </w:t>
      </w:r>
      <w:r w:rsidR="00C35344">
        <w:rPr>
          <w:rFonts w:ascii="Calibri" w:eastAsia="Times New Roman" w:hAnsi="Calibri" w:cs="Calibri"/>
          <w:color w:val="000000" w:themeColor="text1"/>
          <w:sz w:val="24"/>
          <w:szCs w:val="24"/>
        </w:rPr>
        <w:t xml:space="preserve">to </w:t>
      </w:r>
      <w:r w:rsidR="008654E0">
        <w:rPr>
          <w:rFonts w:ascii="Calibri" w:eastAsia="Times New Roman" w:hAnsi="Calibri" w:cs="Calibri"/>
          <w:color w:val="000000" w:themeColor="text1"/>
          <w:sz w:val="24"/>
          <w:szCs w:val="24"/>
        </w:rPr>
        <w:t>apply inflammation adjustment</w:t>
      </w:r>
      <w:r w:rsidR="00C35344">
        <w:rPr>
          <w:rFonts w:ascii="Calibri" w:eastAsia="Times New Roman" w:hAnsi="Calibri" w:cs="Calibri"/>
          <w:color w:val="000000" w:themeColor="text1"/>
          <w:sz w:val="24"/>
          <w:szCs w:val="24"/>
        </w:rPr>
        <w:t xml:space="preserve"> </w:t>
      </w:r>
      <w:r w:rsidR="00641D92">
        <w:rPr>
          <w:rFonts w:ascii="Calibri" w:eastAsia="Times New Roman" w:hAnsi="Calibri" w:cs="Calibri"/>
          <w:color w:val="000000" w:themeColor="text1"/>
          <w:sz w:val="24"/>
          <w:szCs w:val="24"/>
        </w:rPr>
        <w:t>to</w:t>
      </w:r>
      <w:r w:rsidR="00C35344">
        <w:rPr>
          <w:rFonts w:ascii="Calibri" w:eastAsia="Times New Roman" w:hAnsi="Calibri" w:cs="Calibri"/>
          <w:color w:val="000000" w:themeColor="text1"/>
          <w:sz w:val="24"/>
          <w:szCs w:val="24"/>
        </w:rPr>
        <w:t xml:space="preserve"> other population groups, </w:t>
      </w:r>
      <w:r w:rsidR="005F1EB1">
        <w:rPr>
          <w:rFonts w:ascii="Calibri" w:eastAsia="Times New Roman" w:hAnsi="Calibri" w:cs="Calibri"/>
          <w:color w:val="000000" w:themeColor="text1"/>
          <w:sz w:val="24"/>
          <w:szCs w:val="24"/>
        </w:rPr>
        <w:t xml:space="preserve">users are recommended </w:t>
      </w:r>
      <w:r w:rsidR="00C35344">
        <w:rPr>
          <w:rFonts w:ascii="Calibri" w:eastAsia="Times New Roman" w:hAnsi="Calibri" w:cs="Calibri"/>
          <w:color w:val="000000" w:themeColor="text1"/>
          <w:sz w:val="24"/>
          <w:szCs w:val="24"/>
        </w:rPr>
        <w:t xml:space="preserve">examining the relation between nutrients and inflammation markers (AGP or CRP) and applying the BRINDA adjustment algorithm if an obvious relation exists </w:t>
      </w:r>
      <w:r w:rsidR="00C35344">
        <w:rPr>
          <w:rFonts w:ascii="Calibri" w:eastAsia="Times New Roman" w:hAnsi="Calibri" w:cs="Calibri"/>
          <w:color w:val="000000" w:themeColor="text1"/>
          <w:sz w:val="24"/>
          <w:szCs w:val="24"/>
        </w:rPr>
        <w:fldChar w:fldCharType="begin"/>
      </w:r>
      <w:r w:rsidR="00C35344">
        <w:rPr>
          <w:rFonts w:ascii="Calibri" w:eastAsia="Times New Roman" w:hAnsi="Calibri" w:cs="Calibri"/>
          <w:color w:val="000000" w:themeColor="text1"/>
          <w:sz w:val="24"/>
          <w:szCs w:val="24"/>
        </w:rPr>
        <w:instrText xml:space="preserve"> ADDIN ZOTERO_ITEM CSL_CITATION {"citationID":"8ZZ32j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35344">
        <w:rPr>
          <w:rFonts w:ascii="Calibri" w:eastAsia="Times New Roman" w:hAnsi="Calibri" w:cs="Calibri"/>
          <w:color w:val="000000" w:themeColor="text1"/>
          <w:sz w:val="24"/>
          <w:szCs w:val="24"/>
        </w:rPr>
        <w:fldChar w:fldCharType="separate"/>
      </w:r>
      <w:r w:rsidR="00C35344">
        <w:rPr>
          <w:rFonts w:ascii="Calibri" w:eastAsia="Times New Roman" w:hAnsi="Calibri" w:cs="Calibri"/>
          <w:noProof/>
          <w:color w:val="000000" w:themeColor="text1"/>
          <w:sz w:val="24"/>
          <w:szCs w:val="24"/>
        </w:rPr>
        <w:t>(9)</w:t>
      </w:r>
      <w:r w:rsidR="00C35344">
        <w:rPr>
          <w:rFonts w:ascii="Calibri" w:eastAsia="Times New Roman" w:hAnsi="Calibri" w:cs="Calibri"/>
          <w:color w:val="000000" w:themeColor="text1"/>
          <w:sz w:val="24"/>
          <w:szCs w:val="24"/>
        </w:rPr>
        <w:fldChar w:fldCharType="end"/>
      </w:r>
      <w:r w:rsidR="00C35344">
        <w:rPr>
          <w:rFonts w:ascii="Calibri" w:eastAsia="Times New Roman" w:hAnsi="Calibri" w:cs="Calibri"/>
          <w:color w:val="000000" w:themeColor="text1"/>
          <w:sz w:val="24"/>
          <w:szCs w:val="24"/>
        </w:rPr>
        <w:t xml:space="preserve">. </w:t>
      </w:r>
      <w:r w:rsidR="00521A11">
        <w:rPr>
          <w:rFonts w:ascii="Calibri" w:eastAsia="Times New Roman" w:hAnsi="Calibri" w:cs="Calibri"/>
          <w:color w:val="000000" w:themeColor="text1"/>
          <w:sz w:val="24"/>
          <w:szCs w:val="24"/>
        </w:rPr>
        <w:t xml:space="preserve">Fourth, </w:t>
      </w:r>
      <w:r w:rsidR="003B60BC">
        <w:rPr>
          <w:rFonts w:ascii="Calibri" w:eastAsia="Times New Roman" w:hAnsi="Calibri" w:cs="Calibri"/>
          <w:color w:val="000000" w:themeColor="text1"/>
          <w:sz w:val="24"/>
          <w:szCs w:val="24"/>
        </w:rPr>
        <w:t>although users can define the cutoffs for micronutrient deficiencies based on age and population group</w:t>
      </w:r>
      <w:r w:rsidR="0080508C">
        <w:rPr>
          <w:rFonts w:ascii="Calibri" w:eastAsia="Times New Roman" w:hAnsi="Calibri" w:cs="Calibri"/>
          <w:color w:val="000000" w:themeColor="text1"/>
          <w:sz w:val="24"/>
          <w:szCs w:val="24"/>
        </w:rPr>
        <w:t>s</w:t>
      </w:r>
      <w:r w:rsidR="003B60BC">
        <w:rPr>
          <w:rFonts w:ascii="Calibri" w:eastAsia="Times New Roman" w:hAnsi="Calibri" w:cs="Calibri"/>
          <w:color w:val="000000" w:themeColor="text1"/>
          <w:sz w:val="24"/>
          <w:szCs w:val="24"/>
        </w:rPr>
        <w:t xml:space="preserve"> (man, women, and pregnant women) in the SAMBA package, users cannot define cutoffs based on other factors such as smoking </w:t>
      </w:r>
      <w:r w:rsidR="00A85F97">
        <w:rPr>
          <w:rFonts w:ascii="Calibri" w:eastAsia="Times New Roman" w:hAnsi="Calibri" w:cs="Calibri"/>
          <w:color w:val="000000" w:themeColor="text1"/>
          <w:sz w:val="24"/>
          <w:szCs w:val="24"/>
        </w:rPr>
        <w:t xml:space="preserve">or fasting </w:t>
      </w:r>
      <w:r w:rsidR="003B60BC">
        <w:rPr>
          <w:rFonts w:ascii="Calibri" w:eastAsia="Times New Roman" w:hAnsi="Calibri" w:cs="Calibri"/>
          <w:color w:val="000000" w:themeColor="text1"/>
          <w:sz w:val="24"/>
          <w:szCs w:val="24"/>
        </w:rPr>
        <w:t>status</w:t>
      </w:r>
      <w:r w:rsidR="00A85F97">
        <w:rPr>
          <w:rFonts w:ascii="Calibri" w:eastAsia="Times New Roman" w:hAnsi="Calibri" w:cs="Calibri"/>
          <w:color w:val="000000" w:themeColor="text1"/>
          <w:sz w:val="24"/>
          <w:szCs w:val="24"/>
        </w:rPr>
        <w:t xml:space="preserve"> and </w:t>
      </w:r>
      <w:r w:rsidR="003B60BC">
        <w:rPr>
          <w:rFonts w:ascii="Calibri" w:eastAsia="Times New Roman" w:hAnsi="Calibri" w:cs="Calibri"/>
          <w:color w:val="000000" w:themeColor="text1"/>
          <w:sz w:val="24"/>
          <w:szCs w:val="24"/>
        </w:rPr>
        <w:t xml:space="preserve">altitude. </w:t>
      </w:r>
      <w:r w:rsidR="0080508C">
        <w:rPr>
          <w:rFonts w:ascii="Calibri" w:eastAsia="Times New Roman" w:hAnsi="Calibri" w:cs="Calibri"/>
          <w:color w:val="000000" w:themeColor="text1"/>
          <w:sz w:val="24"/>
          <w:szCs w:val="24"/>
        </w:rPr>
        <w:t>Instead, u</w:t>
      </w:r>
      <w:r w:rsidR="003B60BC">
        <w:rPr>
          <w:rFonts w:ascii="Calibri" w:eastAsia="Times New Roman" w:hAnsi="Calibri" w:cs="Calibri"/>
          <w:color w:val="000000" w:themeColor="text1"/>
          <w:sz w:val="24"/>
          <w:szCs w:val="24"/>
        </w:rPr>
        <w:t xml:space="preserve">sers are recommended adjusting the </w:t>
      </w:r>
      <w:r w:rsidR="00A85F97">
        <w:rPr>
          <w:rFonts w:ascii="Calibri" w:eastAsia="Times New Roman" w:hAnsi="Calibri" w:cs="Calibri"/>
          <w:color w:val="000000" w:themeColor="text1"/>
          <w:sz w:val="24"/>
          <w:szCs w:val="24"/>
        </w:rPr>
        <w:t xml:space="preserve">effect of the smoking or fasting status or altitude on biomarker values and then apply the SAMBA package. </w:t>
      </w:r>
      <w:r w:rsidR="00521A11">
        <w:rPr>
          <w:rFonts w:ascii="Calibri" w:eastAsia="Times New Roman" w:hAnsi="Calibri" w:cs="Calibri"/>
          <w:color w:val="000000" w:themeColor="text1"/>
          <w:sz w:val="24"/>
          <w:szCs w:val="24"/>
        </w:rPr>
        <w:t xml:space="preserve">Fifth, </w:t>
      </w:r>
      <w:r w:rsidR="005433E2" w:rsidRPr="008A08EA">
        <w:rPr>
          <w:rFonts w:ascii="Calibri" w:eastAsia="Times New Roman" w:hAnsi="Calibri" w:cs="Calibri"/>
          <w:color w:val="000000" w:themeColor="text1"/>
          <w:sz w:val="24"/>
          <w:szCs w:val="24"/>
        </w:rPr>
        <w:t xml:space="preserve">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w:t>
      </w:r>
      <w:r w:rsidR="005433E2" w:rsidRPr="008A08EA">
        <w:rPr>
          <w:rFonts w:ascii="Calibri" w:eastAsia="Times New Roman" w:hAnsi="Calibri" w:cs="Calibri"/>
          <w:color w:val="000000" w:themeColor="text1"/>
          <w:sz w:val="24"/>
          <w:szCs w:val="24"/>
        </w:rPr>
        <w:lastRenderedPageBreak/>
        <w:t xml:space="preserve">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w:t>
      </w:r>
      <w:r w:rsidR="00D209C1">
        <w:rPr>
          <w:rFonts w:ascii="Calibri" w:eastAsia="Times New Roman" w:hAnsi="Calibri" w:cs="Calibri"/>
          <w:color w:val="000000" w:themeColor="text1"/>
          <w:sz w:val="24"/>
          <w:szCs w:val="24"/>
        </w:rPr>
        <w:t xml:space="preserve">be </w:t>
      </w:r>
      <w:r w:rsidR="005433E2" w:rsidRPr="008A08EA">
        <w:rPr>
          <w:rFonts w:ascii="Calibri" w:eastAsia="Times New Roman" w:hAnsi="Calibri" w:cs="Calibri"/>
          <w:color w:val="000000" w:themeColor="text1"/>
          <w:sz w:val="24"/>
          <w:szCs w:val="24"/>
        </w:rPr>
        <w:t>equip</w:t>
      </w:r>
      <w:r w:rsidR="00D209C1">
        <w:rPr>
          <w:rFonts w:ascii="Calibri" w:eastAsia="Times New Roman" w:hAnsi="Calibri" w:cs="Calibri"/>
          <w:color w:val="000000" w:themeColor="text1"/>
          <w:sz w:val="24"/>
          <w:szCs w:val="24"/>
        </w:rPr>
        <w:t>ped</w:t>
      </w:r>
      <w:r w:rsidR="005433E2" w:rsidRPr="008A08EA">
        <w:rPr>
          <w:rFonts w:ascii="Calibri" w:eastAsia="Times New Roman" w:hAnsi="Calibri" w:cs="Calibri"/>
          <w:color w:val="000000" w:themeColor="text1"/>
          <w:sz w:val="24"/>
          <w:szCs w:val="24"/>
        </w:rPr>
        <w:t xml:space="preserve"> with basic R programming skills, which requires time and access to appropriate training materials. 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p>
    <w:p w14:paraId="40EAEAB6" w14:textId="77777777" w:rsidR="00596DE0" w:rsidRPr="008A08EA" w:rsidRDefault="00596DE0" w:rsidP="007B7D0A">
      <w:pPr>
        <w:spacing w:line="480" w:lineRule="auto"/>
        <w:jc w:val="both"/>
        <w:rPr>
          <w:rFonts w:ascii="Calibri" w:hAnsi="Calibri" w:cs="Calibri"/>
          <w:color w:val="000000" w:themeColor="text1"/>
        </w:rPr>
      </w:pPr>
    </w:p>
    <w:p w14:paraId="26B575E4" w14:textId="3C1F5107"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such as analysis of overlapping micronutrient deficiencies and generating a codebook of datasets based on the information filled in</w:t>
      </w:r>
      <w:r w:rsidR="00D209C1">
        <w:rPr>
          <w:rFonts w:ascii="Calibri" w:hAnsi="Calibri" w:cs="Calibri"/>
          <w:color w:val="000000" w:themeColor="text1"/>
        </w:rPr>
        <w:t>to the</w:t>
      </w:r>
      <w:r w:rsidRPr="008A08EA">
        <w:rPr>
          <w:rFonts w:ascii="Calibri" w:hAnsi="Calibri" w:cs="Calibri"/>
          <w:color w:val="000000" w:themeColor="text1"/>
        </w:rPr>
        <w:t xml:space="preserve"> biomarker dataset template. 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Pr="008A08EA" w:rsidRDefault="00783921" w:rsidP="00F36F4B">
      <w:pPr>
        <w:spacing w:line="480" w:lineRule="auto"/>
        <w:jc w:val="both"/>
        <w:rPr>
          <w:rFonts w:ascii="Calibri" w:hAnsi="Calibri" w:cs="Calibri"/>
        </w:rPr>
      </w:pP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223B3DDC"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005E47E5">
        <w:rPr>
          <w:rFonts w:ascii="Calibri" w:hAnsi="Calibri" w:cs="Calibri"/>
        </w:rPr>
        <w:t xml:space="preserve">Sarah Zyba, </w:t>
      </w:r>
      <w:r w:rsidRPr="008A08EA">
        <w:rPr>
          <w:rFonts w:ascii="Calibri" w:eastAsiaTheme="minorEastAsia" w:hAnsi="Calibri" w:cs="Calibri"/>
        </w:rPr>
        <w:t>Reina Engle-Stone</w:t>
      </w:r>
      <w:r w:rsidR="005E47E5">
        <w:rPr>
          <w:rFonts w:ascii="Calibri" w:eastAsiaTheme="minorEastAsia" w:hAnsi="Calibri" w:cs="Calibri"/>
        </w:rPr>
        <w:t>,</w:t>
      </w:r>
      <w:r w:rsidRPr="008A08EA">
        <w:rPr>
          <w:rFonts w:ascii="Calibri" w:eastAsiaTheme="minorEastAsia" w:hAnsi="Calibri" w:cs="Calibri"/>
        </w:rPr>
        <w:t xml:space="preserv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Vosti</w:t>
      </w:r>
      <w:r w:rsidRPr="008A08EA">
        <w:rPr>
          <w:rFonts w:ascii="Calibri" w:hAnsi="Calibri" w:cs="Calibri"/>
        </w:rPr>
        <w:t xml:space="preserve"> from University of California Davis, and Juna Carlos Sequel. The authors gratefully acknowledge BRINDA team members for their contribution to </w:t>
      </w:r>
      <w:r w:rsidR="005E47E5">
        <w:rPr>
          <w:rFonts w:ascii="Calibri" w:hAnsi="Calibri" w:cs="Calibri"/>
        </w:rPr>
        <w:t xml:space="preserve">organize and clean </w:t>
      </w:r>
      <w:r w:rsidRPr="008A08EA">
        <w:rPr>
          <w:rFonts w:ascii="Calibri" w:hAnsi="Calibri" w:cs="Calibri"/>
        </w:rPr>
        <w:t xml:space="preserve">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 xml:space="preserve">Y.D.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5D1837E6" w14:textId="36410ABE" w:rsidR="009F6A95" w:rsidRPr="00BB565D" w:rsidRDefault="00DD587C" w:rsidP="00BB565D">
      <w:pPr>
        <w:spacing w:line="480" w:lineRule="auto"/>
        <w:jc w:val="both"/>
        <w:rPr>
          <w:rFonts w:ascii="Calibri" w:hAnsi="Calibri" w:cs="Calibri"/>
        </w:rPr>
      </w:pPr>
      <w:r w:rsidRPr="008A08EA">
        <w:rPr>
          <w:rFonts w:ascii="Calibri" w:eastAsiaTheme="minorEastAsia" w:hAnsi="Calibri" w:cs="Calibri"/>
        </w:rPr>
        <w:t>Creation of the statistical code presented in this paper was made possible through support from the U.S. Agency for International Development (USAID) under the terms of contract 7200AA18C00070 awarded to JSI Research &amp; Training Institute, Inc. (JSI). The contents are the responsibility of JSI and do not necessarily reflect the views of USAID or the U.S. Government.</w:t>
      </w:r>
      <w:r w:rsidRPr="008A08EA">
        <w:rPr>
          <w:rFonts w:ascii="Calibri" w:hAnsi="Calibri" w:cs="Calibri"/>
        </w:rPr>
        <w:t xml:space="preserve"> This research was also supported by the Bill &amp; Melinda Gates Foundation (</w:t>
      </w:r>
      <w:commentRangeStart w:id="197"/>
      <w:commentRangeStart w:id="198"/>
      <w:r w:rsidRPr="008A08EA">
        <w:rPr>
          <w:rFonts w:ascii="Calibri" w:hAnsi="Calibri" w:cs="Calibri"/>
        </w:rPr>
        <w:t>OPPXXXX</w:t>
      </w:r>
      <w:commentRangeEnd w:id="197"/>
      <w:r w:rsidRPr="008A08EA">
        <w:rPr>
          <w:rStyle w:val="CommentReference"/>
          <w:rFonts w:ascii="Calibri" w:hAnsi="Calibri" w:cs="Calibri"/>
          <w:sz w:val="24"/>
          <w:szCs w:val="24"/>
        </w:rPr>
        <w:commentReference w:id="197"/>
      </w:r>
      <w:commentRangeEnd w:id="198"/>
      <w:r w:rsidR="00E634B2">
        <w:rPr>
          <w:rStyle w:val="CommentReference"/>
          <w:rFonts w:asciiTheme="minorHAnsi" w:eastAsiaTheme="minorEastAsia" w:hAnsiTheme="minorHAnsi" w:cstheme="minorBidi"/>
        </w:rPr>
        <w:commentReference w:id="198"/>
      </w:r>
      <w:r w:rsidRPr="008A08EA">
        <w:rPr>
          <w:rFonts w:ascii="Calibri" w:hAnsi="Calibri" w:cs="Calibri"/>
        </w:rPr>
        <w:t>).</w:t>
      </w:r>
    </w:p>
    <w:p w14:paraId="16938A02" w14:textId="77777777" w:rsidR="00804806" w:rsidRDefault="00804806" w:rsidP="009F6A95">
      <w:pPr>
        <w:spacing w:line="480" w:lineRule="auto"/>
        <w:jc w:val="center"/>
        <w:rPr>
          <w:rFonts w:ascii="Calibri" w:hAnsi="Calibri" w:cs="Calibri"/>
          <w:b/>
          <w:bCs/>
        </w:rPr>
        <w:sectPr w:rsidR="00804806" w:rsidSect="00BB565D">
          <w:footerReference w:type="even" r:id="rId12"/>
          <w:footerReference w:type="default" r:id="rId13"/>
          <w:type w:val="continuous"/>
          <w:pgSz w:w="11900" w:h="16840"/>
          <w:pgMar w:top="1440" w:right="1440" w:bottom="1440" w:left="1440" w:header="720" w:footer="720" w:gutter="0"/>
          <w:lnNumType w:countBy="1" w:restart="continuous"/>
          <w:cols w:space="720"/>
          <w:docGrid w:linePitch="360"/>
        </w:sectPr>
      </w:pPr>
    </w:p>
    <w:p w14:paraId="2A296A38" w14:textId="3BC86C42" w:rsidR="00804806" w:rsidRPr="00DF2D6B" w:rsidRDefault="00804806" w:rsidP="00804806">
      <w:pPr>
        <w:pStyle w:val="Caption"/>
        <w:keepNext/>
        <w:rPr>
          <w:i w:val="0"/>
          <w:color w:val="000000" w:themeColor="text1"/>
          <w:sz w:val="24"/>
          <w:szCs w:val="24"/>
        </w:rPr>
      </w:pPr>
      <w:commentRangeStart w:id="199"/>
      <w:commentRangeStart w:id="200"/>
      <w:r w:rsidRPr="00DF2D6B">
        <w:rPr>
          <w:i w:val="0"/>
          <w:color w:val="000000" w:themeColor="text1"/>
          <w:sz w:val="24"/>
          <w:szCs w:val="24"/>
        </w:rPr>
        <w:lastRenderedPageBreak/>
        <w:t xml:space="preserve">Table </w:t>
      </w:r>
      <w:r w:rsidRPr="00DF2D6B">
        <w:rPr>
          <w:i w:val="0"/>
          <w:color w:val="000000" w:themeColor="text1"/>
          <w:sz w:val="24"/>
          <w:szCs w:val="24"/>
        </w:rPr>
        <w:fldChar w:fldCharType="begin"/>
      </w:r>
      <w:r w:rsidRPr="00DF2D6B">
        <w:rPr>
          <w:i w:val="0"/>
          <w:color w:val="000000" w:themeColor="text1"/>
          <w:sz w:val="24"/>
          <w:szCs w:val="24"/>
        </w:rPr>
        <w:instrText xml:space="preserve"> SEQ Table \* ARABIC </w:instrText>
      </w:r>
      <w:r w:rsidRPr="00DF2D6B">
        <w:rPr>
          <w:i w:val="0"/>
          <w:color w:val="000000" w:themeColor="text1"/>
          <w:sz w:val="24"/>
          <w:szCs w:val="24"/>
        </w:rPr>
        <w:fldChar w:fldCharType="separate"/>
      </w:r>
      <w:r w:rsidRPr="00DF2D6B">
        <w:rPr>
          <w:i w:val="0"/>
          <w:noProof/>
          <w:color w:val="000000" w:themeColor="text1"/>
          <w:sz w:val="24"/>
          <w:szCs w:val="24"/>
        </w:rPr>
        <w:t>1</w:t>
      </w:r>
      <w:r w:rsidRPr="00DF2D6B">
        <w:rPr>
          <w:i w:val="0"/>
          <w:color w:val="000000" w:themeColor="text1"/>
          <w:sz w:val="24"/>
          <w:szCs w:val="24"/>
        </w:rPr>
        <w:fldChar w:fldCharType="end"/>
      </w:r>
      <w:r w:rsidRPr="00DF2D6B">
        <w:rPr>
          <w:i w:val="0"/>
          <w:color w:val="000000" w:themeColor="text1"/>
          <w:sz w:val="24"/>
          <w:szCs w:val="24"/>
        </w:rPr>
        <w:t xml:space="preserve">: </w:t>
      </w:r>
      <w:commentRangeEnd w:id="199"/>
      <w:r w:rsidR="00134250">
        <w:rPr>
          <w:rStyle w:val="CommentReference"/>
          <w:i w:val="0"/>
          <w:iCs w:val="0"/>
          <w:color w:val="auto"/>
        </w:rPr>
        <w:commentReference w:id="199"/>
      </w:r>
      <w:commentRangeEnd w:id="200"/>
      <w:r w:rsidR="001B62EE">
        <w:rPr>
          <w:rStyle w:val="CommentReference"/>
          <w:i w:val="0"/>
          <w:iCs w:val="0"/>
          <w:color w:val="auto"/>
        </w:rPr>
        <w:commentReference w:id="200"/>
      </w:r>
      <w:r>
        <w:rPr>
          <w:i w:val="0"/>
          <w:color w:val="000000" w:themeColor="text1"/>
          <w:sz w:val="24"/>
          <w:szCs w:val="24"/>
        </w:rPr>
        <w:t xml:space="preserve">Biomarkers </w:t>
      </w:r>
      <w:r w:rsidRPr="00DF2D6B">
        <w:rPr>
          <w:i w:val="0"/>
          <w:color w:val="000000" w:themeColor="text1"/>
          <w:sz w:val="24"/>
          <w:szCs w:val="24"/>
        </w:rPr>
        <w:t xml:space="preserve">estimated by the </w:t>
      </w:r>
      <w:r>
        <w:rPr>
          <w:i w:val="0"/>
          <w:color w:val="000000" w:themeColor="text1"/>
          <w:sz w:val="24"/>
          <w:szCs w:val="24"/>
        </w:rPr>
        <w:t xml:space="preserve">SAMBA function </w:t>
      </w:r>
      <w:r w:rsidRPr="00DF2D6B">
        <w:rPr>
          <w:i w:val="0"/>
          <w:color w:val="000000" w:themeColor="text1"/>
          <w:sz w:val="24"/>
          <w:szCs w:val="24"/>
        </w:rPr>
        <w:t xml:space="preserve">and </w:t>
      </w:r>
      <w:r>
        <w:rPr>
          <w:i w:val="0"/>
          <w:color w:val="000000" w:themeColor="text1"/>
          <w:sz w:val="24"/>
          <w:szCs w:val="24"/>
        </w:rPr>
        <w:t>an independent analyst in non-pregnant</w:t>
      </w:r>
      <w:r w:rsidRPr="00DF2D6B">
        <w:rPr>
          <w:i w:val="0"/>
          <w:color w:val="000000" w:themeColor="text1"/>
          <w:sz w:val="24"/>
          <w:szCs w:val="24"/>
        </w:rPr>
        <w:t xml:space="preserve"> </w:t>
      </w:r>
      <w:r>
        <w:rPr>
          <w:i w:val="0"/>
          <w:color w:val="000000" w:themeColor="text1"/>
          <w:sz w:val="24"/>
          <w:szCs w:val="24"/>
        </w:rPr>
        <w:t xml:space="preserve">women 15-49 y </w:t>
      </w:r>
      <w:r w:rsidRPr="00DF2D6B">
        <w:rPr>
          <w:i w:val="0"/>
          <w:color w:val="000000" w:themeColor="text1"/>
          <w:sz w:val="24"/>
          <w:szCs w:val="24"/>
        </w:rPr>
        <w:t>using</w:t>
      </w:r>
      <w:r>
        <w:rPr>
          <w:i w:val="0"/>
          <w:color w:val="000000" w:themeColor="text1"/>
          <w:sz w:val="24"/>
          <w:szCs w:val="24"/>
        </w:rPr>
        <w:t xml:space="preserve"> National Health and Nutrition Examination Survey 2003-2006 and in children 6 </w:t>
      </w:r>
      <w:proofErr w:type="spellStart"/>
      <w:r>
        <w:rPr>
          <w:i w:val="0"/>
          <w:color w:val="000000" w:themeColor="text1"/>
          <w:sz w:val="24"/>
          <w:szCs w:val="24"/>
        </w:rPr>
        <w:t>mos</w:t>
      </w:r>
      <w:proofErr w:type="spellEnd"/>
      <w:r>
        <w:rPr>
          <w:i w:val="0"/>
          <w:color w:val="000000" w:themeColor="text1"/>
          <w:sz w:val="24"/>
          <w:szCs w:val="24"/>
        </w:rPr>
        <w:t xml:space="preserve"> - 5 y using a single-site Kenya study. </w:t>
      </w:r>
    </w:p>
    <w:tbl>
      <w:tblPr>
        <w:tblW w:w="5000" w:type="pct"/>
        <w:tblLook w:val="04A0" w:firstRow="1" w:lastRow="0" w:firstColumn="1" w:lastColumn="0" w:noHBand="0" w:noVBand="1"/>
      </w:tblPr>
      <w:tblGrid>
        <w:gridCol w:w="2439"/>
        <w:gridCol w:w="489"/>
        <w:gridCol w:w="690"/>
        <w:gridCol w:w="919"/>
        <w:gridCol w:w="896"/>
        <w:gridCol w:w="919"/>
        <w:gridCol w:w="1030"/>
        <w:gridCol w:w="1030"/>
        <w:gridCol w:w="896"/>
        <w:gridCol w:w="919"/>
        <w:gridCol w:w="896"/>
        <w:gridCol w:w="919"/>
        <w:gridCol w:w="963"/>
        <w:gridCol w:w="955"/>
      </w:tblGrid>
      <w:tr w:rsidR="00804806" w:rsidRPr="00345428" w14:paraId="5091FF9E" w14:textId="77777777" w:rsidTr="00804806">
        <w:trPr>
          <w:trHeight w:val="710"/>
        </w:trPr>
        <w:tc>
          <w:tcPr>
            <w:tcW w:w="874" w:type="pct"/>
            <w:vMerge w:val="restart"/>
            <w:tcBorders>
              <w:top w:val="single" w:sz="4" w:space="0" w:color="auto"/>
              <w:left w:val="nil"/>
              <w:bottom w:val="single" w:sz="4" w:space="0" w:color="000000"/>
              <w:right w:val="nil"/>
            </w:tcBorders>
            <w:shd w:val="clear" w:color="auto" w:fill="auto"/>
            <w:noWrap/>
            <w:vAlign w:val="center"/>
            <w:hideMark/>
          </w:tcPr>
          <w:p w14:paraId="11DCB00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Biomarker</w:t>
            </w:r>
          </w:p>
        </w:tc>
        <w:tc>
          <w:tcPr>
            <w:tcW w:w="175" w:type="pct"/>
            <w:vMerge w:val="restart"/>
            <w:tcBorders>
              <w:top w:val="single" w:sz="4" w:space="0" w:color="auto"/>
              <w:left w:val="nil"/>
              <w:bottom w:val="single" w:sz="4" w:space="0" w:color="000000"/>
              <w:right w:val="nil"/>
            </w:tcBorders>
            <w:shd w:val="clear" w:color="auto" w:fill="auto"/>
            <w:noWrap/>
            <w:vAlign w:val="center"/>
            <w:hideMark/>
          </w:tcPr>
          <w:p w14:paraId="5A58B8A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n</w:t>
            </w:r>
          </w:p>
        </w:tc>
        <w:tc>
          <w:tcPr>
            <w:tcW w:w="576" w:type="pct"/>
            <w:gridSpan w:val="2"/>
            <w:tcBorders>
              <w:top w:val="single" w:sz="4" w:space="0" w:color="auto"/>
              <w:left w:val="nil"/>
              <w:bottom w:val="nil"/>
              <w:right w:val="nil"/>
            </w:tcBorders>
            <w:shd w:val="clear" w:color="auto" w:fill="auto"/>
            <w:noWrap/>
            <w:vAlign w:val="center"/>
            <w:hideMark/>
          </w:tcPr>
          <w:p w14:paraId="18B1CC65"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Deficiency or at risk, %</w:t>
            </w:r>
          </w:p>
        </w:tc>
        <w:tc>
          <w:tcPr>
            <w:tcW w:w="650" w:type="pct"/>
            <w:gridSpan w:val="2"/>
            <w:tcBorders>
              <w:top w:val="single" w:sz="4" w:space="0" w:color="auto"/>
              <w:left w:val="nil"/>
              <w:bottom w:val="nil"/>
              <w:right w:val="nil"/>
            </w:tcBorders>
            <w:shd w:val="clear" w:color="auto" w:fill="auto"/>
            <w:noWrap/>
            <w:vAlign w:val="center"/>
            <w:hideMark/>
          </w:tcPr>
          <w:p w14:paraId="77FB08B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mean</w:t>
            </w:r>
          </w:p>
        </w:tc>
        <w:tc>
          <w:tcPr>
            <w:tcW w:w="738" w:type="pct"/>
            <w:gridSpan w:val="2"/>
            <w:tcBorders>
              <w:top w:val="single" w:sz="4" w:space="0" w:color="auto"/>
              <w:left w:val="nil"/>
              <w:bottom w:val="nil"/>
              <w:right w:val="nil"/>
            </w:tcBorders>
            <w:shd w:val="clear" w:color="auto" w:fill="auto"/>
            <w:noWrap/>
            <w:vAlign w:val="center"/>
            <w:hideMark/>
          </w:tcPr>
          <w:p w14:paraId="748A665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Geometric mean</w:t>
            </w:r>
          </w:p>
        </w:tc>
        <w:tc>
          <w:tcPr>
            <w:tcW w:w="650" w:type="pct"/>
            <w:gridSpan w:val="2"/>
            <w:tcBorders>
              <w:top w:val="single" w:sz="4" w:space="0" w:color="auto"/>
              <w:left w:val="nil"/>
              <w:bottom w:val="nil"/>
              <w:right w:val="nil"/>
            </w:tcBorders>
            <w:shd w:val="clear" w:color="auto" w:fill="auto"/>
            <w:noWrap/>
            <w:vAlign w:val="center"/>
            <w:hideMark/>
          </w:tcPr>
          <w:p w14:paraId="7C85F0CC"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25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50" w:type="pct"/>
            <w:gridSpan w:val="2"/>
            <w:tcBorders>
              <w:top w:val="single" w:sz="4" w:space="0" w:color="auto"/>
              <w:left w:val="nil"/>
              <w:right w:val="nil"/>
            </w:tcBorders>
            <w:shd w:val="clear" w:color="auto" w:fill="auto"/>
            <w:noWrap/>
            <w:vAlign w:val="center"/>
            <w:hideMark/>
          </w:tcPr>
          <w:p w14:paraId="3973BB6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50</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87" w:type="pct"/>
            <w:gridSpan w:val="2"/>
            <w:tcBorders>
              <w:top w:val="single" w:sz="4" w:space="0" w:color="auto"/>
              <w:left w:val="nil"/>
              <w:bottom w:val="nil"/>
              <w:right w:val="nil"/>
            </w:tcBorders>
            <w:shd w:val="clear" w:color="auto" w:fill="auto"/>
            <w:noWrap/>
            <w:vAlign w:val="center"/>
            <w:hideMark/>
          </w:tcPr>
          <w:p w14:paraId="27E9D4B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75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r>
      <w:tr w:rsidR="00804806" w:rsidRPr="00345428" w14:paraId="60E08868" w14:textId="77777777" w:rsidTr="00804806">
        <w:trPr>
          <w:trHeight w:val="320"/>
        </w:trPr>
        <w:tc>
          <w:tcPr>
            <w:tcW w:w="874" w:type="pct"/>
            <w:vMerge/>
            <w:tcBorders>
              <w:top w:val="single" w:sz="4" w:space="0" w:color="auto"/>
              <w:left w:val="nil"/>
              <w:bottom w:val="single" w:sz="4" w:space="0" w:color="000000"/>
              <w:right w:val="nil"/>
            </w:tcBorders>
            <w:vAlign w:val="center"/>
            <w:hideMark/>
          </w:tcPr>
          <w:p w14:paraId="0C081E67" w14:textId="77777777" w:rsidR="00804806" w:rsidRPr="00345428" w:rsidRDefault="00804806" w:rsidP="00804806">
            <w:pPr>
              <w:rPr>
                <w:rFonts w:ascii="Calibri" w:hAnsi="Calibri"/>
                <w:color w:val="000000"/>
                <w:sz w:val="12"/>
                <w:szCs w:val="12"/>
              </w:rPr>
            </w:pPr>
          </w:p>
        </w:tc>
        <w:tc>
          <w:tcPr>
            <w:tcW w:w="175" w:type="pct"/>
            <w:vMerge/>
            <w:tcBorders>
              <w:top w:val="single" w:sz="4" w:space="0" w:color="auto"/>
              <w:left w:val="nil"/>
              <w:bottom w:val="single" w:sz="4" w:space="0" w:color="000000"/>
              <w:right w:val="nil"/>
            </w:tcBorders>
            <w:vAlign w:val="center"/>
            <w:hideMark/>
          </w:tcPr>
          <w:p w14:paraId="2E830C44" w14:textId="77777777" w:rsidR="00804806" w:rsidRPr="00345428" w:rsidRDefault="00804806" w:rsidP="00804806">
            <w:pPr>
              <w:rPr>
                <w:rFonts w:ascii="Calibri" w:hAnsi="Calibri"/>
                <w:color w:val="000000"/>
                <w:sz w:val="12"/>
                <w:szCs w:val="12"/>
              </w:rPr>
            </w:pPr>
          </w:p>
        </w:tc>
        <w:tc>
          <w:tcPr>
            <w:tcW w:w="247" w:type="pct"/>
            <w:tcBorders>
              <w:top w:val="nil"/>
              <w:left w:val="nil"/>
              <w:bottom w:val="single" w:sz="4" w:space="0" w:color="auto"/>
              <w:right w:val="nil"/>
            </w:tcBorders>
            <w:shd w:val="clear" w:color="auto" w:fill="auto"/>
            <w:noWrap/>
            <w:vAlign w:val="center"/>
            <w:hideMark/>
          </w:tcPr>
          <w:p w14:paraId="747A650A"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168336C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42D86959"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034E5001"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69" w:type="pct"/>
            <w:tcBorders>
              <w:top w:val="nil"/>
              <w:left w:val="nil"/>
              <w:bottom w:val="single" w:sz="4" w:space="0" w:color="auto"/>
              <w:right w:val="nil"/>
            </w:tcBorders>
            <w:shd w:val="clear" w:color="auto" w:fill="auto"/>
            <w:noWrap/>
            <w:vAlign w:val="center"/>
            <w:hideMark/>
          </w:tcPr>
          <w:p w14:paraId="6E5FF3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69" w:type="pct"/>
            <w:tcBorders>
              <w:top w:val="nil"/>
              <w:left w:val="nil"/>
              <w:bottom w:val="single" w:sz="4" w:space="0" w:color="auto"/>
              <w:right w:val="nil"/>
            </w:tcBorders>
            <w:shd w:val="clear" w:color="auto" w:fill="auto"/>
            <w:noWrap/>
            <w:vAlign w:val="bottom"/>
            <w:hideMark/>
          </w:tcPr>
          <w:p w14:paraId="72105DF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78F1BE8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6D27D76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2C7F5C7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2D0B172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45" w:type="pct"/>
            <w:tcBorders>
              <w:top w:val="nil"/>
              <w:left w:val="nil"/>
              <w:bottom w:val="single" w:sz="4" w:space="0" w:color="auto"/>
              <w:right w:val="nil"/>
            </w:tcBorders>
            <w:shd w:val="clear" w:color="auto" w:fill="auto"/>
            <w:noWrap/>
            <w:vAlign w:val="center"/>
            <w:hideMark/>
          </w:tcPr>
          <w:p w14:paraId="1D84D9F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42" w:type="pct"/>
            <w:tcBorders>
              <w:top w:val="nil"/>
              <w:left w:val="nil"/>
              <w:bottom w:val="single" w:sz="4" w:space="0" w:color="auto"/>
              <w:right w:val="nil"/>
            </w:tcBorders>
            <w:shd w:val="clear" w:color="auto" w:fill="auto"/>
            <w:noWrap/>
            <w:vAlign w:val="bottom"/>
            <w:hideMark/>
          </w:tcPr>
          <w:p w14:paraId="0CA995B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r>
      <w:tr w:rsidR="00804806" w:rsidRPr="00345428" w14:paraId="3615B872" w14:textId="77777777" w:rsidTr="00804806">
        <w:trPr>
          <w:trHeight w:val="320"/>
        </w:trPr>
        <w:tc>
          <w:tcPr>
            <w:tcW w:w="874" w:type="pct"/>
            <w:tcBorders>
              <w:top w:val="nil"/>
              <w:left w:val="nil"/>
              <w:bottom w:val="nil"/>
              <w:right w:val="nil"/>
            </w:tcBorders>
            <w:shd w:val="clear" w:color="auto" w:fill="auto"/>
            <w:noWrap/>
            <w:vAlign w:val="center"/>
            <w:hideMark/>
          </w:tcPr>
          <w:p w14:paraId="20DDE735" w14:textId="40D7267D" w:rsidR="00804806" w:rsidRPr="00345428" w:rsidRDefault="00804806" w:rsidP="00804806">
            <w:pPr>
              <w:rPr>
                <w:rFonts w:ascii="Calibri" w:hAnsi="Calibri"/>
                <w:color w:val="000000"/>
                <w:sz w:val="12"/>
                <w:szCs w:val="12"/>
              </w:rPr>
            </w:pPr>
            <w:r w:rsidRPr="00345428">
              <w:rPr>
                <w:rFonts w:ascii="Calibri" w:hAnsi="Calibri"/>
                <w:color w:val="000000"/>
                <w:sz w:val="12"/>
                <w:szCs w:val="12"/>
              </w:rPr>
              <w:t xml:space="preserve">Kenya (children </w:t>
            </w:r>
            <w:r>
              <w:rPr>
                <w:rFonts w:ascii="Calibri" w:hAnsi="Calibri"/>
                <w:color w:val="000000"/>
                <w:sz w:val="12"/>
                <w:szCs w:val="12"/>
              </w:rPr>
              <w:t xml:space="preserve">6 </w:t>
            </w:r>
            <w:proofErr w:type="spellStart"/>
            <w:r>
              <w:rPr>
                <w:rFonts w:ascii="Calibri" w:hAnsi="Calibri"/>
                <w:color w:val="000000"/>
                <w:sz w:val="12"/>
                <w:szCs w:val="12"/>
              </w:rPr>
              <w:t>mos</w:t>
            </w:r>
            <w:proofErr w:type="spellEnd"/>
            <w:r>
              <w:rPr>
                <w:rFonts w:ascii="Calibri" w:hAnsi="Calibri"/>
                <w:color w:val="000000"/>
                <w:sz w:val="12"/>
                <w:szCs w:val="12"/>
              </w:rPr>
              <w:t xml:space="preserve"> - </w:t>
            </w:r>
            <w:r w:rsidRPr="00345428">
              <w:rPr>
                <w:rFonts w:ascii="Calibri" w:hAnsi="Calibri"/>
                <w:color w:val="000000"/>
                <w:sz w:val="12"/>
                <w:szCs w:val="12"/>
              </w:rPr>
              <w:t>5 y)</w:t>
            </w:r>
          </w:p>
        </w:tc>
        <w:tc>
          <w:tcPr>
            <w:tcW w:w="175" w:type="pct"/>
            <w:tcBorders>
              <w:top w:val="nil"/>
              <w:left w:val="nil"/>
              <w:bottom w:val="nil"/>
              <w:right w:val="nil"/>
            </w:tcBorders>
            <w:shd w:val="clear" w:color="auto" w:fill="auto"/>
            <w:noWrap/>
            <w:vAlign w:val="center"/>
            <w:hideMark/>
          </w:tcPr>
          <w:p w14:paraId="7BFBA588"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000A44FA"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504D3F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45442D21"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63842B45"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607CDF90"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31998DED"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AE6852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8900583"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3830374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CC64E1B"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4EAF2013"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2F6E5092" w14:textId="77777777" w:rsidR="00804806" w:rsidRPr="00345428" w:rsidRDefault="00804806" w:rsidP="00804806">
            <w:pPr>
              <w:jc w:val="center"/>
              <w:rPr>
                <w:sz w:val="12"/>
                <w:szCs w:val="12"/>
              </w:rPr>
            </w:pPr>
          </w:p>
        </w:tc>
      </w:tr>
      <w:tr w:rsidR="00804806" w:rsidRPr="00345428" w14:paraId="6AD3CE1E" w14:textId="77777777" w:rsidTr="00804806">
        <w:trPr>
          <w:trHeight w:val="320"/>
        </w:trPr>
        <w:tc>
          <w:tcPr>
            <w:tcW w:w="874" w:type="pct"/>
            <w:tcBorders>
              <w:top w:val="nil"/>
              <w:left w:val="nil"/>
              <w:bottom w:val="nil"/>
              <w:right w:val="nil"/>
            </w:tcBorders>
            <w:shd w:val="clear" w:color="auto" w:fill="auto"/>
            <w:noWrap/>
            <w:vAlign w:val="center"/>
            <w:hideMark/>
          </w:tcPr>
          <w:p w14:paraId="7A51CB39"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Retinol binding protein,  μmol/L</w:t>
            </w:r>
          </w:p>
        </w:tc>
        <w:tc>
          <w:tcPr>
            <w:tcW w:w="175" w:type="pct"/>
            <w:tcBorders>
              <w:top w:val="nil"/>
              <w:left w:val="nil"/>
              <w:bottom w:val="nil"/>
              <w:right w:val="nil"/>
            </w:tcBorders>
            <w:shd w:val="clear" w:color="auto" w:fill="auto"/>
            <w:noWrap/>
            <w:vAlign w:val="center"/>
            <w:hideMark/>
          </w:tcPr>
          <w:p w14:paraId="2EEE33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0337E8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9" w:type="pct"/>
            <w:tcBorders>
              <w:top w:val="nil"/>
              <w:left w:val="nil"/>
              <w:bottom w:val="nil"/>
              <w:right w:val="nil"/>
            </w:tcBorders>
            <w:shd w:val="clear" w:color="auto" w:fill="auto"/>
            <w:noWrap/>
            <w:vAlign w:val="center"/>
            <w:hideMark/>
          </w:tcPr>
          <w:p w14:paraId="12D362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1" w:type="pct"/>
            <w:tcBorders>
              <w:top w:val="nil"/>
              <w:left w:val="nil"/>
              <w:bottom w:val="nil"/>
              <w:right w:val="nil"/>
            </w:tcBorders>
            <w:shd w:val="clear" w:color="auto" w:fill="auto"/>
            <w:noWrap/>
            <w:vAlign w:val="center"/>
            <w:hideMark/>
          </w:tcPr>
          <w:p w14:paraId="5276223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29" w:type="pct"/>
            <w:tcBorders>
              <w:top w:val="nil"/>
              <w:left w:val="nil"/>
              <w:bottom w:val="nil"/>
              <w:right w:val="nil"/>
            </w:tcBorders>
            <w:shd w:val="clear" w:color="auto" w:fill="auto"/>
            <w:noWrap/>
            <w:vAlign w:val="center"/>
            <w:hideMark/>
          </w:tcPr>
          <w:p w14:paraId="190B696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69" w:type="pct"/>
            <w:tcBorders>
              <w:top w:val="nil"/>
              <w:left w:val="nil"/>
              <w:bottom w:val="nil"/>
              <w:right w:val="nil"/>
            </w:tcBorders>
            <w:shd w:val="clear" w:color="auto" w:fill="auto"/>
            <w:noWrap/>
            <w:vAlign w:val="center"/>
            <w:hideMark/>
          </w:tcPr>
          <w:p w14:paraId="65D8657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69" w:type="pct"/>
            <w:tcBorders>
              <w:top w:val="nil"/>
              <w:left w:val="nil"/>
              <w:bottom w:val="nil"/>
              <w:right w:val="nil"/>
            </w:tcBorders>
            <w:shd w:val="clear" w:color="auto" w:fill="auto"/>
            <w:noWrap/>
            <w:vAlign w:val="center"/>
            <w:hideMark/>
          </w:tcPr>
          <w:p w14:paraId="39B8A1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21" w:type="pct"/>
            <w:tcBorders>
              <w:top w:val="nil"/>
              <w:left w:val="nil"/>
              <w:bottom w:val="nil"/>
              <w:right w:val="nil"/>
            </w:tcBorders>
            <w:shd w:val="clear" w:color="auto" w:fill="auto"/>
            <w:noWrap/>
            <w:vAlign w:val="center"/>
            <w:hideMark/>
          </w:tcPr>
          <w:p w14:paraId="7B056D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9" w:type="pct"/>
            <w:tcBorders>
              <w:top w:val="nil"/>
              <w:left w:val="nil"/>
              <w:bottom w:val="nil"/>
              <w:right w:val="nil"/>
            </w:tcBorders>
            <w:shd w:val="clear" w:color="auto" w:fill="auto"/>
            <w:noWrap/>
            <w:vAlign w:val="center"/>
            <w:hideMark/>
          </w:tcPr>
          <w:p w14:paraId="1A597FD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1" w:type="pct"/>
            <w:tcBorders>
              <w:top w:val="nil"/>
              <w:left w:val="nil"/>
              <w:bottom w:val="nil"/>
              <w:right w:val="nil"/>
            </w:tcBorders>
            <w:shd w:val="clear" w:color="auto" w:fill="auto"/>
            <w:noWrap/>
            <w:vAlign w:val="center"/>
            <w:hideMark/>
          </w:tcPr>
          <w:p w14:paraId="768946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29" w:type="pct"/>
            <w:tcBorders>
              <w:top w:val="nil"/>
              <w:left w:val="nil"/>
              <w:bottom w:val="nil"/>
              <w:right w:val="nil"/>
            </w:tcBorders>
            <w:shd w:val="clear" w:color="auto" w:fill="auto"/>
            <w:noWrap/>
            <w:vAlign w:val="center"/>
            <w:hideMark/>
          </w:tcPr>
          <w:p w14:paraId="0B74945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45" w:type="pct"/>
            <w:tcBorders>
              <w:top w:val="nil"/>
              <w:left w:val="nil"/>
              <w:bottom w:val="nil"/>
              <w:right w:val="nil"/>
            </w:tcBorders>
            <w:shd w:val="clear" w:color="auto" w:fill="auto"/>
            <w:noWrap/>
            <w:vAlign w:val="center"/>
            <w:hideMark/>
          </w:tcPr>
          <w:p w14:paraId="126B14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c>
          <w:tcPr>
            <w:tcW w:w="342" w:type="pct"/>
            <w:tcBorders>
              <w:top w:val="nil"/>
              <w:left w:val="nil"/>
              <w:bottom w:val="nil"/>
              <w:right w:val="nil"/>
            </w:tcBorders>
            <w:shd w:val="clear" w:color="auto" w:fill="auto"/>
            <w:noWrap/>
            <w:vAlign w:val="center"/>
            <w:hideMark/>
          </w:tcPr>
          <w:p w14:paraId="30F610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r>
      <w:tr w:rsidR="00804806" w:rsidRPr="00345428" w14:paraId="51ABC33A" w14:textId="77777777" w:rsidTr="00804806">
        <w:trPr>
          <w:trHeight w:val="320"/>
        </w:trPr>
        <w:tc>
          <w:tcPr>
            <w:tcW w:w="874" w:type="pct"/>
            <w:tcBorders>
              <w:top w:val="nil"/>
              <w:left w:val="nil"/>
              <w:bottom w:val="nil"/>
              <w:right w:val="nil"/>
            </w:tcBorders>
            <w:shd w:val="clear" w:color="auto" w:fill="auto"/>
            <w:noWrap/>
            <w:vAlign w:val="center"/>
            <w:hideMark/>
          </w:tcPr>
          <w:p w14:paraId="5A97429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Adj. retinol binding protein,  μmol/L</w:t>
            </w:r>
          </w:p>
        </w:tc>
        <w:tc>
          <w:tcPr>
            <w:tcW w:w="175" w:type="pct"/>
            <w:tcBorders>
              <w:top w:val="nil"/>
              <w:left w:val="nil"/>
              <w:bottom w:val="nil"/>
              <w:right w:val="nil"/>
            </w:tcBorders>
            <w:shd w:val="clear" w:color="auto" w:fill="auto"/>
            <w:noWrap/>
            <w:vAlign w:val="center"/>
            <w:hideMark/>
          </w:tcPr>
          <w:p w14:paraId="77E2980F"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0654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9" w:type="pct"/>
            <w:tcBorders>
              <w:top w:val="nil"/>
              <w:left w:val="nil"/>
              <w:bottom w:val="nil"/>
              <w:right w:val="nil"/>
            </w:tcBorders>
            <w:shd w:val="clear" w:color="auto" w:fill="auto"/>
            <w:noWrap/>
            <w:vAlign w:val="center"/>
            <w:hideMark/>
          </w:tcPr>
          <w:p w14:paraId="036AD3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1" w:type="pct"/>
            <w:tcBorders>
              <w:top w:val="nil"/>
              <w:left w:val="nil"/>
              <w:bottom w:val="nil"/>
              <w:right w:val="nil"/>
            </w:tcBorders>
            <w:shd w:val="clear" w:color="auto" w:fill="auto"/>
            <w:noWrap/>
            <w:vAlign w:val="center"/>
            <w:hideMark/>
          </w:tcPr>
          <w:p w14:paraId="343432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29" w:type="pct"/>
            <w:tcBorders>
              <w:top w:val="nil"/>
              <w:left w:val="nil"/>
              <w:bottom w:val="nil"/>
              <w:right w:val="nil"/>
            </w:tcBorders>
            <w:shd w:val="clear" w:color="auto" w:fill="auto"/>
            <w:noWrap/>
            <w:vAlign w:val="center"/>
            <w:hideMark/>
          </w:tcPr>
          <w:p w14:paraId="51831B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69" w:type="pct"/>
            <w:tcBorders>
              <w:top w:val="nil"/>
              <w:left w:val="nil"/>
              <w:bottom w:val="nil"/>
              <w:right w:val="nil"/>
            </w:tcBorders>
            <w:shd w:val="clear" w:color="auto" w:fill="auto"/>
            <w:noWrap/>
            <w:vAlign w:val="center"/>
            <w:hideMark/>
          </w:tcPr>
          <w:p w14:paraId="2DD4B20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69" w:type="pct"/>
            <w:tcBorders>
              <w:top w:val="nil"/>
              <w:left w:val="nil"/>
              <w:bottom w:val="nil"/>
              <w:right w:val="nil"/>
            </w:tcBorders>
            <w:shd w:val="clear" w:color="auto" w:fill="auto"/>
            <w:noWrap/>
            <w:vAlign w:val="center"/>
            <w:hideMark/>
          </w:tcPr>
          <w:p w14:paraId="53BF05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21" w:type="pct"/>
            <w:tcBorders>
              <w:top w:val="nil"/>
              <w:left w:val="nil"/>
              <w:bottom w:val="nil"/>
              <w:right w:val="nil"/>
            </w:tcBorders>
            <w:shd w:val="clear" w:color="auto" w:fill="auto"/>
            <w:noWrap/>
            <w:vAlign w:val="center"/>
            <w:hideMark/>
          </w:tcPr>
          <w:p w14:paraId="623A07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9" w:type="pct"/>
            <w:tcBorders>
              <w:top w:val="nil"/>
              <w:left w:val="nil"/>
              <w:bottom w:val="nil"/>
              <w:right w:val="nil"/>
            </w:tcBorders>
            <w:shd w:val="clear" w:color="auto" w:fill="auto"/>
            <w:noWrap/>
            <w:vAlign w:val="center"/>
            <w:hideMark/>
          </w:tcPr>
          <w:p w14:paraId="673F89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1" w:type="pct"/>
            <w:tcBorders>
              <w:top w:val="nil"/>
              <w:left w:val="nil"/>
              <w:bottom w:val="nil"/>
              <w:right w:val="nil"/>
            </w:tcBorders>
            <w:shd w:val="clear" w:color="auto" w:fill="auto"/>
            <w:noWrap/>
            <w:vAlign w:val="center"/>
            <w:hideMark/>
          </w:tcPr>
          <w:p w14:paraId="0B815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29" w:type="pct"/>
            <w:tcBorders>
              <w:top w:val="nil"/>
              <w:left w:val="nil"/>
              <w:bottom w:val="nil"/>
              <w:right w:val="nil"/>
            </w:tcBorders>
            <w:shd w:val="clear" w:color="auto" w:fill="auto"/>
            <w:noWrap/>
            <w:vAlign w:val="center"/>
            <w:hideMark/>
          </w:tcPr>
          <w:p w14:paraId="7C6004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45" w:type="pct"/>
            <w:tcBorders>
              <w:top w:val="nil"/>
              <w:left w:val="nil"/>
              <w:bottom w:val="nil"/>
              <w:right w:val="nil"/>
            </w:tcBorders>
            <w:shd w:val="clear" w:color="auto" w:fill="auto"/>
            <w:noWrap/>
            <w:vAlign w:val="center"/>
            <w:hideMark/>
          </w:tcPr>
          <w:p w14:paraId="0A934D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c>
          <w:tcPr>
            <w:tcW w:w="342" w:type="pct"/>
            <w:tcBorders>
              <w:top w:val="nil"/>
              <w:left w:val="nil"/>
              <w:bottom w:val="nil"/>
              <w:right w:val="nil"/>
            </w:tcBorders>
            <w:shd w:val="clear" w:color="auto" w:fill="auto"/>
            <w:noWrap/>
            <w:vAlign w:val="center"/>
            <w:hideMark/>
          </w:tcPr>
          <w:p w14:paraId="501BB2E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r>
      <w:tr w:rsidR="00804806" w:rsidRPr="00345428" w14:paraId="01C9802A" w14:textId="77777777" w:rsidTr="00804806">
        <w:trPr>
          <w:trHeight w:val="320"/>
        </w:trPr>
        <w:tc>
          <w:tcPr>
            <w:tcW w:w="874" w:type="pct"/>
            <w:tcBorders>
              <w:top w:val="nil"/>
              <w:left w:val="nil"/>
              <w:bottom w:val="nil"/>
              <w:right w:val="nil"/>
            </w:tcBorders>
            <w:shd w:val="clear" w:color="auto" w:fill="auto"/>
            <w:noWrap/>
            <w:vAlign w:val="center"/>
            <w:hideMark/>
          </w:tcPr>
          <w:p w14:paraId="456D6A73"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Serum ferritin, μg/L</w:t>
            </w:r>
          </w:p>
        </w:tc>
        <w:tc>
          <w:tcPr>
            <w:tcW w:w="175" w:type="pct"/>
            <w:tcBorders>
              <w:top w:val="nil"/>
              <w:left w:val="nil"/>
              <w:bottom w:val="nil"/>
              <w:right w:val="nil"/>
            </w:tcBorders>
            <w:shd w:val="clear" w:color="auto" w:fill="auto"/>
            <w:noWrap/>
            <w:vAlign w:val="center"/>
            <w:hideMark/>
          </w:tcPr>
          <w:p w14:paraId="1199AA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F3199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9" w:type="pct"/>
            <w:tcBorders>
              <w:top w:val="nil"/>
              <w:left w:val="nil"/>
              <w:bottom w:val="nil"/>
              <w:right w:val="nil"/>
            </w:tcBorders>
            <w:shd w:val="clear" w:color="auto" w:fill="auto"/>
            <w:noWrap/>
            <w:vAlign w:val="center"/>
            <w:hideMark/>
          </w:tcPr>
          <w:p w14:paraId="3CD4E44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1" w:type="pct"/>
            <w:tcBorders>
              <w:top w:val="nil"/>
              <w:left w:val="nil"/>
              <w:bottom w:val="nil"/>
              <w:right w:val="nil"/>
            </w:tcBorders>
            <w:shd w:val="clear" w:color="auto" w:fill="auto"/>
            <w:noWrap/>
            <w:vAlign w:val="center"/>
            <w:hideMark/>
          </w:tcPr>
          <w:p w14:paraId="4E45E4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29" w:type="pct"/>
            <w:tcBorders>
              <w:top w:val="nil"/>
              <w:left w:val="nil"/>
              <w:bottom w:val="nil"/>
              <w:right w:val="nil"/>
            </w:tcBorders>
            <w:shd w:val="clear" w:color="auto" w:fill="auto"/>
            <w:noWrap/>
            <w:vAlign w:val="center"/>
            <w:hideMark/>
          </w:tcPr>
          <w:p w14:paraId="6A6E810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69" w:type="pct"/>
            <w:tcBorders>
              <w:top w:val="nil"/>
              <w:left w:val="nil"/>
              <w:bottom w:val="nil"/>
              <w:right w:val="nil"/>
            </w:tcBorders>
            <w:shd w:val="clear" w:color="auto" w:fill="auto"/>
            <w:noWrap/>
            <w:vAlign w:val="center"/>
            <w:hideMark/>
          </w:tcPr>
          <w:p w14:paraId="2C5979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69" w:type="pct"/>
            <w:tcBorders>
              <w:top w:val="nil"/>
              <w:left w:val="nil"/>
              <w:bottom w:val="nil"/>
              <w:right w:val="nil"/>
            </w:tcBorders>
            <w:shd w:val="clear" w:color="auto" w:fill="auto"/>
            <w:noWrap/>
            <w:vAlign w:val="center"/>
            <w:hideMark/>
          </w:tcPr>
          <w:p w14:paraId="7F9B1DC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21" w:type="pct"/>
            <w:tcBorders>
              <w:top w:val="nil"/>
              <w:left w:val="nil"/>
              <w:bottom w:val="nil"/>
              <w:right w:val="nil"/>
            </w:tcBorders>
            <w:shd w:val="clear" w:color="auto" w:fill="auto"/>
            <w:noWrap/>
            <w:vAlign w:val="center"/>
            <w:hideMark/>
          </w:tcPr>
          <w:p w14:paraId="7CD144E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9" w:type="pct"/>
            <w:tcBorders>
              <w:top w:val="nil"/>
              <w:left w:val="nil"/>
              <w:bottom w:val="nil"/>
              <w:right w:val="nil"/>
            </w:tcBorders>
            <w:shd w:val="clear" w:color="auto" w:fill="auto"/>
            <w:noWrap/>
            <w:vAlign w:val="center"/>
            <w:hideMark/>
          </w:tcPr>
          <w:p w14:paraId="034D89B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1" w:type="pct"/>
            <w:tcBorders>
              <w:top w:val="nil"/>
              <w:left w:val="nil"/>
              <w:bottom w:val="nil"/>
              <w:right w:val="nil"/>
            </w:tcBorders>
            <w:shd w:val="clear" w:color="auto" w:fill="auto"/>
            <w:noWrap/>
            <w:vAlign w:val="center"/>
            <w:hideMark/>
          </w:tcPr>
          <w:p w14:paraId="50A9210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29" w:type="pct"/>
            <w:tcBorders>
              <w:top w:val="nil"/>
              <w:left w:val="nil"/>
              <w:bottom w:val="nil"/>
              <w:right w:val="nil"/>
            </w:tcBorders>
            <w:shd w:val="clear" w:color="auto" w:fill="auto"/>
            <w:noWrap/>
            <w:vAlign w:val="center"/>
            <w:hideMark/>
          </w:tcPr>
          <w:p w14:paraId="0365B4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45" w:type="pct"/>
            <w:tcBorders>
              <w:top w:val="nil"/>
              <w:left w:val="nil"/>
              <w:bottom w:val="nil"/>
              <w:right w:val="nil"/>
            </w:tcBorders>
            <w:shd w:val="clear" w:color="auto" w:fill="auto"/>
            <w:noWrap/>
            <w:vAlign w:val="center"/>
            <w:hideMark/>
          </w:tcPr>
          <w:p w14:paraId="6FDC05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c>
          <w:tcPr>
            <w:tcW w:w="342" w:type="pct"/>
            <w:tcBorders>
              <w:top w:val="nil"/>
              <w:left w:val="nil"/>
              <w:bottom w:val="nil"/>
              <w:right w:val="nil"/>
            </w:tcBorders>
            <w:shd w:val="clear" w:color="auto" w:fill="auto"/>
            <w:noWrap/>
            <w:vAlign w:val="center"/>
            <w:hideMark/>
          </w:tcPr>
          <w:p w14:paraId="66CDD74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r>
      <w:tr w:rsidR="00804806" w:rsidRPr="00345428" w14:paraId="4DFA364D" w14:textId="77777777" w:rsidTr="00804806">
        <w:trPr>
          <w:trHeight w:val="320"/>
        </w:trPr>
        <w:tc>
          <w:tcPr>
            <w:tcW w:w="874" w:type="pct"/>
            <w:tcBorders>
              <w:top w:val="nil"/>
              <w:left w:val="nil"/>
              <w:bottom w:val="nil"/>
              <w:right w:val="nil"/>
            </w:tcBorders>
            <w:shd w:val="clear" w:color="auto" w:fill="auto"/>
            <w:noWrap/>
            <w:vAlign w:val="center"/>
            <w:hideMark/>
          </w:tcPr>
          <w:p w14:paraId="2A4680E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Adj. serum ferritin, μg/L</w:t>
            </w:r>
          </w:p>
        </w:tc>
        <w:tc>
          <w:tcPr>
            <w:tcW w:w="175" w:type="pct"/>
            <w:tcBorders>
              <w:top w:val="nil"/>
              <w:left w:val="nil"/>
              <w:bottom w:val="nil"/>
              <w:right w:val="nil"/>
            </w:tcBorders>
            <w:shd w:val="clear" w:color="auto" w:fill="auto"/>
            <w:noWrap/>
            <w:vAlign w:val="center"/>
            <w:hideMark/>
          </w:tcPr>
          <w:p w14:paraId="6DCC2038"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CF05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9" w:type="pct"/>
            <w:tcBorders>
              <w:top w:val="nil"/>
              <w:left w:val="nil"/>
              <w:bottom w:val="nil"/>
              <w:right w:val="nil"/>
            </w:tcBorders>
            <w:shd w:val="clear" w:color="auto" w:fill="auto"/>
            <w:noWrap/>
            <w:vAlign w:val="center"/>
            <w:hideMark/>
          </w:tcPr>
          <w:p w14:paraId="649C23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1" w:type="pct"/>
            <w:tcBorders>
              <w:top w:val="nil"/>
              <w:left w:val="nil"/>
              <w:bottom w:val="nil"/>
              <w:right w:val="nil"/>
            </w:tcBorders>
            <w:shd w:val="clear" w:color="auto" w:fill="auto"/>
            <w:noWrap/>
            <w:vAlign w:val="center"/>
            <w:hideMark/>
          </w:tcPr>
          <w:p w14:paraId="550BAC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29" w:type="pct"/>
            <w:tcBorders>
              <w:top w:val="nil"/>
              <w:left w:val="nil"/>
              <w:bottom w:val="nil"/>
              <w:right w:val="nil"/>
            </w:tcBorders>
            <w:shd w:val="clear" w:color="auto" w:fill="auto"/>
            <w:noWrap/>
            <w:vAlign w:val="center"/>
            <w:hideMark/>
          </w:tcPr>
          <w:p w14:paraId="3BD985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69" w:type="pct"/>
            <w:tcBorders>
              <w:top w:val="nil"/>
              <w:left w:val="nil"/>
              <w:bottom w:val="nil"/>
              <w:right w:val="nil"/>
            </w:tcBorders>
            <w:shd w:val="clear" w:color="auto" w:fill="auto"/>
            <w:noWrap/>
            <w:vAlign w:val="center"/>
            <w:hideMark/>
          </w:tcPr>
          <w:p w14:paraId="22E283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69" w:type="pct"/>
            <w:tcBorders>
              <w:top w:val="nil"/>
              <w:left w:val="nil"/>
              <w:bottom w:val="nil"/>
              <w:right w:val="nil"/>
            </w:tcBorders>
            <w:shd w:val="clear" w:color="auto" w:fill="auto"/>
            <w:noWrap/>
            <w:vAlign w:val="center"/>
            <w:hideMark/>
          </w:tcPr>
          <w:p w14:paraId="66DE4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21" w:type="pct"/>
            <w:tcBorders>
              <w:top w:val="nil"/>
              <w:left w:val="nil"/>
              <w:bottom w:val="nil"/>
              <w:right w:val="nil"/>
            </w:tcBorders>
            <w:shd w:val="clear" w:color="auto" w:fill="auto"/>
            <w:noWrap/>
            <w:vAlign w:val="center"/>
            <w:hideMark/>
          </w:tcPr>
          <w:p w14:paraId="7779D31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9" w:type="pct"/>
            <w:tcBorders>
              <w:top w:val="nil"/>
              <w:left w:val="nil"/>
              <w:bottom w:val="nil"/>
              <w:right w:val="nil"/>
            </w:tcBorders>
            <w:shd w:val="clear" w:color="auto" w:fill="auto"/>
            <w:noWrap/>
            <w:vAlign w:val="center"/>
            <w:hideMark/>
          </w:tcPr>
          <w:p w14:paraId="17A51FC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1" w:type="pct"/>
            <w:tcBorders>
              <w:top w:val="nil"/>
              <w:left w:val="nil"/>
              <w:bottom w:val="nil"/>
              <w:right w:val="nil"/>
            </w:tcBorders>
            <w:shd w:val="clear" w:color="auto" w:fill="auto"/>
            <w:noWrap/>
            <w:vAlign w:val="center"/>
            <w:hideMark/>
          </w:tcPr>
          <w:p w14:paraId="34C2100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29" w:type="pct"/>
            <w:tcBorders>
              <w:top w:val="nil"/>
              <w:left w:val="nil"/>
              <w:bottom w:val="nil"/>
              <w:right w:val="nil"/>
            </w:tcBorders>
            <w:shd w:val="clear" w:color="auto" w:fill="auto"/>
            <w:noWrap/>
            <w:vAlign w:val="center"/>
            <w:hideMark/>
          </w:tcPr>
          <w:p w14:paraId="13EECA5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45" w:type="pct"/>
            <w:tcBorders>
              <w:top w:val="nil"/>
              <w:left w:val="nil"/>
              <w:bottom w:val="nil"/>
              <w:right w:val="nil"/>
            </w:tcBorders>
            <w:shd w:val="clear" w:color="auto" w:fill="auto"/>
            <w:noWrap/>
            <w:vAlign w:val="center"/>
            <w:hideMark/>
          </w:tcPr>
          <w:p w14:paraId="4AD562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c>
          <w:tcPr>
            <w:tcW w:w="342" w:type="pct"/>
            <w:tcBorders>
              <w:top w:val="nil"/>
              <w:left w:val="nil"/>
              <w:bottom w:val="nil"/>
              <w:right w:val="nil"/>
            </w:tcBorders>
            <w:shd w:val="clear" w:color="auto" w:fill="auto"/>
            <w:noWrap/>
            <w:vAlign w:val="center"/>
            <w:hideMark/>
          </w:tcPr>
          <w:p w14:paraId="7742852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r>
      <w:tr w:rsidR="00804806" w:rsidRPr="00345428" w14:paraId="555985DB" w14:textId="77777777" w:rsidTr="00804806">
        <w:trPr>
          <w:trHeight w:val="320"/>
        </w:trPr>
        <w:tc>
          <w:tcPr>
            <w:tcW w:w="874" w:type="pct"/>
            <w:tcBorders>
              <w:top w:val="nil"/>
              <w:left w:val="nil"/>
              <w:bottom w:val="nil"/>
              <w:right w:val="nil"/>
            </w:tcBorders>
            <w:shd w:val="clear" w:color="auto" w:fill="auto"/>
            <w:noWrap/>
            <w:vAlign w:val="center"/>
            <w:hideMark/>
          </w:tcPr>
          <w:p w14:paraId="130216CB" w14:textId="77777777" w:rsidR="00804806" w:rsidRPr="00345428" w:rsidRDefault="00804806" w:rsidP="00804806">
            <w:pPr>
              <w:ind w:firstLineChars="100" w:firstLine="120"/>
              <w:rPr>
                <w:rFonts w:ascii="Calibri" w:hAnsi="Calibri"/>
                <w:color w:val="000000"/>
                <w:sz w:val="12"/>
                <w:szCs w:val="12"/>
              </w:rPr>
            </w:pP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5231360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4F25A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9" w:type="pct"/>
            <w:tcBorders>
              <w:top w:val="nil"/>
              <w:left w:val="nil"/>
              <w:bottom w:val="nil"/>
              <w:right w:val="nil"/>
            </w:tcBorders>
            <w:shd w:val="clear" w:color="auto" w:fill="auto"/>
            <w:noWrap/>
            <w:vAlign w:val="center"/>
            <w:hideMark/>
          </w:tcPr>
          <w:p w14:paraId="20897D7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1" w:type="pct"/>
            <w:tcBorders>
              <w:top w:val="nil"/>
              <w:left w:val="nil"/>
              <w:bottom w:val="nil"/>
              <w:right w:val="nil"/>
            </w:tcBorders>
            <w:shd w:val="clear" w:color="auto" w:fill="auto"/>
            <w:noWrap/>
            <w:vAlign w:val="center"/>
            <w:hideMark/>
          </w:tcPr>
          <w:p w14:paraId="559E08D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29" w:type="pct"/>
            <w:tcBorders>
              <w:top w:val="nil"/>
              <w:left w:val="nil"/>
              <w:bottom w:val="nil"/>
              <w:right w:val="nil"/>
            </w:tcBorders>
            <w:shd w:val="clear" w:color="auto" w:fill="auto"/>
            <w:noWrap/>
            <w:vAlign w:val="center"/>
            <w:hideMark/>
          </w:tcPr>
          <w:p w14:paraId="2AC590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69" w:type="pct"/>
            <w:tcBorders>
              <w:top w:val="nil"/>
              <w:left w:val="nil"/>
              <w:bottom w:val="nil"/>
              <w:right w:val="nil"/>
            </w:tcBorders>
            <w:shd w:val="clear" w:color="auto" w:fill="auto"/>
            <w:noWrap/>
            <w:vAlign w:val="center"/>
            <w:hideMark/>
          </w:tcPr>
          <w:p w14:paraId="784060C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69" w:type="pct"/>
            <w:tcBorders>
              <w:top w:val="nil"/>
              <w:left w:val="nil"/>
              <w:bottom w:val="nil"/>
              <w:right w:val="nil"/>
            </w:tcBorders>
            <w:shd w:val="clear" w:color="auto" w:fill="auto"/>
            <w:noWrap/>
            <w:vAlign w:val="center"/>
            <w:hideMark/>
          </w:tcPr>
          <w:p w14:paraId="58CEA5F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21" w:type="pct"/>
            <w:tcBorders>
              <w:top w:val="nil"/>
              <w:left w:val="nil"/>
              <w:bottom w:val="nil"/>
              <w:right w:val="nil"/>
            </w:tcBorders>
            <w:shd w:val="clear" w:color="auto" w:fill="auto"/>
            <w:noWrap/>
            <w:vAlign w:val="center"/>
            <w:hideMark/>
          </w:tcPr>
          <w:p w14:paraId="0AC0BFA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9" w:type="pct"/>
            <w:tcBorders>
              <w:top w:val="nil"/>
              <w:left w:val="nil"/>
              <w:bottom w:val="nil"/>
              <w:right w:val="nil"/>
            </w:tcBorders>
            <w:shd w:val="clear" w:color="auto" w:fill="auto"/>
            <w:noWrap/>
            <w:vAlign w:val="center"/>
            <w:hideMark/>
          </w:tcPr>
          <w:p w14:paraId="1F845C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1" w:type="pct"/>
            <w:tcBorders>
              <w:top w:val="nil"/>
              <w:left w:val="nil"/>
              <w:bottom w:val="nil"/>
              <w:right w:val="nil"/>
            </w:tcBorders>
            <w:shd w:val="clear" w:color="auto" w:fill="auto"/>
            <w:noWrap/>
            <w:vAlign w:val="center"/>
            <w:hideMark/>
          </w:tcPr>
          <w:p w14:paraId="33D7D2D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29" w:type="pct"/>
            <w:tcBorders>
              <w:top w:val="nil"/>
              <w:left w:val="nil"/>
              <w:bottom w:val="nil"/>
              <w:right w:val="nil"/>
            </w:tcBorders>
            <w:shd w:val="clear" w:color="auto" w:fill="auto"/>
            <w:noWrap/>
            <w:vAlign w:val="center"/>
            <w:hideMark/>
          </w:tcPr>
          <w:p w14:paraId="79C177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45" w:type="pct"/>
            <w:tcBorders>
              <w:top w:val="nil"/>
              <w:left w:val="nil"/>
              <w:bottom w:val="nil"/>
              <w:right w:val="nil"/>
            </w:tcBorders>
            <w:shd w:val="clear" w:color="auto" w:fill="auto"/>
            <w:noWrap/>
            <w:vAlign w:val="center"/>
            <w:hideMark/>
          </w:tcPr>
          <w:p w14:paraId="0E089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c>
          <w:tcPr>
            <w:tcW w:w="342" w:type="pct"/>
            <w:tcBorders>
              <w:top w:val="nil"/>
              <w:left w:val="nil"/>
              <w:bottom w:val="nil"/>
              <w:right w:val="nil"/>
            </w:tcBorders>
            <w:shd w:val="clear" w:color="auto" w:fill="auto"/>
            <w:noWrap/>
            <w:vAlign w:val="center"/>
            <w:hideMark/>
          </w:tcPr>
          <w:p w14:paraId="7B465C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r>
      <w:tr w:rsidR="00804806" w:rsidRPr="00345428" w14:paraId="2652C9B9" w14:textId="77777777" w:rsidTr="00804806">
        <w:trPr>
          <w:trHeight w:val="320"/>
        </w:trPr>
        <w:tc>
          <w:tcPr>
            <w:tcW w:w="874" w:type="pct"/>
            <w:tcBorders>
              <w:top w:val="nil"/>
              <w:left w:val="nil"/>
              <w:bottom w:val="nil"/>
              <w:right w:val="nil"/>
            </w:tcBorders>
            <w:shd w:val="clear" w:color="auto" w:fill="auto"/>
            <w:noWrap/>
            <w:vAlign w:val="center"/>
            <w:hideMark/>
          </w:tcPr>
          <w:p w14:paraId="66710D7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1A1F093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33B256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9" w:type="pct"/>
            <w:tcBorders>
              <w:top w:val="nil"/>
              <w:left w:val="nil"/>
              <w:bottom w:val="nil"/>
              <w:right w:val="nil"/>
            </w:tcBorders>
            <w:shd w:val="clear" w:color="auto" w:fill="auto"/>
            <w:noWrap/>
            <w:vAlign w:val="center"/>
            <w:hideMark/>
          </w:tcPr>
          <w:p w14:paraId="5B9B47D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1" w:type="pct"/>
            <w:tcBorders>
              <w:top w:val="nil"/>
              <w:left w:val="nil"/>
              <w:bottom w:val="nil"/>
              <w:right w:val="nil"/>
            </w:tcBorders>
            <w:shd w:val="clear" w:color="auto" w:fill="auto"/>
            <w:noWrap/>
            <w:vAlign w:val="center"/>
            <w:hideMark/>
          </w:tcPr>
          <w:p w14:paraId="6F1F3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29" w:type="pct"/>
            <w:tcBorders>
              <w:top w:val="nil"/>
              <w:left w:val="nil"/>
              <w:bottom w:val="nil"/>
              <w:right w:val="nil"/>
            </w:tcBorders>
            <w:shd w:val="clear" w:color="auto" w:fill="auto"/>
            <w:noWrap/>
            <w:vAlign w:val="center"/>
            <w:hideMark/>
          </w:tcPr>
          <w:p w14:paraId="1BB81E1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69" w:type="pct"/>
            <w:tcBorders>
              <w:top w:val="nil"/>
              <w:left w:val="nil"/>
              <w:bottom w:val="nil"/>
              <w:right w:val="nil"/>
            </w:tcBorders>
            <w:shd w:val="clear" w:color="auto" w:fill="auto"/>
            <w:noWrap/>
            <w:vAlign w:val="center"/>
            <w:hideMark/>
          </w:tcPr>
          <w:p w14:paraId="0167B19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69" w:type="pct"/>
            <w:tcBorders>
              <w:top w:val="nil"/>
              <w:left w:val="nil"/>
              <w:bottom w:val="nil"/>
              <w:right w:val="nil"/>
            </w:tcBorders>
            <w:shd w:val="clear" w:color="auto" w:fill="auto"/>
            <w:noWrap/>
            <w:vAlign w:val="center"/>
            <w:hideMark/>
          </w:tcPr>
          <w:p w14:paraId="02141D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21" w:type="pct"/>
            <w:tcBorders>
              <w:top w:val="nil"/>
              <w:left w:val="nil"/>
              <w:bottom w:val="nil"/>
              <w:right w:val="nil"/>
            </w:tcBorders>
            <w:shd w:val="clear" w:color="auto" w:fill="auto"/>
            <w:noWrap/>
            <w:vAlign w:val="center"/>
            <w:hideMark/>
          </w:tcPr>
          <w:p w14:paraId="58CF0E4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9" w:type="pct"/>
            <w:tcBorders>
              <w:top w:val="nil"/>
              <w:left w:val="nil"/>
              <w:bottom w:val="nil"/>
              <w:right w:val="nil"/>
            </w:tcBorders>
            <w:shd w:val="clear" w:color="auto" w:fill="auto"/>
            <w:noWrap/>
            <w:vAlign w:val="center"/>
            <w:hideMark/>
          </w:tcPr>
          <w:p w14:paraId="1A62EA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1" w:type="pct"/>
            <w:tcBorders>
              <w:top w:val="nil"/>
              <w:left w:val="nil"/>
              <w:bottom w:val="nil"/>
              <w:right w:val="nil"/>
            </w:tcBorders>
            <w:shd w:val="clear" w:color="auto" w:fill="auto"/>
            <w:noWrap/>
            <w:vAlign w:val="center"/>
            <w:hideMark/>
          </w:tcPr>
          <w:p w14:paraId="5FD5B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29" w:type="pct"/>
            <w:tcBorders>
              <w:top w:val="nil"/>
              <w:left w:val="nil"/>
              <w:bottom w:val="nil"/>
              <w:right w:val="nil"/>
            </w:tcBorders>
            <w:shd w:val="clear" w:color="auto" w:fill="auto"/>
            <w:noWrap/>
            <w:vAlign w:val="center"/>
            <w:hideMark/>
          </w:tcPr>
          <w:p w14:paraId="2599E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45" w:type="pct"/>
            <w:tcBorders>
              <w:top w:val="nil"/>
              <w:left w:val="nil"/>
              <w:bottom w:val="nil"/>
              <w:right w:val="nil"/>
            </w:tcBorders>
            <w:shd w:val="clear" w:color="auto" w:fill="auto"/>
            <w:noWrap/>
            <w:vAlign w:val="center"/>
            <w:hideMark/>
          </w:tcPr>
          <w:p w14:paraId="1C69E5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c>
          <w:tcPr>
            <w:tcW w:w="342" w:type="pct"/>
            <w:tcBorders>
              <w:top w:val="nil"/>
              <w:left w:val="nil"/>
              <w:bottom w:val="nil"/>
              <w:right w:val="nil"/>
            </w:tcBorders>
            <w:shd w:val="clear" w:color="auto" w:fill="auto"/>
            <w:noWrap/>
            <w:vAlign w:val="center"/>
            <w:hideMark/>
          </w:tcPr>
          <w:p w14:paraId="259027C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r>
      <w:tr w:rsidR="00804806" w:rsidRPr="00345428" w14:paraId="2C941750" w14:textId="77777777" w:rsidTr="00804806">
        <w:trPr>
          <w:trHeight w:val="320"/>
        </w:trPr>
        <w:tc>
          <w:tcPr>
            <w:tcW w:w="874" w:type="pct"/>
            <w:tcBorders>
              <w:top w:val="nil"/>
              <w:left w:val="nil"/>
              <w:bottom w:val="nil"/>
              <w:right w:val="nil"/>
            </w:tcBorders>
            <w:shd w:val="clear" w:color="auto" w:fill="auto"/>
            <w:noWrap/>
            <w:vAlign w:val="center"/>
            <w:hideMark/>
          </w:tcPr>
          <w:p w14:paraId="51117C2C"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CRP, mg/L</w:t>
            </w:r>
          </w:p>
        </w:tc>
        <w:tc>
          <w:tcPr>
            <w:tcW w:w="175" w:type="pct"/>
            <w:tcBorders>
              <w:top w:val="nil"/>
              <w:left w:val="nil"/>
              <w:bottom w:val="nil"/>
              <w:right w:val="nil"/>
            </w:tcBorders>
            <w:shd w:val="clear" w:color="auto" w:fill="auto"/>
            <w:noWrap/>
            <w:vAlign w:val="center"/>
            <w:hideMark/>
          </w:tcPr>
          <w:p w14:paraId="26D5862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6887EA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9" w:type="pct"/>
            <w:tcBorders>
              <w:top w:val="nil"/>
              <w:left w:val="nil"/>
              <w:bottom w:val="nil"/>
              <w:right w:val="nil"/>
            </w:tcBorders>
            <w:shd w:val="clear" w:color="auto" w:fill="auto"/>
            <w:noWrap/>
            <w:vAlign w:val="center"/>
            <w:hideMark/>
          </w:tcPr>
          <w:p w14:paraId="414E086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1" w:type="pct"/>
            <w:tcBorders>
              <w:top w:val="nil"/>
              <w:left w:val="nil"/>
              <w:bottom w:val="nil"/>
              <w:right w:val="nil"/>
            </w:tcBorders>
            <w:shd w:val="clear" w:color="auto" w:fill="auto"/>
            <w:noWrap/>
            <w:vAlign w:val="center"/>
            <w:hideMark/>
          </w:tcPr>
          <w:p w14:paraId="69A54F3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29" w:type="pct"/>
            <w:tcBorders>
              <w:top w:val="nil"/>
              <w:left w:val="nil"/>
              <w:bottom w:val="nil"/>
              <w:right w:val="nil"/>
            </w:tcBorders>
            <w:shd w:val="clear" w:color="auto" w:fill="auto"/>
            <w:noWrap/>
            <w:vAlign w:val="center"/>
            <w:hideMark/>
          </w:tcPr>
          <w:p w14:paraId="05DD4EE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69" w:type="pct"/>
            <w:tcBorders>
              <w:top w:val="nil"/>
              <w:left w:val="nil"/>
              <w:bottom w:val="nil"/>
              <w:right w:val="nil"/>
            </w:tcBorders>
            <w:shd w:val="clear" w:color="auto" w:fill="auto"/>
            <w:noWrap/>
            <w:vAlign w:val="center"/>
            <w:hideMark/>
          </w:tcPr>
          <w:p w14:paraId="162967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69" w:type="pct"/>
            <w:tcBorders>
              <w:top w:val="nil"/>
              <w:left w:val="nil"/>
              <w:bottom w:val="nil"/>
              <w:right w:val="nil"/>
            </w:tcBorders>
            <w:shd w:val="clear" w:color="auto" w:fill="auto"/>
            <w:noWrap/>
            <w:vAlign w:val="center"/>
            <w:hideMark/>
          </w:tcPr>
          <w:p w14:paraId="4D8612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21" w:type="pct"/>
            <w:tcBorders>
              <w:top w:val="nil"/>
              <w:left w:val="nil"/>
              <w:bottom w:val="nil"/>
              <w:right w:val="nil"/>
            </w:tcBorders>
            <w:shd w:val="clear" w:color="auto" w:fill="auto"/>
            <w:noWrap/>
            <w:vAlign w:val="center"/>
            <w:hideMark/>
          </w:tcPr>
          <w:p w14:paraId="2B9397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9" w:type="pct"/>
            <w:tcBorders>
              <w:top w:val="nil"/>
              <w:left w:val="nil"/>
              <w:bottom w:val="nil"/>
              <w:right w:val="nil"/>
            </w:tcBorders>
            <w:shd w:val="clear" w:color="auto" w:fill="auto"/>
            <w:noWrap/>
            <w:vAlign w:val="center"/>
            <w:hideMark/>
          </w:tcPr>
          <w:p w14:paraId="581B91A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1" w:type="pct"/>
            <w:tcBorders>
              <w:top w:val="nil"/>
              <w:left w:val="nil"/>
              <w:bottom w:val="nil"/>
              <w:right w:val="nil"/>
            </w:tcBorders>
            <w:shd w:val="clear" w:color="auto" w:fill="auto"/>
            <w:noWrap/>
            <w:vAlign w:val="center"/>
            <w:hideMark/>
          </w:tcPr>
          <w:p w14:paraId="34B0B5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29" w:type="pct"/>
            <w:tcBorders>
              <w:top w:val="nil"/>
              <w:left w:val="nil"/>
              <w:bottom w:val="nil"/>
              <w:right w:val="nil"/>
            </w:tcBorders>
            <w:shd w:val="clear" w:color="auto" w:fill="auto"/>
            <w:noWrap/>
            <w:vAlign w:val="center"/>
            <w:hideMark/>
          </w:tcPr>
          <w:p w14:paraId="7A2EC7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45" w:type="pct"/>
            <w:tcBorders>
              <w:top w:val="nil"/>
              <w:left w:val="nil"/>
              <w:bottom w:val="nil"/>
              <w:right w:val="nil"/>
            </w:tcBorders>
            <w:shd w:val="clear" w:color="auto" w:fill="auto"/>
            <w:noWrap/>
            <w:vAlign w:val="center"/>
            <w:hideMark/>
          </w:tcPr>
          <w:p w14:paraId="6F977E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c>
          <w:tcPr>
            <w:tcW w:w="342" w:type="pct"/>
            <w:tcBorders>
              <w:top w:val="nil"/>
              <w:left w:val="nil"/>
              <w:bottom w:val="nil"/>
              <w:right w:val="nil"/>
            </w:tcBorders>
            <w:shd w:val="clear" w:color="auto" w:fill="auto"/>
            <w:noWrap/>
            <w:vAlign w:val="center"/>
            <w:hideMark/>
          </w:tcPr>
          <w:p w14:paraId="21CC102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r>
      <w:tr w:rsidR="00804806" w:rsidRPr="00345428" w14:paraId="4BC5E70E" w14:textId="77777777" w:rsidTr="00804806">
        <w:trPr>
          <w:trHeight w:val="320"/>
        </w:trPr>
        <w:tc>
          <w:tcPr>
            <w:tcW w:w="874" w:type="pct"/>
            <w:tcBorders>
              <w:top w:val="nil"/>
              <w:left w:val="nil"/>
              <w:bottom w:val="nil"/>
              <w:right w:val="nil"/>
            </w:tcBorders>
            <w:shd w:val="clear" w:color="auto" w:fill="auto"/>
            <w:noWrap/>
            <w:vAlign w:val="center"/>
            <w:hideMark/>
          </w:tcPr>
          <w:p w14:paraId="484F108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AGP, g/L</w:t>
            </w:r>
          </w:p>
        </w:tc>
        <w:tc>
          <w:tcPr>
            <w:tcW w:w="175" w:type="pct"/>
            <w:tcBorders>
              <w:top w:val="nil"/>
              <w:left w:val="nil"/>
              <w:bottom w:val="nil"/>
              <w:right w:val="nil"/>
            </w:tcBorders>
            <w:shd w:val="clear" w:color="auto" w:fill="auto"/>
            <w:noWrap/>
            <w:vAlign w:val="center"/>
            <w:hideMark/>
          </w:tcPr>
          <w:p w14:paraId="1C3B162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21CD34E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9" w:type="pct"/>
            <w:tcBorders>
              <w:top w:val="nil"/>
              <w:left w:val="nil"/>
              <w:bottom w:val="nil"/>
              <w:right w:val="nil"/>
            </w:tcBorders>
            <w:shd w:val="clear" w:color="auto" w:fill="auto"/>
            <w:noWrap/>
            <w:vAlign w:val="center"/>
            <w:hideMark/>
          </w:tcPr>
          <w:p w14:paraId="587342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1" w:type="pct"/>
            <w:tcBorders>
              <w:top w:val="nil"/>
              <w:left w:val="nil"/>
              <w:bottom w:val="nil"/>
              <w:right w:val="nil"/>
            </w:tcBorders>
            <w:shd w:val="clear" w:color="auto" w:fill="auto"/>
            <w:noWrap/>
            <w:vAlign w:val="center"/>
            <w:hideMark/>
          </w:tcPr>
          <w:p w14:paraId="58D99E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29" w:type="pct"/>
            <w:tcBorders>
              <w:top w:val="nil"/>
              <w:left w:val="nil"/>
              <w:bottom w:val="nil"/>
              <w:right w:val="nil"/>
            </w:tcBorders>
            <w:shd w:val="clear" w:color="auto" w:fill="auto"/>
            <w:noWrap/>
            <w:vAlign w:val="center"/>
            <w:hideMark/>
          </w:tcPr>
          <w:p w14:paraId="2F927E7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69" w:type="pct"/>
            <w:tcBorders>
              <w:top w:val="nil"/>
              <w:left w:val="nil"/>
              <w:bottom w:val="nil"/>
              <w:right w:val="nil"/>
            </w:tcBorders>
            <w:shd w:val="clear" w:color="auto" w:fill="auto"/>
            <w:noWrap/>
            <w:vAlign w:val="center"/>
            <w:hideMark/>
          </w:tcPr>
          <w:p w14:paraId="220B93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69" w:type="pct"/>
            <w:tcBorders>
              <w:top w:val="nil"/>
              <w:left w:val="nil"/>
              <w:bottom w:val="nil"/>
              <w:right w:val="nil"/>
            </w:tcBorders>
            <w:shd w:val="clear" w:color="auto" w:fill="auto"/>
            <w:noWrap/>
            <w:vAlign w:val="center"/>
            <w:hideMark/>
          </w:tcPr>
          <w:p w14:paraId="3115F79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21" w:type="pct"/>
            <w:tcBorders>
              <w:top w:val="nil"/>
              <w:left w:val="nil"/>
              <w:bottom w:val="nil"/>
              <w:right w:val="nil"/>
            </w:tcBorders>
            <w:shd w:val="clear" w:color="auto" w:fill="auto"/>
            <w:noWrap/>
            <w:vAlign w:val="center"/>
            <w:hideMark/>
          </w:tcPr>
          <w:p w14:paraId="32C79AA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9" w:type="pct"/>
            <w:tcBorders>
              <w:top w:val="nil"/>
              <w:left w:val="nil"/>
              <w:bottom w:val="nil"/>
              <w:right w:val="nil"/>
            </w:tcBorders>
            <w:shd w:val="clear" w:color="auto" w:fill="auto"/>
            <w:noWrap/>
            <w:vAlign w:val="center"/>
            <w:hideMark/>
          </w:tcPr>
          <w:p w14:paraId="2E856A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1" w:type="pct"/>
            <w:tcBorders>
              <w:top w:val="nil"/>
              <w:left w:val="nil"/>
              <w:bottom w:val="nil"/>
              <w:right w:val="nil"/>
            </w:tcBorders>
            <w:shd w:val="clear" w:color="auto" w:fill="auto"/>
            <w:noWrap/>
            <w:vAlign w:val="center"/>
            <w:hideMark/>
          </w:tcPr>
          <w:p w14:paraId="4F634FD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29" w:type="pct"/>
            <w:tcBorders>
              <w:top w:val="nil"/>
              <w:left w:val="nil"/>
              <w:bottom w:val="nil"/>
              <w:right w:val="nil"/>
            </w:tcBorders>
            <w:shd w:val="clear" w:color="auto" w:fill="auto"/>
            <w:noWrap/>
            <w:vAlign w:val="center"/>
            <w:hideMark/>
          </w:tcPr>
          <w:p w14:paraId="2FFB248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45" w:type="pct"/>
            <w:tcBorders>
              <w:top w:val="nil"/>
              <w:left w:val="nil"/>
              <w:bottom w:val="nil"/>
              <w:right w:val="nil"/>
            </w:tcBorders>
            <w:shd w:val="clear" w:color="auto" w:fill="auto"/>
            <w:noWrap/>
            <w:vAlign w:val="center"/>
            <w:hideMark/>
          </w:tcPr>
          <w:p w14:paraId="50B6249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c>
          <w:tcPr>
            <w:tcW w:w="342" w:type="pct"/>
            <w:tcBorders>
              <w:top w:val="nil"/>
              <w:left w:val="nil"/>
              <w:bottom w:val="nil"/>
              <w:right w:val="nil"/>
            </w:tcBorders>
            <w:shd w:val="clear" w:color="auto" w:fill="auto"/>
            <w:noWrap/>
            <w:vAlign w:val="center"/>
            <w:hideMark/>
          </w:tcPr>
          <w:p w14:paraId="76A5A5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r>
      <w:tr w:rsidR="00804806" w:rsidRPr="00345428" w14:paraId="694250F8" w14:textId="77777777" w:rsidTr="00804806">
        <w:trPr>
          <w:trHeight w:val="320"/>
        </w:trPr>
        <w:tc>
          <w:tcPr>
            <w:tcW w:w="874" w:type="pct"/>
            <w:tcBorders>
              <w:top w:val="nil"/>
              <w:left w:val="nil"/>
              <w:bottom w:val="nil"/>
              <w:right w:val="nil"/>
            </w:tcBorders>
            <w:shd w:val="clear" w:color="auto" w:fill="auto"/>
            <w:noWrap/>
            <w:vAlign w:val="center"/>
            <w:hideMark/>
          </w:tcPr>
          <w:p w14:paraId="023DF11C" w14:textId="77777777" w:rsidR="00804806" w:rsidRPr="00345428" w:rsidRDefault="00804806" w:rsidP="00804806">
            <w:pPr>
              <w:rPr>
                <w:rFonts w:ascii="Calibri" w:hAnsi="Calibri"/>
                <w:color w:val="000000"/>
                <w:sz w:val="12"/>
                <w:szCs w:val="12"/>
              </w:rPr>
            </w:pPr>
            <w:r w:rsidRPr="00345428">
              <w:rPr>
                <w:rFonts w:ascii="Calibri" w:hAnsi="Calibri"/>
                <w:color w:val="000000"/>
                <w:sz w:val="12"/>
                <w:szCs w:val="12"/>
              </w:rPr>
              <w:t>NHANES (non-pregnant women 15-49 y)</w:t>
            </w:r>
          </w:p>
        </w:tc>
        <w:tc>
          <w:tcPr>
            <w:tcW w:w="175" w:type="pct"/>
            <w:tcBorders>
              <w:top w:val="nil"/>
              <w:left w:val="nil"/>
              <w:bottom w:val="nil"/>
              <w:right w:val="nil"/>
            </w:tcBorders>
            <w:shd w:val="clear" w:color="auto" w:fill="auto"/>
            <w:noWrap/>
            <w:vAlign w:val="center"/>
            <w:hideMark/>
          </w:tcPr>
          <w:p w14:paraId="1D577DAA"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407CA8F8"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096B042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98AAEF2"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086659E7"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59939A2E"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0E8EB772"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14205700"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37B65286"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888A902"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5DC892C2"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72B2FEEE"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57EAE439" w14:textId="77777777" w:rsidR="00804806" w:rsidRPr="00345428" w:rsidRDefault="00804806" w:rsidP="00804806">
            <w:pPr>
              <w:jc w:val="center"/>
              <w:rPr>
                <w:sz w:val="12"/>
                <w:szCs w:val="12"/>
              </w:rPr>
            </w:pPr>
          </w:p>
        </w:tc>
      </w:tr>
      <w:tr w:rsidR="00804806" w:rsidRPr="00345428" w14:paraId="4654DDF1" w14:textId="77777777" w:rsidTr="00804806">
        <w:trPr>
          <w:trHeight w:val="320"/>
        </w:trPr>
        <w:tc>
          <w:tcPr>
            <w:tcW w:w="874" w:type="pct"/>
            <w:tcBorders>
              <w:top w:val="nil"/>
              <w:left w:val="nil"/>
              <w:bottom w:val="nil"/>
              <w:right w:val="nil"/>
            </w:tcBorders>
            <w:shd w:val="clear" w:color="auto" w:fill="auto"/>
            <w:noWrap/>
            <w:vAlign w:val="center"/>
          </w:tcPr>
          <w:p w14:paraId="30293A5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retinol, nmol/L</w:t>
            </w:r>
          </w:p>
        </w:tc>
        <w:tc>
          <w:tcPr>
            <w:tcW w:w="175" w:type="pct"/>
            <w:tcBorders>
              <w:top w:val="nil"/>
              <w:left w:val="nil"/>
              <w:bottom w:val="nil"/>
              <w:right w:val="nil"/>
            </w:tcBorders>
            <w:shd w:val="clear" w:color="auto" w:fill="auto"/>
            <w:noWrap/>
            <w:vAlign w:val="center"/>
          </w:tcPr>
          <w:p w14:paraId="38B1272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7F37D8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9" w:type="pct"/>
            <w:tcBorders>
              <w:top w:val="nil"/>
              <w:left w:val="nil"/>
              <w:bottom w:val="nil"/>
              <w:right w:val="nil"/>
            </w:tcBorders>
            <w:shd w:val="clear" w:color="auto" w:fill="auto"/>
            <w:noWrap/>
            <w:vAlign w:val="center"/>
          </w:tcPr>
          <w:p w14:paraId="1C770F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1" w:type="pct"/>
            <w:tcBorders>
              <w:top w:val="nil"/>
              <w:left w:val="nil"/>
              <w:bottom w:val="nil"/>
              <w:right w:val="nil"/>
            </w:tcBorders>
            <w:shd w:val="clear" w:color="auto" w:fill="auto"/>
            <w:noWrap/>
            <w:vAlign w:val="center"/>
          </w:tcPr>
          <w:p w14:paraId="1E9252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29" w:type="pct"/>
            <w:tcBorders>
              <w:top w:val="nil"/>
              <w:left w:val="nil"/>
              <w:bottom w:val="nil"/>
              <w:right w:val="nil"/>
            </w:tcBorders>
            <w:shd w:val="clear" w:color="auto" w:fill="auto"/>
            <w:noWrap/>
            <w:vAlign w:val="center"/>
          </w:tcPr>
          <w:p w14:paraId="6E67E0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69" w:type="pct"/>
            <w:tcBorders>
              <w:top w:val="nil"/>
              <w:left w:val="nil"/>
              <w:bottom w:val="nil"/>
              <w:right w:val="nil"/>
            </w:tcBorders>
            <w:shd w:val="clear" w:color="auto" w:fill="auto"/>
            <w:noWrap/>
            <w:vAlign w:val="center"/>
          </w:tcPr>
          <w:p w14:paraId="220EA3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1.76±1.74</w:t>
            </w:r>
          </w:p>
        </w:tc>
        <w:tc>
          <w:tcPr>
            <w:tcW w:w="369" w:type="pct"/>
            <w:tcBorders>
              <w:top w:val="nil"/>
              <w:left w:val="nil"/>
              <w:bottom w:val="nil"/>
              <w:right w:val="nil"/>
            </w:tcBorders>
            <w:shd w:val="clear" w:color="auto" w:fill="auto"/>
            <w:noWrap/>
            <w:vAlign w:val="center"/>
          </w:tcPr>
          <w:p w14:paraId="26AB66D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1.74±1.79</w:t>
            </w:r>
          </w:p>
        </w:tc>
        <w:tc>
          <w:tcPr>
            <w:tcW w:w="321" w:type="pct"/>
            <w:tcBorders>
              <w:top w:val="nil"/>
              <w:left w:val="nil"/>
              <w:bottom w:val="nil"/>
              <w:right w:val="nil"/>
            </w:tcBorders>
            <w:shd w:val="clear" w:color="auto" w:fill="auto"/>
            <w:noWrap/>
            <w:vAlign w:val="center"/>
          </w:tcPr>
          <w:p w14:paraId="18952B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9" w:type="pct"/>
            <w:tcBorders>
              <w:top w:val="nil"/>
              <w:left w:val="nil"/>
              <w:bottom w:val="nil"/>
              <w:right w:val="nil"/>
            </w:tcBorders>
            <w:shd w:val="clear" w:color="auto" w:fill="auto"/>
            <w:noWrap/>
            <w:vAlign w:val="center"/>
          </w:tcPr>
          <w:p w14:paraId="2DA965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1" w:type="pct"/>
            <w:tcBorders>
              <w:top w:val="nil"/>
              <w:left w:val="nil"/>
              <w:bottom w:val="nil"/>
              <w:right w:val="nil"/>
            </w:tcBorders>
            <w:shd w:val="clear" w:color="auto" w:fill="auto"/>
            <w:noWrap/>
            <w:vAlign w:val="center"/>
          </w:tcPr>
          <w:p w14:paraId="5696C1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29" w:type="pct"/>
            <w:tcBorders>
              <w:top w:val="nil"/>
              <w:left w:val="nil"/>
              <w:bottom w:val="nil"/>
              <w:right w:val="nil"/>
            </w:tcBorders>
            <w:shd w:val="clear" w:color="auto" w:fill="auto"/>
            <w:noWrap/>
            <w:vAlign w:val="center"/>
          </w:tcPr>
          <w:p w14:paraId="708539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45" w:type="pct"/>
            <w:tcBorders>
              <w:top w:val="nil"/>
              <w:left w:val="nil"/>
              <w:bottom w:val="nil"/>
              <w:right w:val="nil"/>
            </w:tcBorders>
            <w:shd w:val="clear" w:color="auto" w:fill="auto"/>
            <w:noWrap/>
            <w:vAlign w:val="center"/>
          </w:tcPr>
          <w:p w14:paraId="420CC9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c>
          <w:tcPr>
            <w:tcW w:w="342" w:type="pct"/>
            <w:tcBorders>
              <w:top w:val="nil"/>
              <w:left w:val="nil"/>
              <w:bottom w:val="nil"/>
              <w:right w:val="nil"/>
            </w:tcBorders>
            <w:shd w:val="clear" w:color="auto" w:fill="auto"/>
            <w:noWrap/>
            <w:vAlign w:val="center"/>
          </w:tcPr>
          <w:p w14:paraId="7FADB7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r>
      <w:tr w:rsidR="00804806" w:rsidRPr="00345428" w14:paraId="316A9B27" w14:textId="77777777" w:rsidTr="00804806">
        <w:trPr>
          <w:trHeight w:val="320"/>
        </w:trPr>
        <w:tc>
          <w:tcPr>
            <w:tcW w:w="874" w:type="pct"/>
            <w:tcBorders>
              <w:top w:val="nil"/>
              <w:left w:val="nil"/>
              <w:bottom w:val="nil"/>
              <w:right w:val="nil"/>
            </w:tcBorders>
            <w:shd w:val="clear" w:color="auto" w:fill="auto"/>
            <w:noWrap/>
            <w:vAlign w:val="center"/>
          </w:tcPr>
          <w:p w14:paraId="40D34D94"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retinol, μmol/L</w:t>
            </w:r>
          </w:p>
        </w:tc>
        <w:tc>
          <w:tcPr>
            <w:tcW w:w="175" w:type="pct"/>
            <w:tcBorders>
              <w:top w:val="nil"/>
              <w:left w:val="nil"/>
              <w:bottom w:val="nil"/>
              <w:right w:val="nil"/>
            </w:tcBorders>
            <w:shd w:val="clear" w:color="auto" w:fill="auto"/>
            <w:noWrap/>
            <w:vAlign w:val="center"/>
          </w:tcPr>
          <w:p w14:paraId="0553F7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0140BC2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9" w:type="pct"/>
            <w:tcBorders>
              <w:top w:val="nil"/>
              <w:left w:val="nil"/>
              <w:bottom w:val="nil"/>
              <w:right w:val="nil"/>
            </w:tcBorders>
            <w:shd w:val="clear" w:color="auto" w:fill="auto"/>
            <w:noWrap/>
            <w:vAlign w:val="center"/>
          </w:tcPr>
          <w:p w14:paraId="2B7EC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1" w:type="pct"/>
            <w:tcBorders>
              <w:top w:val="nil"/>
              <w:left w:val="nil"/>
              <w:bottom w:val="nil"/>
              <w:right w:val="nil"/>
            </w:tcBorders>
            <w:shd w:val="clear" w:color="auto" w:fill="auto"/>
            <w:noWrap/>
            <w:vAlign w:val="center"/>
          </w:tcPr>
          <w:p w14:paraId="38C82D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29" w:type="pct"/>
            <w:tcBorders>
              <w:top w:val="nil"/>
              <w:left w:val="nil"/>
              <w:bottom w:val="nil"/>
              <w:right w:val="nil"/>
            </w:tcBorders>
            <w:shd w:val="clear" w:color="auto" w:fill="auto"/>
            <w:noWrap/>
            <w:vAlign w:val="center"/>
          </w:tcPr>
          <w:p w14:paraId="727E0C9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69" w:type="pct"/>
            <w:tcBorders>
              <w:top w:val="nil"/>
              <w:left w:val="nil"/>
              <w:bottom w:val="nil"/>
              <w:right w:val="nil"/>
            </w:tcBorders>
            <w:shd w:val="clear" w:color="auto" w:fill="auto"/>
            <w:noWrap/>
            <w:vAlign w:val="center"/>
          </w:tcPr>
          <w:p w14:paraId="68B6E9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1.70±1.68</w:t>
            </w:r>
          </w:p>
        </w:tc>
        <w:tc>
          <w:tcPr>
            <w:tcW w:w="369" w:type="pct"/>
            <w:tcBorders>
              <w:top w:val="nil"/>
              <w:left w:val="nil"/>
              <w:bottom w:val="nil"/>
              <w:right w:val="nil"/>
            </w:tcBorders>
            <w:shd w:val="clear" w:color="auto" w:fill="auto"/>
            <w:noWrap/>
            <w:vAlign w:val="center"/>
          </w:tcPr>
          <w:p w14:paraId="4C2142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1.68±1.73</w:t>
            </w:r>
          </w:p>
        </w:tc>
        <w:tc>
          <w:tcPr>
            <w:tcW w:w="321" w:type="pct"/>
            <w:tcBorders>
              <w:top w:val="nil"/>
              <w:left w:val="nil"/>
              <w:bottom w:val="nil"/>
              <w:right w:val="nil"/>
            </w:tcBorders>
            <w:shd w:val="clear" w:color="auto" w:fill="auto"/>
            <w:noWrap/>
            <w:vAlign w:val="center"/>
          </w:tcPr>
          <w:p w14:paraId="32FB8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9" w:type="pct"/>
            <w:tcBorders>
              <w:top w:val="nil"/>
              <w:left w:val="nil"/>
              <w:bottom w:val="nil"/>
              <w:right w:val="nil"/>
            </w:tcBorders>
            <w:shd w:val="clear" w:color="auto" w:fill="auto"/>
            <w:noWrap/>
            <w:vAlign w:val="center"/>
          </w:tcPr>
          <w:p w14:paraId="75B3B43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1" w:type="pct"/>
            <w:tcBorders>
              <w:top w:val="nil"/>
              <w:left w:val="nil"/>
              <w:bottom w:val="nil"/>
              <w:right w:val="nil"/>
            </w:tcBorders>
            <w:shd w:val="clear" w:color="auto" w:fill="auto"/>
            <w:noWrap/>
            <w:vAlign w:val="center"/>
          </w:tcPr>
          <w:p w14:paraId="0A1583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29" w:type="pct"/>
            <w:tcBorders>
              <w:top w:val="nil"/>
              <w:left w:val="nil"/>
              <w:bottom w:val="nil"/>
              <w:right w:val="nil"/>
            </w:tcBorders>
            <w:shd w:val="clear" w:color="auto" w:fill="auto"/>
            <w:noWrap/>
            <w:vAlign w:val="center"/>
          </w:tcPr>
          <w:p w14:paraId="765E4BE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45" w:type="pct"/>
            <w:tcBorders>
              <w:top w:val="nil"/>
              <w:left w:val="nil"/>
              <w:bottom w:val="nil"/>
              <w:right w:val="nil"/>
            </w:tcBorders>
            <w:shd w:val="clear" w:color="auto" w:fill="auto"/>
            <w:noWrap/>
            <w:vAlign w:val="center"/>
          </w:tcPr>
          <w:p w14:paraId="1A9295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c>
          <w:tcPr>
            <w:tcW w:w="342" w:type="pct"/>
            <w:tcBorders>
              <w:top w:val="nil"/>
              <w:left w:val="nil"/>
              <w:bottom w:val="nil"/>
              <w:right w:val="nil"/>
            </w:tcBorders>
            <w:shd w:val="clear" w:color="auto" w:fill="auto"/>
            <w:noWrap/>
            <w:vAlign w:val="center"/>
          </w:tcPr>
          <w:p w14:paraId="04865B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r>
      <w:tr w:rsidR="00804806" w:rsidRPr="00345428" w14:paraId="6BA51EE6" w14:textId="77777777" w:rsidTr="00804806">
        <w:trPr>
          <w:trHeight w:val="320"/>
        </w:trPr>
        <w:tc>
          <w:tcPr>
            <w:tcW w:w="874" w:type="pct"/>
            <w:tcBorders>
              <w:top w:val="nil"/>
              <w:left w:val="nil"/>
              <w:bottom w:val="nil"/>
              <w:right w:val="nil"/>
            </w:tcBorders>
            <w:shd w:val="clear" w:color="auto" w:fill="auto"/>
            <w:noWrap/>
            <w:vAlign w:val="center"/>
          </w:tcPr>
          <w:p w14:paraId="61CF07C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ferritin, μg/L</w:t>
            </w:r>
          </w:p>
        </w:tc>
        <w:tc>
          <w:tcPr>
            <w:tcW w:w="175" w:type="pct"/>
            <w:tcBorders>
              <w:top w:val="nil"/>
              <w:left w:val="nil"/>
              <w:bottom w:val="nil"/>
              <w:right w:val="nil"/>
            </w:tcBorders>
            <w:shd w:val="clear" w:color="auto" w:fill="auto"/>
            <w:noWrap/>
            <w:vAlign w:val="center"/>
          </w:tcPr>
          <w:p w14:paraId="5E692FC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045A0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9" w:type="pct"/>
            <w:tcBorders>
              <w:top w:val="nil"/>
              <w:left w:val="nil"/>
              <w:bottom w:val="nil"/>
              <w:right w:val="nil"/>
            </w:tcBorders>
            <w:shd w:val="clear" w:color="auto" w:fill="auto"/>
            <w:noWrap/>
            <w:vAlign w:val="center"/>
          </w:tcPr>
          <w:p w14:paraId="0D7C02E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1" w:type="pct"/>
            <w:tcBorders>
              <w:top w:val="nil"/>
              <w:left w:val="nil"/>
              <w:bottom w:val="nil"/>
              <w:right w:val="nil"/>
            </w:tcBorders>
            <w:shd w:val="clear" w:color="auto" w:fill="auto"/>
            <w:noWrap/>
            <w:vAlign w:val="center"/>
          </w:tcPr>
          <w:p w14:paraId="6987A68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29" w:type="pct"/>
            <w:tcBorders>
              <w:top w:val="nil"/>
              <w:left w:val="nil"/>
              <w:bottom w:val="nil"/>
              <w:right w:val="nil"/>
            </w:tcBorders>
            <w:shd w:val="clear" w:color="auto" w:fill="auto"/>
            <w:noWrap/>
            <w:vAlign w:val="center"/>
          </w:tcPr>
          <w:p w14:paraId="140CE17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69" w:type="pct"/>
            <w:tcBorders>
              <w:top w:val="nil"/>
              <w:left w:val="nil"/>
              <w:bottom w:val="nil"/>
              <w:right w:val="nil"/>
            </w:tcBorders>
            <w:shd w:val="clear" w:color="auto" w:fill="auto"/>
            <w:noWrap/>
            <w:vAlign w:val="center"/>
          </w:tcPr>
          <w:p w14:paraId="4D314F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38.94±37.27</w:t>
            </w:r>
          </w:p>
        </w:tc>
        <w:tc>
          <w:tcPr>
            <w:tcW w:w="369" w:type="pct"/>
            <w:tcBorders>
              <w:top w:val="nil"/>
              <w:left w:val="nil"/>
              <w:bottom w:val="nil"/>
              <w:right w:val="nil"/>
            </w:tcBorders>
            <w:shd w:val="clear" w:color="auto" w:fill="auto"/>
            <w:noWrap/>
            <w:vAlign w:val="center"/>
          </w:tcPr>
          <w:p w14:paraId="77BDAB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37.27±40.68</w:t>
            </w:r>
          </w:p>
        </w:tc>
        <w:tc>
          <w:tcPr>
            <w:tcW w:w="321" w:type="pct"/>
            <w:tcBorders>
              <w:top w:val="nil"/>
              <w:left w:val="nil"/>
              <w:bottom w:val="nil"/>
              <w:right w:val="nil"/>
            </w:tcBorders>
            <w:shd w:val="clear" w:color="auto" w:fill="auto"/>
            <w:noWrap/>
            <w:vAlign w:val="center"/>
          </w:tcPr>
          <w:p w14:paraId="426EE0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9" w:type="pct"/>
            <w:tcBorders>
              <w:top w:val="nil"/>
              <w:left w:val="nil"/>
              <w:bottom w:val="nil"/>
              <w:right w:val="nil"/>
            </w:tcBorders>
            <w:shd w:val="clear" w:color="auto" w:fill="auto"/>
            <w:noWrap/>
            <w:vAlign w:val="center"/>
          </w:tcPr>
          <w:p w14:paraId="32A6E58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1" w:type="pct"/>
            <w:tcBorders>
              <w:top w:val="nil"/>
              <w:left w:val="nil"/>
              <w:bottom w:val="nil"/>
              <w:right w:val="nil"/>
            </w:tcBorders>
            <w:shd w:val="clear" w:color="auto" w:fill="auto"/>
            <w:noWrap/>
            <w:vAlign w:val="center"/>
          </w:tcPr>
          <w:p w14:paraId="47BFC5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29" w:type="pct"/>
            <w:tcBorders>
              <w:top w:val="nil"/>
              <w:left w:val="nil"/>
              <w:bottom w:val="nil"/>
              <w:right w:val="nil"/>
            </w:tcBorders>
            <w:shd w:val="clear" w:color="auto" w:fill="auto"/>
            <w:noWrap/>
            <w:vAlign w:val="center"/>
          </w:tcPr>
          <w:p w14:paraId="22F87F1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45" w:type="pct"/>
            <w:tcBorders>
              <w:top w:val="nil"/>
              <w:left w:val="nil"/>
              <w:bottom w:val="nil"/>
              <w:right w:val="nil"/>
            </w:tcBorders>
            <w:shd w:val="clear" w:color="auto" w:fill="auto"/>
            <w:noWrap/>
            <w:vAlign w:val="center"/>
          </w:tcPr>
          <w:p w14:paraId="32303B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c>
          <w:tcPr>
            <w:tcW w:w="342" w:type="pct"/>
            <w:tcBorders>
              <w:top w:val="nil"/>
              <w:left w:val="nil"/>
              <w:bottom w:val="nil"/>
              <w:right w:val="nil"/>
            </w:tcBorders>
            <w:shd w:val="clear" w:color="auto" w:fill="auto"/>
            <w:noWrap/>
            <w:vAlign w:val="center"/>
          </w:tcPr>
          <w:p w14:paraId="7F5E9C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r>
      <w:tr w:rsidR="00804806" w:rsidRPr="00345428" w14:paraId="1A0F354A" w14:textId="77777777" w:rsidTr="00804806">
        <w:trPr>
          <w:trHeight w:val="320"/>
        </w:trPr>
        <w:tc>
          <w:tcPr>
            <w:tcW w:w="874" w:type="pct"/>
            <w:tcBorders>
              <w:top w:val="nil"/>
              <w:left w:val="nil"/>
              <w:bottom w:val="nil"/>
              <w:right w:val="nil"/>
            </w:tcBorders>
            <w:shd w:val="clear" w:color="auto" w:fill="auto"/>
            <w:noWrap/>
            <w:vAlign w:val="center"/>
          </w:tcPr>
          <w:p w14:paraId="389F5B0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ferritin, μg/L</w:t>
            </w:r>
          </w:p>
        </w:tc>
        <w:tc>
          <w:tcPr>
            <w:tcW w:w="175" w:type="pct"/>
            <w:tcBorders>
              <w:top w:val="nil"/>
              <w:left w:val="nil"/>
              <w:bottom w:val="nil"/>
              <w:right w:val="nil"/>
            </w:tcBorders>
            <w:shd w:val="clear" w:color="auto" w:fill="auto"/>
            <w:noWrap/>
            <w:vAlign w:val="center"/>
          </w:tcPr>
          <w:p w14:paraId="547531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2F0760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9" w:type="pct"/>
            <w:tcBorders>
              <w:top w:val="nil"/>
              <w:left w:val="nil"/>
              <w:bottom w:val="nil"/>
              <w:right w:val="nil"/>
            </w:tcBorders>
            <w:shd w:val="clear" w:color="auto" w:fill="auto"/>
            <w:noWrap/>
            <w:vAlign w:val="center"/>
          </w:tcPr>
          <w:p w14:paraId="48FAC2F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1" w:type="pct"/>
            <w:tcBorders>
              <w:top w:val="nil"/>
              <w:left w:val="nil"/>
              <w:bottom w:val="nil"/>
              <w:right w:val="nil"/>
            </w:tcBorders>
            <w:shd w:val="clear" w:color="auto" w:fill="auto"/>
            <w:noWrap/>
            <w:vAlign w:val="center"/>
          </w:tcPr>
          <w:p w14:paraId="5716EF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29" w:type="pct"/>
            <w:tcBorders>
              <w:top w:val="nil"/>
              <w:left w:val="nil"/>
              <w:bottom w:val="nil"/>
              <w:right w:val="nil"/>
            </w:tcBorders>
            <w:shd w:val="clear" w:color="auto" w:fill="auto"/>
            <w:noWrap/>
            <w:vAlign w:val="center"/>
          </w:tcPr>
          <w:p w14:paraId="25DBA8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69" w:type="pct"/>
            <w:tcBorders>
              <w:top w:val="nil"/>
              <w:left w:val="nil"/>
              <w:bottom w:val="nil"/>
              <w:right w:val="nil"/>
            </w:tcBorders>
            <w:shd w:val="clear" w:color="auto" w:fill="auto"/>
            <w:noWrap/>
            <w:vAlign w:val="center"/>
          </w:tcPr>
          <w:p w14:paraId="76D60D8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28.75±27.60</w:t>
            </w:r>
          </w:p>
        </w:tc>
        <w:tc>
          <w:tcPr>
            <w:tcW w:w="369" w:type="pct"/>
            <w:tcBorders>
              <w:top w:val="nil"/>
              <w:left w:val="nil"/>
              <w:bottom w:val="nil"/>
              <w:right w:val="nil"/>
            </w:tcBorders>
            <w:shd w:val="clear" w:color="auto" w:fill="auto"/>
            <w:noWrap/>
            <w:vAlign w:val="center"/>
          </w:tcPr>
          <w:p w14:paraId="0CD22B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27.60±29.96</w:t>
            </w:r>
          </w:p>
        </w:tc>
        <w:tc>
          <w:tcPr>
            <w:tcW w:w="321" w:type="pct"/>
            <w:tcBorders>
              <w:top w:val="nil"/>
              <w:left w:val="nil"/>
              <w:bottom w:val="nil"/>
              <w:right w:val="nil"/>
            </w:tcBorders>
            <w:shd w:val="clear" w:color="auto" w:fill="auto"/>
            <w:noWrap/>
            <w:vAlign w:val="center"/>
          </w:tcPr>
          <w:p w14:paraId="75D1C7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9" w:type="pct"/>
            <w:tcBorders>
              <w:top w:val="nil"/>
              <w:left w:val="nil"/>
              <w:bottom w:val="nil"/>
              <w:right w:val="nil"/>
            </w:tcBorders>
            <w:shd w:val="clear" w:color="auto" w:fill="auto"/>
            <w:noWrap/>
            <w:vAlign w:val="center"/>
          </w:tcPr>
          <w:p w14:paraId="0BE750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1" w:type="pct"/>
            <w:tcBorders>
              <w:top w:val="nil"/>
              <w:left w:val="nil"/>
              <w:bottom w:val="nil"/>
              <w:right w:val="nil"/>
            </w:tcBorders>
            <w:shd w:val="clear" w:color="auto" w:fill="auto"/>
            <w:noWrap/>
            <w:vAlign w:val="center"/>
          </w:tcPr>
          <w:p w14:paraId="441997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29" w:type="pct"/>
            <w:tcBorders>
              <w:top w:val="nil"/>
              <w:left w:val="nil"/>
              <w:bottom w:val="nil"/>
              <w:right w:val="nil"/>
            </w:tcBorders>
            <w:shd w:val="clear" w:color="auto" w:fill="auto"/>
            <w:noWrap/>
            <w:vAlign w:val="center"/>
          </w:tcPr>
          <w:p w14:paraId="24D7E0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45" w:type="pct"/>
            <w:tcBorders>
              <w:top w:val="nil"/>
              <w:left w:val="nil"/>
              <w:bottom w:val="nil"/>
              <w:right w:val="nil"/>
            </w:tcBorders>
            <w:shd w:val="clear" w:color="auto" w:fill="auto"/>
            <w:noWrap/>
            <w:vAlign w:val="center"/>
          </w:tcPr>
          <w:p w14:paraId="08C004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c>
          <w:tcPr>
            <w:tcW w:w="342" w:type="pct"/>
            <w:tcBorders>
              <w:top w:val="nil"/>
              <w:left w:val="nil"/>
              <w:bottom w:val="nil"/>
              <w:right w:val="nil"/>
            </w:tcBorders>
            <w:shd w:val="clear" w:color="auto" w:fill="auto"/>
            <w:noWrap/>
            <w:vAlign w:val="center"/>
          </w:tcPr>
          <w:p w14:paraId="496746A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r>
      <w:tr w:rsidR="00804806" w:rsidRPr="00345428" w14:paraId="397F0433" w14:textId="77777777" w:rsidTr="00804806">
        <w:trPr>
          <w:trHeight w:val="320"/>
        </w:trPr>
        <w:tc>
          <w:tcPr>
            <w:tcW w:w="874" w:type="pct"/>
            <w:tcBorders>
              <w:top w:val="nil"/>
              <w:left w:val="nil"/>
              <w:bottom w:val="nil"/>
              <w:right w:val="nil"/>
            </w:tcBorders>
            <w:shd w:val="clear" w:color="auto" w:fill="auto"/>
            <w:noWrap/>
            <w:vAlign w:val="center"/>
          </w:tcPr>
          <w:p w14:paraId="547C1493" w14:textId="77777777" w:rsidR="00804806" w:rsidRPr="00345428" w:rsidRDefault="00804806" w:rsidP="00804806">
            <w:pPr>
              <w:ind w:firstLineChars="100" w:firstLine="120"/>
              <w:rPr>
                <w:rFonts w:ascii="Calibri" w:hAnsi="Calibri"/>
                <w:color w:val="000000"/>
                <w:sz w:val="12"/>
                <w:szCs w:val="12"/>
              </w:rPr>
            </w:pP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tcPr>
          <w:p w14:paraId="372E2A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11544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27F7DD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F313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0A343A2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10A8737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2963638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64EDA86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0C615A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DDA6C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0F81F9B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0856B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0197D9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042F70FF" w14:textId="77777777" w:rsidTr="00804806">
        <w:trPr>
          <w:trHeight w:val="320"/>
        </w:trPr>
        <w:tc>
          <w:tcPr>
            <w:tcW w:w="874" w:type="pct"/>
            <w:tcBorders>
              <w:top w:val="nil"/>
              <w:left w:val="nil"/>
              <w:bottom w:val="nil"/>
              <w:right w:val="nil"/>
            </w:tcBorders>
            <w:shd w:val="clear" w:color="auto" w:fill="auto"/>
            <w:noWrap/>
            <w:vAlign w:val="center"/>
          </w:tcPr>
          <w:p w14:paraId="58D0DB1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r w:rsidRPr="004102D0">
              <w:rPr>
                <w:rFonts w:ascii="Calibri" w:hAnsi="Calibri" w:cstheme="minorHAnsi"/>
                <w:color w:val="000000"/>
                <w:sz w:val="12"/>
                <w:szCs w:val="12"/>
                <w:vertAlign w:val="superscript"/>
              </w:rPr>
              <w:t>2</w:t>
            </w:r>
          </w:p>
        </w:tc>
        <w:tc>
          <w:tcPr>
            <w:tcW w:w="175" w:type="pct"/>
            <w:tcBorders>
              <w:top w:val="nil"/>
              <w:left w:val="nil"/>
              <w:bottom w:val="nil"/>
              <w:right w:val="nil"/>
            </w:tcBorders>
            <w:shd w:val="clear" w:color="auto" w:fill="auto"/>
            <w:noWrap/>
            <w:vAlign w:val="center"/>
          </w:tcPr>
          <w:p w14:paraId="5F70E58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92166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617541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644A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2492CD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2EE5A0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3A3AD5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7E23AFA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3A166BC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93201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5E659D3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7B4CC8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4BAB42D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5596EF98" w14:textId="77777777" w:rsidTr="00804806">
        <w:trPr>
          <w:trHeight w:val="320"/>
        </w:trPr>
        <w:tc>
          <w:tcPr>
            <w:tcW w:w="874" w:type="pct"/>
            <w:tcBorders>
              <w:top w:val="nil"/>
              <w:left w:val="nil"/>
              <w:bottom w:val="nil"/>
              <w:right w:val="nil"/>
            </w:tcBorders>
            <w:shd w:val="clear" w:color="auto" w:fill="auto"/>
            <w:noWrap/>
            <w:vAlign w:val="center"/>
            <w:hideMark/>
          </w:tcPr>
          <w:p w14:paraId="2B0EA009" w14:textId="170D7880"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B</w:t>
            </w:r>
            <w:r w:rsidR="008020C7">
              <w:rPr>
                <w:rFonts w:ascii="Calibri" w:hAnsi="Calibri"/>
                <w:color w:val="000000"/>
                <w:sz w:val="12"/>
                <w:szCs w:val="12"/>
              </w:rPr>
              <w:t>-</w:t>
            </w:r>
            <w:r w:rsidRPr="00345428">
              <w:rPr>
                <w:rFonts w:ascii="Calibri" w:hAnsi="Calibri"/>
                <w:color w:val="000000"/>
                <w:sz w:val="12"/>
                <w:szCs w:val="12"/>
              </w:rPr>
              <w:t xml:space="preserve">12, </w:t>
            </w:r>
            <w:proofErr w:type="spellStart"/>
            <w:r w:rsidRPr="00345428">
              <w:rPr>
                <w:rFonts w:ascii="Calibri" w:hAnsi="Calibri"/>
                <w:color w:val="000000"/>
                <w:sz w:val="12"/>
                <w:szCs w:val="12"/>
              </w:rPr>
              <w:t>pmol</w:t>
            </w:r>
            <w:proofErr w:type="spellEnd"/>
            <w:r w:rsidRPr="00345428">
              <w:rPr>
                <w:rFonts w:ascii="Calibri" w:hAnsi="Calibri"/>
                <w:color w:val="000000"/>
                <w:sz w:val="12"/>
                <w:szCs w:val="12"/>
              </w:rPr>
              <w:t>/L</w:t>
            </w:r>
          </w:p>
        </w:tc>
        <w:tc>
          <w:tcPr>
            <w:tcW w:w="175" w:type="pct"/>
            <w:tcBorders>
              <w:top w:val="nil"/>
              <w:left w:val="nil"/>
              <w:bottom w:val="nil"/>
              <w:right w:val="nil"/>
            </w:tcBorders>
            <w:shd w:val="clear" w:color="auto" w:fill="auto"/>
            <w:noWrap/>
            <w:vAlign w:val="center"/>
            <w:hideMark/>
          </w:tcPr>
          <w:p w14:paraId="6B1E31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3166</w:t>
            </w:r>
          </w:p>
        </w:tc>
        <w:tc>
          <w:tcPr>
            <w:tcW w:w="247" w:type="pct"/>
            <w:tcBorders>
              <w:top w:val="nil"/>
              <w:left w:val="nil"/>
              <w:bottom w:val="nil"/>
              <w:right w:val="nil"/>
            </w:tcBorders>
            <w:shd w:val="clear" w:color="auto" w:fill="auto"/>
            <w:noWrap/>
            <w:vAlign w:val="center"/>
            <w:hideMark/>
          </w:tcPr>
          <w:p w14:paraId="0070A4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9" w:type="pct"/>
            <w:tcBorders>
              <w:top w:val="nil"/>
              <w:left w:val="nil"/>
              <w:bottom w:val="nil"/>
              <w:right w:val="nil"/>
            </w:tcBorders>
            <w:shd w:val="clear" w:color="auto" w:fill="auto"/>
            <w:noWrap/>
            <w:vAlign w:val="center"/>
            <w:hideMark/>
          </w:tcPr>
          <w:p w14:paraId="7C50A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1" w:type="pct"/>
            <w:tcBorders>
              <w:top w:val="nil"/>
              <w:left w:val="nil"/>
              <w:bottom w:val="nil"/>
              <w:right w:val="nil"/>
            </w:tcBorders>
            <w:shd w:val="clear" w:color="auto" w:fill="auto"/>
            <w:noWrap/>
            <w:vAlign w:val="center"/>
            <w:hideMark/>
          </w:tcPr>
          <w:p w14:paraId="3D04418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29" w:type="pct"/>
            <w:tcBorders>
              <w:top w:val="nil"/>
              <w:left w:val="nil"/>
              <w:bottom w:val="nil"/>
              <w:right w:val="nil"/>
            </w:tcBorders>
            <w:shd w:val="clear" w:color="auto" w:fill="auto"/>
            <w:noWrap/>
            <w:vAlign w:val="center"/>
            <w:hideMark/>
          </w:tcPr>
          <w:p w14:paraId="67529E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69" w:type="pct"/>
            <w:tcBorders>
              <w:top w:val="nil"/>
              <w:left w:val="nil"/>
              <w:bottom w:val="nil"/>
              <w:right w:val="nil"/>
            </w:tcBorders>
            <w:shd w:val="clear" w:color="auto" w:fill="auto"/>
            <w:noWrap/>
            <w:vAlign w:val="center"/>
            <w:hideMark/>
          </w:tcPr>
          <w:p w14:paraId="67AA9D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335.65±325.19</w:t>
            </w:r>
          </w:p>
        </w:tc>
        <w:tc>
          <w:tcPr>
            <w:tcW w:w="369" w:type="pct"/>
            <w:tcBorders>
              <w:top w:val="nil"/>
              <w:left w:val="nil"/>
              <w:bottom w:val="nil"/>
              <w:right w:val="nil"/>
            </w:tcBorders>
            <w:shd w:val="clear" w:color="auto" w:fill="auto"/>
            <w:noWrap/>
            <w:vAlign w:val="center"/>
            <w:hideMark/>
          </w:tcPr>
          <w:p w14:paraId="1763D4E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325.19±346.45</w:t>
            </w:r>
          </w:p>
        </w:tc>
        <w:tc>
          <w:tcPr>
            <w:tcW w:w="321" w:type="pct"/>
            <w:tcBorders>
              <w:top w:val="nil"/>
              <w:left w:val="nil"/>
              <w:bottom w:val="nil"/>
              <w:right w:val="nil"/>
            </w:tcBorders>
            <w:shd w:val="clear" w:color="auto" w:fill="auto"/>
            <w:noWrap/>
            <w:vAlign w:val="center"/>
            <w:hideMark/>
          </w:tcPr>
          <w:p w14:paraId="6BEA5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9" w:type="pct"/>
            <w:tcBorders>
              <w:top w:val="nil"/>
              <w:left w:val="nil"/>
              <w:bottom w:val="nil"/>
              <w:right w:val="nil"/>
            </w:tcBorders>
            <w:shd w:val="clear" w:color="auto" w:fill="auto"/>
            <w:noWrap/>
            <w:vAlign w:val="center"/>
            <w:hideMark/>
          </w:tcPr>
          <w:p w14:paraId="175575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1" w:type="pct"/>
            <w:tcBorders>
              <w:top w:val="nil"/>
              <w:left w:val="nil"/>
              <w:bottom w:val="nil"/>
              <w:right w:val="nil"/>
            </w:tcBorders>
            <w:shd w:val="clear" w:color="auto" w:fill="auto"/>
            <w:noWrap/>
            <w:vAlign w:val="center"/>
            <w:hideMark/>
          </w:tcPr>
          <w:p w14:paraId="447EBEE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29" w:type="pct"/>
            <w:tcBorders>
              <w:top w:val="nil"/>
              <w:left w:val="nil"/>
              <w:bottom w:val="nil"/>
              <w:right w:val="nil"/>
            </w:tcBorders>
            <w:shd w:val="clear" w:color="auto" w:fill="auto"/>
            <w:noWrap/>
            <w:vAlign w:val="center"/>
            <w:hideMark/>
          </w:tcPr>
          <w:p w14:paraId="4D6DC0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45" w:type="pct"/>
            <w:tcBorders>
              <w:top w:val="nil"/>
              <w:left w:val="nil"/>
              <w:bottom w:val="nil"/>
              <w:right w:val="nil"/>
            </w:tcBorders>
            <w:shd w:val="clear" w:color="auto" w:fill="auto"/>
            <w:noWrap/>
            <w:vAlign w:val="center"/>
            <w:hideMark/>
          </w:tcPr>
          <w:p w14:paraId="0675B43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c>
          <w:tcPr>
            <w:tcW w:w="342" w:type="pct"/>
            <w:tcBorders>
              <w:top w:val="nil"/>
              <w:left w:val="nil"/>
              <w:bottom w:val="nil"/>
              <w:right w:val="nil"/>
            </w:tcBorders>
            <w:shd w:val="clear" w:color="auto" w:fill="auto"/>
            <w:noWrap/>
            <w:vAlign w:val="center"/>
            <w:hideMark/>
          </w:tcPr>
          <w:p w14:paraId="6C8F6E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r>
      <w:tr w:rsidR="00804806" w:rsidRPr="00345428" w14:paraId="02913674" w14:textId="77777777" w:rsidTr="00804806">
        <w:trPr>
          <w:trHeight w:val="320"/>
        </w:trPr>
        <w:tc>
          <w:tcPr>
            <w:tcW w:w="874" w:type="pct"/>
            <w:tcBorders>
              <w:top w:val="nil"/>
              <w:left w:val="nil"/>
              <w:bottom w:val="nil"/>
              <w:right w:val="nil"/>
            </w:tcBorders>
            <w:shd w:val="clear" w:color="auto" w:fill="auto"/>
            <w:noWrap/>
            <w:vAlign w:val="center"/>
            <w:hideMark/>
          </w:tcPr>
          <w:p w14:paraId="1A726BF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RBC folate, nmol/L</w:t>
            </w:r>
          </w:p>
        </w:tc>
        <w:tc>
          <w:tcPr>
            <w:tcW w:w="175" w:type="pct"/>
            <w:tcBorders>
              <w:top w:val="nil"/>
              <w:left w:val="nil"/>
              <w:bottom w:val="nil"/>
              <w:right w:val="nil"/>
            </w:tcBorders>
            <w:shd w:val="clear" w:color="auto" w:fill="auto"/>
            <w:noWrap/>
            <w:vAlign w:val="center"/>
            <w:hideMark/>
          </w:tcPr>
          <w:p w14:paraId="32A4C3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3210</w:t>
            </w:r>
          </w:p>
        </w:tc>
        <w:tc>
          <w:tcPr>
            <w:tcW w:w="247" w:type="pct"/>
            <w:tcBorders>
              <w:top w:val="nil"/>
              <w:left w:val="nil"/>
              <w:bottom w:val="nil"/>
              <w:right w:val="nil"/>
            </w:tcBorders>
            <w:shd w:val="clear" w:color="auto" w:fill="auto"/>
            <w:noWrap/>
            <w:vAlign w:val="center"/>
            <w:hideMark/>
          </w:tcPr>
          <w:p w14:paraId="75DD13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9" w:type="pct"/>
            <w:tcBorders>
              <w:top w:val="nil"/>
              <w:left w:val="nil"/>
              <w:bottom w:val="nil"/>
              <w:right w:val="nil"/>
            </w:tcBorders>
            <w:shd w:val="clear" w:color="auto" w:fill="auto"/>
            <w:noWrap/>
            <w:vAlign w:val="center"/>
            <w:hideMark/>
          </w:tcPr>
          <w:p w14:paraId="3D4061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1" w:type="pct"/>
            <w:tcBorders>
              <w:top w:val="nil"/>
              <w:left w:val="nil"/>
              <w:bottom w:val="nil"/>
              <w:right w:val="nil"/>
            </w:tcBorders>
            <w:shd w:val="clear" w:color="auto" w:fill="auto"/>
            <w:noWrap/>
            <w:vAlign w:val="center"/>
            <w:hideMark/>
          </w:tcPr>
          <w:p w14:paraId="69FC3C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29" w:type="pct"/>
            <w:tcBorders>
              <w:top w:val="nil"/>
              <w:left w:val="nil"/>
              <w:bottom w:val="nil"/>
              <w:right w:val="nil"/>
            </w:tcBorders>
            <w:shd w:val="clear" w:color="auto" w:fill="auto"/>
            <w:noWrap/>
            <w:vAlign w:val="center"/>
            <w:hideMark/>
          </w:tcPr>
          <w:p w14:paraId="0C9A31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69" w:type="pct"/>
            <w:tcBorders>
              <w:top w:val="nil"/>
              <w:left w:val="nil"/>
              <w:bottom w:val="nil"/>
              <w:right w:val="nil"/>
            </w:tcBorders>
            <w:shd w:val="clear" w:color="auto" w:fill="auto"/>
            <w:noWrap/>
            <w:vAlign w:val="center"/>
            <w:hideMark/>
          </w:tcPr>
          <w:p w14:paraId="12567D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565.37±551.43</w:t>
            </w:r>
          </w:p>
        </w:tc>
        <w:tc>
          <w:tcPr>
            <w:tcW w:w="369" w:type="pct"/>
            <w:tcBorders>
              <w:top w:val="nil"/>
              <w:left w:val="nil"/>
              <w:bottom w:val="nil"/>
              <w:right w:val="nil"/>
            </w:tcBorders>
            <w:shd w:val="clear" w:color="auto" w:fill="auto"/>
            <w:noWrap/>
            <w:vAlign w:val="center"/>
            <w:hideMark/>
          </w:tcPr>
          <w:p w14:paraId="1B075FF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551.43±579.66</w:t>
            </w:r>
          </w:p>
        </w:tc>
        <w:tc>
          <w:tcPr>
            <w:tcW w:w="321" w:type="pct"/>
            <w:tcBorders>
              <w:top w:val="nil"/>
              <w:left w:val="nil"/>
              <w:bottom w:val="nil"/>
              <w:right w:val="nil"/>
            </w:tcBorders>
            <w:shd w:val="clear" w:color="auto" w:fill="auto"/>
            <w:noWrap/>
            <w:vAlign w:val="center"/>
            <w:hideMark/>
          </w:tcPr>
          <w:p w14:paraId="04F877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9" w:type="pct"/>
            <w:tcBorders>
              <w:top w:val="nil"/>
              <w:left w:val="nil"/>
              <w:bottom w:val="nil"/>
              <w:right w:val="nil"/>
            </w:tcBorders>
            <w:shd w:val="clear" w:color="auto" w:fill="auto"/>
            <w:noWrap/>
            <w:vAlign w:val="center"/>
            <w:hideMark/>
          </w:tcPr>
          <w:p w14:paraId="4B14A4A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1" w:type="pct"/>
            <w:tcBorders>
              <w:top w:val="nil"/>
              <w:left w:val="nil"/>
              <w:bottom w:val="nil"/>
              <w:right w:val="nil"/>
            </w:tcBorders>
            <w:shd w:val="clear" w:color="auto" w:fill="auto"/>
            <w:noWrap/>
            <w:vAlign w:val="center"/>
            <w:hideMark/>
          </w:tcPr>
          <w:p w14:paraId="71FD955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29" w:type="pct"/>
            <w:tcBorders>
              <w:top w:val="nil"/>
              <w:left w:val="nil"/>
              <w:bottom w:val="nil"/>
              <w:right w:val="nil"/>
            </w:tcBorders>
            <w:shd w:val="clear" w:color="auto" w:fill="auto"/>
            <w:noWrap/>
            <w:vAlign w:val="center"/>
            <w:hideMark/>
          </w:tcPr>
          <w:p w14:paraId="2856784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45" w:type="pct"/>
            <w:tcBorders>
              <w:top w:val="nil"/>
              <w:left w:val="nil"/>
              <w:bottom w:val="nil"/>
              <w:right w:val="nil"/>
            </w:tcBorders>
            <w:shd w:val="clear" w:color="auto" w:fill="auto"/>
            <w:noWrap/>
            <w:vAlign w:val="center"/>
            <w:hideMark/>
          </w:tcPr>
          <w:p w14:paraId="18502D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c>
          <w:tcPr>
            <w:tcW w:w="342" w:type="pct"/>
            <w:tcBorders>
              <w:top w:val="nil"/>
              <w:left w:val="nil"/>
              <w:bottom w:val="nil"/>
              <w:right w:val="nil"/>
            </w:tcBorders>
            <w:shd w:val="clear" w:color="auto" w:fill="auto"/>
            <w:noWrap/>
            <w:vAlign w:val="center"/>
            <w:hideMark/>
          </w:tcPr>
          <w:p w14:paraId="56DD4AF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r>
      <w:tr w:rsidR="00804806" w:rsidRPr="00345428" w14:paraId="627D18C1" w14:textId="77777777" w:rsidTr="00804806">
        <w:trPr>
          <w:trHeight w:val="320"/>
        </w:trPr>
        <w:tc>
          <w:tcPr>
            <w:tcW w:w="874" w:type="pct"/>
            <w:tcBorders>
              <w:top w:val="nil"/>
              <w:left w:val="nil"/>
              <w:bottom w:val="nil"/>
              <w:right w:val="nil"/>
            </w:tcBorders>
            <w:shd w:val="clear" w:color="auto" w:fill="auto"/>
            <w:noWrap/>
            <w:vAlign w:val="center"/>
            <w:hideMark/>
          </w:tcPr>
          <w:p w14:paraId="17E2C261"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folate, nmol/L</w:t>
            </w:r>
          </w:p>
        </w:tc>
        <w:tc>
          <w:tcPr>
            <w:tcW w:w="175" w:type="pct"/>
            <w:tcBorders>
              <w:top w:val="nil"/>
              <w:left w:val="nil"/>
              <w:bottom w:val="nil"/>
              <w:right w:val="nil"/>
            </w:tcBorders>
            <w:shd w:val="clear" w:color="auto" w:fill="auto"/>
            <w:noWrap/>
            <w:vAlign w:val="center"/>
            <w:hideMark/>
          </w:tcPr>
          <w:p w14:paraId="7147CC9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3186</w:t>
            </w:r>
          </w:p>
        </w:tc>
        <w:tc>
          <w:tcPr>
            <w:tcW w:w="247" w:type="pct"/>
            <w:tcBorders>
              <w:top w:val="nil"/>
              <w:left w:val="nil"/>
              <w:bottom w:val="nil"/>
              <w:right w:val="nil"/>
            </w:tcBorders>
            <w:shd w:val="clear" w:color="auto" w:fill="auto"/>
            <w:noWrap/>
            <w:vAlign w:val="center"/>
            <w:hideMark/>
          </w:tcPr>
          <w:p w14:paraId="6A80CD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9" w:type="pct"/>
            <w:tcBorders>
              <w:top w:val="nil"/>
              <w:left w:val="nil"/>
              <w:bottom w:val="nil"/>
              <w:right w:val="nil"/>
            </w:tcBorders>
            <w:shd w:val="clear" w:color="auto" w:fill="auto"/>
            <w:noWrap/>
            <w:vAlign w:val="center"/>
            <w:hideMark/>
          </w:tcPr>
          <w:p w14:paraId="6A545E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1" w:type="pct"/>
            <w:tcBorders>
              <w:top w:val="nil"/>
              <w:left w:val="nil"/>
              <w:bottom w:val="nil"/>
              <w:right w:val="nil"/>
            </w:tcBorders>
            <w:shd w:val="clear" w:color="auto" w:fill="auto"/>
            <w:noWrap/>
            <w:vAlign w:val="center"/>
            <w:hideMark/>
          </w:tcPr>
          <w:p w14:paraId="41A71CB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29" w:type="pct"/>
            <w:tcBorders>
              <w:top w:val="nil"/>
              <w:left w:val="nil"/>
              <w:bottom w:val="nil"/>
              <w:right w:val="nil"/>
            </w:tcBorders>
            <w:shd w:val="clear" w:color="auto" w:fill="auto"/>
            <w:noWrap/>
            <w:vAlign w:val="center"/>
            <w:hideMark/>
          </w:tcPr>
          <w:p w14:paraId="43045A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69" w:type="pct"/>
            <w:tcBorders>
              <w:top w:val="nil"/>
              <w:left w:val="nil"/>
              <w:bottom w:val="nil"/>
              <w:right w:val="nil"/>
            </w:tcBorders>
            <w:shd w:val="clear" w:color="auto" w:fill="auto"/>
            <w:noWrap/>
            <w:vAlign w:val="center"/>
            <w:hideMark/>
          </w:tcPr>
          <w:p w14:paraId="1923679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24.87±24.17</w:t>
            </w:r>
          </w:p>
        </w:tc>
        <w:tc>
          <w:tcPr>
            <w:tcW w:w="369" w:type="pct"/>
            <w:tcBorders>
              <w:top w:val="nil"/>
              <w:left w:val="nil"/>
              <w:bottom w:val="nil"/>
              <w:right w:val="nil"/>
            </w:tcBorders>
            <w:shd w:val="clear" w:color="auto" w:fill="auto"/>
            <w:noWrap/>
            <w:vAlign w:val="center"/>
            <w:hideMark/>
          </w:tcPr>
          <w:p w14:paraId="7E49D0D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24.17±25.60</w:t>
            </w:r>
          </w:p>
        </w:tc>
        <w:tc>
          <w:tcPr>
            <w:tcW w:w="321" w:type="pct"/>
            <w:tcBorders>
              <w:top w:val="nil"/>
              <w:left w:val="nil"/>
              <w:bottom w:val="nil"/>
              <w:right w:val="nil"/>
            </w:tcBorders>
            <w:shd w:val="clear" w:color="auto" w:fill="auto"/>
            <w:noWrap/>
            <w:vAlign w:val="center"/>
            <w:hideMark/>
          </w:tcPr>
          <w:p w14:paraId="70DE93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9" w:type="pct"/>
            <w:tcBorders>
              <w:top w:val="nil"/>
              <w:left w:val="nil"/>
              <w:bottom w:val="nil"/>
              <w:right w:val="nil"/>
            </w:tcBorders>
            <w:shd w:val="clear" w:color="auto" w:fill="auto"/>
            <w:noWrap/>
            <w:vAlign w:val="center"/>
            <w:hideMark/>
          </w:tcPr>
          <w:p w14:paraId="25C552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1" w:type="pct"/>
            <w:tcBorders>
              <w:top w:val="nil"/>
              <w:left w:val="nil"/>
              <w:bottom w:val="nil"/>
              <w:right w:val="nil"/>
            </w:tcBorders>
            <w:shd w:val="clear" w:color="auto" w:fill="auto"/>
            <w:noWrap/>
            <w:vAlign w:val="center"/>
            <w:hideMark/>
          </w:tcPr>
          <w:p w14:paraId="1DE8AF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29" w:type="pct"/>
            <w:tcBorders>
              <w:top w:val="nil"/>
              <w:left w:val="nil"/>
              <w:bottom w:val="nil"/>
              <w:right w:val="nil"/>
            </w:tcBorders>
            <w:shd w:val="clear" w:color="auto" w:fill="auto"/>
            <w:noWrap/>
            <w:vAlign w:val="center"/>
            <w:hideMark/>
          </w:tcPr>
          <w:p w14:paraId="02AC72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45" w:type="pct"/>
            <w:tcBorders>
              <w:top w:val="nil"/>
              <w:left w:val="nil"/>
              <w:bottom w:val="nil"/>
              <w:right w:val="nil"/>
            </w:tcBorders>
            <w:shd w:val="clear" w:color="auto" w:fill="auto"/>
            <w:noWrap/>
            <w:vAlign w:val="center"/>
            <w:hideMark/>
          </w:tcPr>
          <w:p w14:paraId="2CAA14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c>
          <w:tcPr>
            <w:tcW w:w="342" w:type="pct"/>
            <w:tcBorders>
              <w:top w:val="nil"/>
              <w:left w:val="nil"/>
              <w:bottom w:val="nil"/>
              <w:right w:val="nil"/>
            </w:tcBorders>
            <w:shd w:val="clear" w:color="auto" w:fill="auto"/>
            <w:noWrap/>
            <w:vAlign w:val="center"/>
            <w:hideMark/>
          </w:tcPr>
          <w:p w14:paraId="13E8BB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r>
      <w:tr w:rsidR="00804806" w:rsidRPr="00345428" w14:paraId="74CCBDEB" w14:textId="77777777" w:rsidTr="00804806">
        <w:trPr>
          <w:trHeight w:val="320"/>
        </w:trPr>
        <w:tc>
          <w:tcPr>
            <w:tcW w:w="874" w:type="pct"/>
            <w:tcBorders>
              <w:top w:val="nil"/>
              <w:left w:val="nil"/>
              <w:bottom w:val="nil"/>
              <w:right w:val="nil"/>
            </w:tcBorders>
            <w:shd w:val="clear" w:color="auto" w:fill="auto"/>
            <w:noWrap/>
            <w:vAlign w:val="center"/>
            <w:hideMark/>
          </w:tcPr>
          <w:p w14:paraId="742B98C6"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CRP, mg/L</w:t>
            </w:r>
          </w:p>
        </w:tc>
        <w:tc>
          <w:tcPr>
            <w:tcW w:w="175" w:type="pct"/>
            <w:tcBorders>
              <w:top w:val="nil"/>
              <w:left w:val="nil"/>
              <w:bottom w:val="nil"/>
              <w:right w:val="nil"/>
            </w:tcBorders>
            <w:shd w:val="clear" w:color="auto" w:fill="auto"/>
            <w:noWrap/>
            <w:vAlign w:val="center"/>
            <w:hideMark/>
          </w:tcPr>
          <w:p w14:paraId="4790DD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3197</w:t>
            </w:r>
          </w:p>
        </w:tc>
        <w:tc>
          <w:tcPr>
            <w:tcW w:w="247" w:type="pct"/>
            <w:tcBorders>
              <w:top w:val="nil"/>
              <w:left w:val="nil"/>
              <w:bottom w:val="nil"/>
              <w:right w:val="nil"/>
            </w:tcBorders>
            <w:shd w:val="clear" w:color="auto" w:fill="auto"/>
            <w:noWrap/>
            <w:vAlign w:val="center"/>
            <w:hideMark/>
          </w:tcPr>
          <w:p w14:paraId="1B7BAA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9" w:type="pct"/>
            <w:tcBorders>
              <w:top w:val="nil"/>
              <w:left w:val="nil"/>
              <w:bottom w:val="nil"/>
              <w:right w:val="nil"/>
            </w:tcBorders>
            <w:shd w:val="clear" w:color="auto" w:fill="auto"/>
            <w:noWrap/>
            <w:vAlign w:val="center"/>
            <w:hideMark/>
          </w:tcPr>
          <w:p w14:paraId="724179F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1" w:type="pct"/>
            <w:tcBorders>
              <w:top w:val="nil"/>
              <w:left w:val="nil"/>
              <w:bottom w:val="nil"/>
              <w:right w:val="nil"/>
            </w:tcBorders>
            <w:shd w:val="clear" w:color="auto" w:fill="auto"/>
            <w:noWrap/>
            <w:vAlign w:val="center"/>
            <w:hideMark/>
          </w:tcPr>
          <w:p w14:paraId="54F07D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29" w:type="pct"/>
            <w:tcBorders>
              <w:top w:val="nil"/>
              <w:left w:val="nil"/>
              <w:bottom w:val="nil"/>
              <w:right w:val="nil"/>
            </w:tcBorders>
            <w:shd w:val="clear" w:color="auto" w:fill="auto"/>
            <w:noWrap/>
            <w:vAlign w:val="center"/>
            <w:hideMark/>
          </w:tcPr>
          <w:p w14:paraId="28F850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69" w:type="pct"/>
            <w:tcBorders>
              <w:top w:val="nil"/>
              <w:left w:val="nil"/>
              <w:bottom w:val="nil"/>
              <w:right w:val="nil"/>
            </w:tcBorders>
            <w:shd w:val="clear" w:color="auto" w:fill="auto"/>
            <w:noWrap/>
            <w:vAlign w:val="center"/>
            <w:hideMark/>
          </w:tcPr>
          <w:p w14:paraId="59342C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1.74±1.61</w:t>
            </w:r>
          </w:p>
        </w:tc>
        <w:tc>
          <w:tcPr>
            <w:tcW w:w="369" w:type="pct"/>
            <w:tcBorders>
              <w:top w:val="nil"/>
              <w:left w:val="nil"/>
              <w:bottom w:val="nil"/>
              <w:right w:val="nil"/>
            </w:tcBorders>
            <w:shd w:val="clear" w:color="auto" w:fill="auto"/>
            <w:noWrap/>
            <w:vAlign w:val="center"/>
            <w:hideMark/>
          </w:tcPr>
          <w:p w14:paraId="41920A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1.61±1.89</w:t>
            </w:r>
          </w:p>
        </w:tc>
        <w:tc>
          <w:tcPr>
            <w:tcW w:w="321" w:type="pct"/>
            <w:tcBorders>
              <w:top w:val="nil"/>
              <w:left w:val="nil"/>
              <w:bottom w:val="nil"/>
              <w:right w:val="nil"/>
            </w:tcBorders>
            <w:shd w:val="clear" w:color="auto" w:fill="auto"/>
            <w:noWrap/>
            <w:vAlign w:val="center"/>
            <w:hideMark/>
          </w:tcPr>
          <w:p w14:paraId="1AB486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9" w:type="pct"/>
            <w:tcBorders>
              <w:top w:val="nil"/>
              <w:left w:val="nil"/>
              <w:bottom w:val="nil"/>
              <w:right w:val="nil"/>
            </w:tcBorders>
            <w:shd w:val="clear" w:color="auto" w:fill="auto"/>
            <w:noWrap/>
            <w:vAlign w:val="center"/>
            <w:hideMark/>
          </w:tcPr>
          <w:p w14:paraId="1AA07E6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1" w:type="pct"/>
            <w:tcBorders>
              <w:top w:val="nil"/>
              <w:left w:val="nil"/>
              <w:bottom w:val="nil"/>
              <w:right w:val="nil"/>
            </w:tcBorders>
            <w:shd w:val="clear" w:color="auto" w:fill="auto"/>
            <w:noWrap/>
            <w:vAlign w:val="center"/>
            <w:hideMark/>
          </w:tcPr>
          <w:p w14:paraId="1A1D4B0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29" w:type="pct"/>
            <w:tcBorders>
              <w:top w:val="nil"/>
              <w:left w:val="nil"/>
              <w:bottom w:val="nil"/>
              <w:right w:val="nil"/>
            </w:tcBorders>
            <w:shd w:val="clear" w:color="auto" w:fill="auto"/>
            <w:noWrap/>
            <w:vAlign w:val="center"/>
            <w:hideMark/>
          </w:tcPr>
          <w:p w14:paraId="70D3DB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45" w:type="pct"/>
            <w:tcBorders>
              <w:top w:val="nil"/>
              <w:left w:val="nil"/>
              <w:bottom w:val="nil"/>
              <w:right w:val="nil"/>
            </w:tcBorders>
            <w:shd w:val="clear" w:color="auto" w:fill="auto"/>
            <w:noWrap/>
            <w:vAlign w:val="center"/>
            <w:hideMark/>
          </w:tcPr>
          <w:p w14:paraId="0A92F20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c>
          <w:tcPr>
            <w:tcW w:w="342" w:type="pct"/>
            <w:tcBorders>
              <w:top w:val="nil"/>
              <w:left w:val="nil"/>
              <w:bottom w:val="nil"/>
              <w:right w:val="nil"/>
            </w:tcBorders>
            <w:shd w:val="clear" w:color="auto" w:fill="auto"/>
            <w:noWrap/>
            <w:vAlign w:val="center"/>
            <w:hideMark/>
          </w:tcPr>
          <w:p w14:paraId="425C94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r>
      <w:tr w:rsidR="00804806" w:rsidRPr="00345428" w14:paraId="5D1C0B60" w14:textId="77777777" w:rsidTr="00804806">
        <w:trPr>
          <w:trHeight w:val="320"/>
        </w:trPr>
        <w:tc>
          <w:tcPr>
            <w:tcW w:w="874" w:type="pct"/>
            <w:tcBorders>
              <w:top w:val="nil"/>
              <w:left w:val="nil"/>
              <w:bottom w:val="single" w:sz="4" w:space="0" w:color="auto"/>
              <w:right w:val="nil"/>
            </w:tcBorders>
            <w:shd w:val="clear" w:color="auto" w:fill="auto"/>
            <w:noWrap/>
            <w:vAlign w:val="center"/>
            <w:hideMark/>
          </w:tcPr>
          <w:p w14:paraId="6D9EE4E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Hemoglobin, g/L</w:t>
            </w:r>
          </w:p>
        </w:tc>
        <w:tc>
          <w:tcPr>
            <w:tcW w:w="175" w:type="pct"/>
            <w:tcBorders>
              <w:top w:val="nil"/>
              <w:left w:val="nil"/>
              <w:bottom w:val="single" w:sz="4" w:space="0" w:color="auto"/>
              <w:right w:val="nil"/>
            </w:tcBorders>
            <w:shd w:val="clear" w:color="auto" w:fill="auto"/>
            <w:noWrap/>
            <w:vAlign w:val="center"/>
            <w:hideMark/>
          </w:tcPr>
          <w:p w14:paraId="03C0F1A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3226</w:t>
            </w:r>
          </w:p>
        </w:tc>
        <w:tc>
          <w:tcPr>
            <w:tcW w:w="247" w:type="pct"/>
            <w:tcBorders>
              <w:top w:val="nil"/>
              <w:left w:val="nil"/>
              <w:bottom w:val="single" w:sz="4" w:space="0" w:color="auto"/>
              <w:right w:val="nil"/>
            </w:tcBorders>
            <w:shd w:val="clear" w:color="auto" w:fill="auto"/>
            <w:noWrap/>
            <w:vAlign w:val="center"/>
            <w:hideMark/>
          </w:tcPr>
          <w:p w14:paraId="1C0344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9" w:type="pct"/>
            <w:tcBorders>
              <w:top w:val="nil"/>
              <w:left w:val="nil"/>
              <w:bottom w:val="single" w:sz="4" w:space="0" w:color="auto"/>
              <w:right w:val="nil"/>
            </w:tcBorders>
            <w:shd w:val="clear" w:color="auto" w:fill="auto"/>
            <w:noWrap/>
            <w:vAlign w:val="center"/>
            <w:hideMark/>
          </w:tcPr>
          <w:p w14:paraId="4476E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1" w:type="pct"/>
            <w:tcBorders>
              <w:top w:val="nil"/>
              <w:left w:val="nil"/>
              <w:bottom w:val="single" w:sz="4" w:space="0" w:color="auto"/>
              <w:right w:val="nil"/>
            </w:tcBorders>
            <w:shd w:val="clear" w:color="auto" w:fill="auto"/>
            <w:noWrap/>
            <w:vAlign w:val="center"/>
            <w:hideMark/>
          </w:tcPr>
          <w:p w14:paraId="2148513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29" w:type="pct"/>
            <w:tcBorders>
              <w:top w:val="nil"/>
              <w:left w:val="nil"/>
              <w:bottom w:val="single" w:sz="4" w:space="0" w:color="auto"/>
              <w:right w:val="nil"/>
            </w:tcBorders>
            <w:shd w:val="clear" w:color="auto" w:fill="auto"/>
            <w:noWrap/>
            <w:vAlign w:val="center"/>
            <w:hideMark/>
          </w:tcPr>
          <w:p w14:paraId="6E6021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69" w:type="pct"/>
            <w:tcBorders>
              <w:top w:val="nil"/>
              <w:left w:val="nil"/>
              <w:bottom w:val="single" w:sz="4" w:space="0" w:color="auto"/>
              <w:right w:val="nil"/>
            </w:tcBorders>
            <w:shd w:val="clear" w:color="auto" w:fill="auto"/>
            <w:noWrap/>
            <w:vAlign w:val="center"/>
            <w:hideMark/>
          </w:tcPr>
          <w:p w14:paraId="78E80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135.60±134.63</w:t>
            </w:r>
          </w:p>
        </w:tc>
        <w:tc>
          <w:tcPr>
            <w:tcW w:w="369" w:type="pct"/>
            <w:tcBorders>
              <w:top w:val="nil"/>
              <w:left w:val="nil"/>
              <w:bottom w:val="single" w:sz="4" w:space="0" w:color="auto"/>
              <w:right w:val="nil"/>
            </w:tcBorders>
            <w:shd w:val="clear" w:color="auto" w:fill="auto"/>
            <w:noWrap/>
            <w:vAlign w:val="center"/>
            <w:hideMark/>
          </w:tcPr>
          <w:p w14:paraId="78CE27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134.63±136.57</w:t>
            </w:r>
          </w:p>
        </w:tc>
        <w:tc>
          <w:tcPr>
            <w:tcW w:w="321" w:type="pct"/>
            <w:tcBorders>
              <w:top w:val="nil"/>
              <w:left w:val="nil"/>
              <w:bottom w:val="single" w:sz="4" w:space="0" w:color="auto"/>
              <w:right w:val="nil"/>
            </w:tcBorders>
            <w:shd w:val="clear" w:color="auto" w:fill="auto"/>
            <w:noWrap/>
            <w:vAlign w:val="center"/>
            <w:hideMark/>
          </w:tcPr>
          <w:p w14:paraId="17C0662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9" w:type="pct"/>
            <w:tcBorders>
              <w:top w:val="nil"/>
              <w:left w:val="nil"/>
              <w:bottom w:val="single" w:sz="4" w:space="0" w:color="auto"/>
              <w:right w:val="nil"/>
            </w:tcBorders>
            <w:shd w:val="clear" w:color="auto" w:fill="auto"/>
            <w:noWrap/>
            <w:vAlign w:val="center"/>
            <w:hideMark/>
          </w:tcPr>
          <w:p w14:paraId="4B1C74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1" w:type="pct"/>
            <w:tcBorders>
              <w:top w:val="nil"/>
              <w:left w:val="nil"/>
              <w:bottom w:val="single" w:sz="4" w:space="0" w:color="auto"/>
              <w:right w:val="nil"/>
            </w:tcBorders>
            <w:shd w:val="clear" w:color="auto" w:fill="auto"/>
            <w:noWrap/>
            <w:vAlign w:val="center"/>
            <w:hideMark/>
          </w:tcPr>
          <w:p w14:paraId="1DB166B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29" w:type="pct"/>
            <w:tcBorders>
              <w:top w:val="nil"/>
              <w:left w:val="nil"/>
              <w:bottom w:val="single" w:sz="4" w:space="0" w:color="auto"/>
              <w:right w:val="nil"/>
            </w:tcBorders>
            <w:shd w:val="clear" w:color="auto" w:fill="auto"/>
            <w:noWrap/>
            <w:vAlign w:val="center"/>
            <w:hideMark/>
          </w:tcPr>
          <w:p w14:paraId="39BEA4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45" w:type="pct"/>
            <w:tcBorders>
              <w:top w:val="nil"/>
              <w:left w:val="nil"/>
              <w:bottom w:val="single" w:sz="4" w:space="0" w:color="auto"/>
              <w:right w:val="nil"/>
            </w:tcBorders>
            <w:shd w:val="clear" w:color="auto" w:fill="auto"/>
            <w:noWrap/>
            <w:vAlign w:val="center"/>
            <w:hideMark/>
          </w:tcPr>
          <w:p w14:paraId="61CA94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c>
          <w:tcPr>
            <w:tcW w:w="342" w:type="pct"/>
            <w:tcBorders>
              <w:top w:val="nil"/>
              <w:left w:val="nil"/>
              <w:bottom w:val="single" w:sz="4" w:space="0" w:color="auto"/>
              <w:right w:val="nil"/>
            </w:tcBorders>
            <w:shd w:val="clear" w:color="auto" w:fill="auto"/>
            <w:noWrap/>
            <w:vAlign w:val="center"/>
            <w:hideMark/>
          </w:tcPr>
          <w:p w14:paraId="33A85D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r>
    </w:tbl>
    <w:p w14:paraId="17ED5CAF" w14:textId="7EBCC63D" w:rsidR="00804806" w:rsidRPr="00804806" w:rsidRDefault="00804806" w:rsidP="00804806">
      <w:pPr>
        <w:pStyle w:val="Caption"/>
        <w:keepNext/>
        <w:spacing w:after="0"/>
        <w:rPr>
          <w:rFonts w:ascii="Calibri" w:hAnsi="Calibri" w:cs="Calibri"/>
          <w:i w:val="0"/>
          <w:color w:val="000000" w:themeColor="text1"/>
          <w:sz w:val="24"/>
          <w:szCs w:val="24"/>
        </w:rPr>
      </w:pPr>
      <w:r w:rsidRPr="00804806">
        <w:rPr>
          <w:rFonts w:ascii="Calibri" w:hAnsi="Calibri" w:cs="Calibri"/>
          <w:i w:val="0"/>
          <w:color w:val="000000" w:themeColor="text1"/>
          <w:sz w:val="24"/>
          <w:szCs w:val="24"/>
          <w:vertAlign w:val="superscript"/>
        </w:rPr>
        <w:lastRenderedPageBreak/>
        <w:t>1</w:t>
      </w:r>
      <w:r w:rsidRPr="00804806">
        <w:rPr>
          <w:rFonts w:ascii="Calibri" w:hAnsi="Calibri" w:cs="Calibri"/>
          <w:i w:val="0"/>
          <w:color w:val="000000" w:themeColor="text1"/>
          <w:sz w:val="24"/>
          <w:szCs w:val="24"/>
        </w:rPr>
        <w:t xml:space="preserve"> Values are in </w:t>
      </w:r>
      <w:proofErr w:type="spellStart"/>
      <w:r w:rsidRPr="00804806">
        <w:rPr>
          <w:rFonts w:ascii="Calibri" w:hAnsi="Calibri" w:cs="Calibri"/>
          <w:i w:val="0"/>
          <w:color w:val="000000" w:themeColor="text1"/>
          <w:sz w:val="24"/>
          <w:szCs w:val="24"/>
        </w:rPr>
        <w:t>mean±SE</w:t>
      </w:r>
      <w:proofErr w:type="spellEnd"/>
      <w:r w:rsidRPr="00804806">
        <w:rPr>
          <w:rFonts w:ascii="Calibri" w:hAnsi="Calibri" w:cs="Calibri"/>
          <w:i w:val="0"/>
          <w:color w:val="000000" w:themeColor="text1"/>
          <w:sz w:val="24"/>
          <w:szCs w:val="24"/>
        </w:rPr>
        <w:t xml:space="preserve">; Adj. Adjusted by the BRINDA method; AGP, Alpha(1)-acid glycoprotein; BRINDA, Biomarkers Reflecting Inflammation and Nutritional Determinants of Anemia; CRP, C-reactive protein; NHANES, National Health and Nutrition Examination Survey; RBC, Red Blood Cell, SAMBA, Statistical Apparatus of Micronutrient Biomarker Analysis, </w:t>
      </w:r>
      <w:proofErr w:type="spellStart"/>
      <w:r w:rsidRPr="00804806">
        <w:rPr>
          <w:rFonts w:ascii="Calibri" w:eastAsia="Times New Roman" w:hAnsi="Calibri" w:cs="Calibri"/>
          <w:i w:val="0"/>
          <w:color w:val="000000" w:themeColor="text1"/>
          <w:sz w:val="24"/>
          <w:szCs w:val="24"/>
        </w:rPr>
        <w:t>sTfR</w:t>
      </w:r>
      <w:proofErr w:type="spellEnd"/>
      <w:r w:rsidRPr="00804806">
        <w:rPr>
          <w:rFonts w:ascii="Calibri" w:eastAsia="Times New Roman" w:hAnsi="Calibri" w:cs="Calibri"/>
          <w:i w:val="0"/>
          <w:color w:val="000000" w:themeColor="text1"/>
          <w:sz w:val="24"/>
          <w:szCs w:val="24"/>
        </w:rPr>
        <w:t>, Soluble Transferrin Receptor</w:t>
      </w:r>
      <w:r w:rsidRPr="00804806">
        <w:rPr>
          <w:rFonts w:ascii="Calibri" w:hAnsi="Calibri" w:cs="Calibri"/>
          <w:i w:val="0"/>
          <w:color w:val="000000" w:themeColor="text1"/>
          <w:sz w:val="24"/>
          <w:szCs w:val="24"/>
        </w:rPr>
        <w:t>. Vitamin A deficiency defined as</w:t>
      </w:r>
      <w:r>
        <w:rPr>
          <w:rFonts w:ascii="Calibri" w:hAnsi="Calibri" w:cs="Calibri"/>
          <w:i w:val="0"/>
          <w:color w:val="000000" w:themeColor="text1"/>
          <w:sz w:val="24"/>
          <w:szCs w:val="24"/>
        </w:rPr>
        <w:t xml:space="preserve"> </w:t>
      </w:r>
      <w:r w:rsidRPr="00804806">
        <w:rPr>
          <w:rFonts w:ascii="Calibri" w:hAnsi="Calibri" w:cs="Calibri"/>
          <w:i w:val="0"/>
          <w:color w:val="000000" w:themeColor="text1"/>
          <w:sz w:val="24"/>
          <w:szCs w:val="24"/>
        </w:rPr>
        <w:t xml:space="preserve">serum retinol or retinol binding protein &lt; 0.7 </w:t>
      </w:r>
      <w:r w:rsidRPr="00804806">
        <w:rPr>
          <w:rFonts w:ascii="Calibri" w:eastAsia="Times New Roman" w:hAnsi="Calibri" w:cs="Calibri"/>
          <w:i w:val="0"/>
          <w:color w:val="000000" w:themeColor="text1"/>
          <w:sz w:val="24"/>
          <w:szCs w:val="24"/>
        </w:rPr>
        <w:t xml:space="preserve">μmol/L; B-12 deficiency defined as serum </w:t>
      </w:r>
      <w:r w:rsidR="008020C7">
        <w:rPr>
          <w:rFonts w:ascii="Calibri" w:eastAsia="Times New Roman" w:hAnsi="Calibri" w:cs="Calibri"/>
          <w:i w:val="0"/>
          <w:color w:val="000000" w:themeColor="text1"/>
          <w:sz w:val="24"/>
          <w:szCs w:val="24"/>
        </w:rPr>
        <w:t>B-12</w:t>
      </w:r>
      <w:r w:rsidRPr="00804806">
        <w:rPr>
          <w:rFonts w:ascii="Calibri" w:eastAsia="Times New Roman" w:hAnsi="Calibri" w:cs="Calibri"/>
          <w:i w:val="0"/>
          <w:color w:val="000000" w:themeColor="text1"/>
          <w:sz w:val="24"/>
          <w:szCs w:val="24"/>
        </w:rPr>
        <w:t xml:space="preserve"> &lt; 150 </w:t>
      </w:r>
      <w:proofErr w:type="spellStart"/>
      <w:r w:rsidRPr="00804806">
        <w:rPr>
          <w:rFonts w:ascii="Calibri" w:eastAsia="Times New Roman" w:hAnsi="Calibri" w:cs="Calibri"/>
          <w:i w:val="0"/>
          <w:color w:val="000000" w:themeColor="text1"/>
          <w:sz w:val="24"/>
          <w:szCs w:val="24"/>
        </w:rPr>
        <w:t>pmol</w:t>
      </w:r>
      <w:proofErr w:type="spellEnd"/>
      <w:r w:rsidRPr="00804806">
        <w:rPr>
          <w:rFonts w:ascii="Calibri" w:eastAsia="Times New Roman" w:hAnsi="Calibri" w:cs="Calibri"/>
          <w:i w:val="0"/>
          <w:color w:val="000000" w:themeColor="text1"/>
          <w:sz w:val="24"/>
          <w:szCs w:val="24"/>
        </w:rPr>
        <w:t xml:space="preserve">/L; folate deficiency defined as RBC folate &lt; 340 nmol/L or serum folate &lt; 10 nmol/L; iron deficiency defined as serum ferritin &lt; 12 μg/L and </w:t>
      </w:r>
      <w:r>
        <w:rPr>
          <w:rFonts w:ascii="Calibri" w:eastAsia="Times New Roman" w:hAnsi="Calibri" w:cs="Calibri"/>
          <w:i w:val="0"/>
          <w:color w:val="000000" w:themeColor="text1"/>
          <w:sz w:val="24"/>
          <w:szCs w:val="24"/>
        </w:rPr>
        <w:t>&lt;</w:t>
      </w:r>
      <w:r w:rsidRPr="00804806">
        <w:rPr>
          <w:rFonts w:ascii="Calibri" w:eastAsia="Times New Roman" w:hAnsi="Calibri" w:cs="Calibri"/>
          <w:i w:val="0"/>
          <w:color w:val="000000" w:themeColor="text1"/>
          <w:sz w:val="24"/>
          <w:szCs w:val="24"/>
        </w:rPr>
        <w:t>15 μg/L for children and non-pregnant women 15-49 y, respectively</w:t>
      </w:r>
      <w:r>
        <w:rPr>
          <w:rFonts w:ascii="Calibri" w:eastAsia="Times New Roman" w:hAnsi="Calibri" w:cs="Calibri"/>
          <w:i w:val="0"/>
          <w:color w:val="000000" w:themeColor="text1"/>
          <w:sz w:val="24"/>
          <w:szCs w:val="24"/>
        </w:rPr>
        <w:t xml:space="preserve">, or </w:t>
      </w:r>
      <w:proofErr w:type="spellStart"/>
      <w:r>
        <w:rPr>
          <w:rFonts w:ascii="Calibri" w:eastAsia="Times New Roman" w:hAnsi="Calibri" w:cs="Calibri"/>
          <w:i w:val="0"/>
          <w:color w:val="000000" w:themeColor="text1"/>
          <w:sz w:val="24"/>
          <w:szCs w:val="24"/>
        </w:rPr>
        <w:t>sTfR</w:t>
      </w:r>
      <w:proofErr w:type="spellEnd"/>
      <w:r>
        <w:rPr>
          <w:rFonts w:ascii="Calibri" w:eastAsia="Times New Roman" w:hAnsi="Calibri" w:cs="Calibri"/>
          <w:i w:val="0"/>
          <w:color w:val="000000" w:themeColor="text1"/>
          <w:sz w:val="24"/>
          <w:szCs w:val="24"/>
        </w:rPr>
        <w:t xml:space="preserve"> &lt; 8.3 mg/L</w:t>
      </w:r>
      <w:r w:rsidR="00717DF3">
        <w:rPr>
          <w:rFonts w:ascii="Calibri" w:eastAsia="Times New Roman" w:hAnsi="Calibri" w:cs="Calibri"/>
          <w:i w:val="0"/>
          <w:color w:val="000000" w:themeColor="text1"/>
          <w:sz w:val="24"/>
          <w:szCs w:val="24"/>
        </w:rPr>
        <w:t xml:space="preserve"> for both groups</w:t>
      </w:r>
      <w:r w:rsidRPr="00804806">
        <w:rPr>
          <w:rFonts w:ascii="Calibri" w:eastAsia="Times New Roman" w:hAnsi="Calibri" w:cs="Calibri"/>
          <w:i w:val="0"/>
          <w:color w:val="000000" w:themeColor="text1"/>
          <w:sz w:val="24"/>
          <w:szCs w:val="24"/>
        </w:rPr>
        <w:t>; anemia defined as hemoglobin &lt; 110 g/L and &lt;120 for children and</w:t>
      </w:r>
      <w:r>
        <w:rPr>
          <w:rFonts w:ascii="Calibri" w:eastAsia="Times New Roman" w:hAnsi="Calibri" w:cs="Calibri"/>
          <w:i w:val="0"/>
          <w:color w:val="000000" w:themeColor="text1"/>
          <w:sz w:val="24"/>
          <w:szCs w:val="24"/>
        </w:rPr>
        <w:t xml:space="preserve"> </w:t>
      </w:r>
      <w:r w:rsidRPr="00804806">
        <w:rPr>
          <w:rFonts w:ascii="Calibri" w:eastAsia="Times New Roman" w:hAnsi="Calibri" w:cs="Calibri"/>
          <w:i w:val="0"/>
          <w:color w:val="000000" w:themeColor="text1"/>
          <w:sz w:val="24"/>
          <w:szCs w:val="24"/>
        </w:rPr>
        <w:t>non-pregnant women 15-49 y, respectively</w:t>
      </w:r>
      <w:r w:rsidRPr="00804806">
        <w:rPr>
          <w:rFonts w:ascii="Calibri" w:hAnsi="Calibri" w:cs="Calibri"/>
          <w:i w:val="0"/>
          <w:color w:val="000000" w:themeColor="text1"/>
          <w:sz w:val="24"/>
          <w:szCs w:val="24"/>
        </w:rPr>
        <w:t>; inflammation defined as CRP &gt;5 mg/L and AGP &gt;1 g/L.</w:t>
      </w:r>
    </w:p>
    <w:p w14:paraId="08097441" w14:textId="57F5C100" w:rsidR="00804806" w:rsidRPr="00804806" w:rsidRDefault="00804806" w:rsidP="00804806">
      <w:pPr>
        <w:rPr>
          <w:rFonts w:ascii="Calibri" w:hAnsi="Calibri" w:cs="Calibri"/>
          <w:color w:val="000000" w:themeColor="text1"/>
        </w:rPr>
      </w:pPr>
      <w:r w:rsidRPr="00804806">
        <w:rPr>
          <w:rFonts w:ascii="Calibri" w:hAnsi="Calibri" w:cs="Calibri"/>
          <w:color w:val="000000" w:themeColor="text1"/>
          <w:vertAlign w:val="superscript"/>
        </w:rPr>
        <w:t>2</w:t>
      </w:r>
      <w:r>
        <w:rPr>
          <w:rFonts w:ascii="Calibri" w:hAnsi="Calibri" w:cs="Calibri"/>
          <w:color w:val="000000" w:themeColor="text1"/>
        </w:rPr>
        <w:t>sTfR</w:t>
      </w:r>
      <w:r w:rsidRPr="00804806">
        <w:rPr>
          <w:rFonts w:ascii="Calibri" w:hAnsi="Calibri" w:cs="Calibri"/>
          <w:color w:val="000000" w:themeColor="text1"/>
        </w:rPr>
        <w:t xml:space="preserve"> is adjusted by only AGP. Because AGP is unavailable in NHANES, the </w:t>
      </w:r>
      <w:r>
        <w:rPr>
          <w:rFonts w:ascii="Calibri" w:hAnsi="Calibri" w:cs="Calibri"/>
          <w:color w:val="000000" w:themeColor="text1"/>
        </w:rPr>
        <w:t xml:space="preserve">results of </w:t>
      </w:r>
      <w:r w:rsidRPr="00804806">
        <w:rPr>
          <w:rFonts w:ascii="Calibri" w:hAnsi="Calibri" w:cs="Calibri"/>
          <w:color w:val="000000" w:themeColor="text1"/>
        </w:rPr>
        <w:t xml:space="preserve">adjusted </w:t>
      </w:r>
      <w:proofErr w:type="spellStart"/>
      <w:r>
        <w:rPr>
          <w:rFonts w:ascii="Calibri" w:hAnsi="Calibri" w:cs="Calibri"/>
          <w:color w:val="000000" w:themeColor="text1"/>
        </w:rPr>
        <w:t>sTfR</w:t>
      </w:r>
      <w:proofErr w:type="spellEnd"/>
      <w:r w:rsidRPr="00804806">
        <w:rPr>
          <w:rFonts w:ascii="Calibri" w:hAnsi="Calibri" w:cs="Calibri"/>
          <w:color w:val="000000" w:themeColor="text1"/>
        </w:rPr>
        <w:t xml:space="preserve"> </w:t>
      </w:r>
      <w:r>
        <w:rPr>
          <w:rFonts w:ascii="Calibri" w:hAnsi="Calibri" w:cs="Calibri"/>
          <w:color w:val="000000" w:themeColor="text1"/>
        </w:rPr>
        <w:t>are</w:t>
      </w:r>
      <w:r w:rsidRPr="00804806">
        <w:rPr>
          <w:rFonts w:ascii="Calibri" w:hAnsi="Calibri" w:cs="Calibri"/>
          <w:color w:val="000000" w:themeColor="text1"/>
        </w:rPr>
        <w:t xml:space="preserve"> the same as the unadjusted </w:t>
      </w:r>
      <w:r>
        <w:rPr>
          <w:rFonts w:ascii="Calibri" w:hAnsi="Calibri" w:cs="Calibri"/>
          <w:color w:val="000000" w:themeColor="text1"/>
        </w:rPr>
        <w:t>results</w:t>
      </w:r>
      <w:r w:rsidRPr="00804806">
        <w:rPr>
          <w:rFonts w:ascii="Calibri" w:hAnsi="Calibri" w:cs="Calibri"/>
          <w:color w:val="000000" w:themeColor="text1"/>
        </w:rPr>
        <w:t xml:space="preserve">. </w:t>
      </w:r>
    </w:p>
    <w:p w14:paraId="7C2D580A" w14:textId="77777777" w:rsidR="00804806" w:rsidRDefault="00804806" w:rsidP="009F6A95">
      <w:pPr>
        <w:spacing w:line="480" w:lineRule="auto"/>
        <w:jc w:val="center"/>
        <w:rPr>
          <w:rFonts w:ascii="Calibri" w:hAnsi="Calibri" w:cs="Calibri"/>
          <w:b/>
          <w:bCs/>
        </w:rPr>
      </w:pPr>
    </w:p>
    <w:p w14:paraId="55E6E31F" w14:textId="77777777" w:rsidR="00804806" w:rsidRDefault="00804806" w:rsidP="009F6A95">
      <w:pPr>
        <w:spacing w:line="480" w:lineRule="auto"/>
        <w:jc w:val="center"/>
        <w:rPr>
          <w:rFonts w:ascii="Calibri" w:hAnsi="Calibri" w:cs="Calibri"/>
          <w:b/>
          <w:bCs/>
        </w:rPr>
        <w:sectPr w:rsidR="00804806" w:rsidSect="00804806">
          <w:pgSz w:w="16840" w:h="11900" w:orient="landscape"/>
          <w:pgMar w:top="1440" w:right="1440" w:bottom="1440" w:left="1440" w:header="720" w:footer="720" w:gutter="0"/>
          <w:cols w:space="720"/>
          <w:docGrid w:linePitch="360"/>
        </w:sectPr>
      </w:pPr>
    </w:p>
    <w:p w14:paraId="5D7AD956" w14:textId="08466DF3" w:rsidR="00134250" w:rsidRPr="00134250" w:rsidRDefault="00134250" w:rsidP="00134250">
      <w:pPr>
        <w:spacing w:line="480" w:lineRule="auto"/>
        <w:rPr>
          <w:rFonts w:ascii="Calibri" w:hAnsi="Calibri" w:cs="Calibri"/>
        </w:rPr>
      </w:pPr>
      <w:r w:rsidRPr="00134250">
        <w:rPr>
          <w:rFonts w:ascii="Calibri" w:hAnsi="Calibri" w:cs="Calibri"/>
        </w:rPr>
        <w:lastRenderedPageBreak/>
        <w:t xml:space="preserve">Figure </w:t>
      </w:r>
      <w:r w:rsidRPr="00134250">
        <w:rPr>
          <w:rFonts w:ascii="Calibri" w:hAnsi="Calibri" w:cs="Calibri"/>
        </w:rPr>
        <w:fldChar w:fldCharType="begin"/>
      </w:r>
      <w:r w:rsidRPr="00134250">
        <w:rPr>
          <w:rFonts w:ascii="Calibri" w:hAnsi="Calibri" w:cs="Calibri"/>
        </w:rPr>
        <w:instrText xml:space="preserve"> SEQ Figure \* ARABIC </w:instrText>
      </w:r>
      <w:r w:rsidRPr="00134250">
        <w:rPr>
          <w:rFonts w:ascii="Calibri" w:hAnsi="Calibri" w:cs="Calibri"/>
        </w:rPr>
        <w:fldChar w:fldCharType="separate"/>
      </w:r>
      <w:r w:rsidR="00B7592F">
        <w:rPr>
          <w:rFonts w:ascii="Calibri" w:hAnsi="Calibri" w:cs="Calibri"/>
          <w:noProof/>
        </w:rPr>
        <w:t>1</w:t>
      </w:r>
      <w:r w:rsidRPr="00134250">
        <w:rPr>
          <w:rFonts w:ascii="Calibri" w:hAnsi="Calibri" w:cs="Calibri"/>
        </w:rPr>
        <w:fldChar w:fldCharType="end"/>
      </w:r>
      <w:r w:rsidRPr="00134250">
        <w:rPr>
          <w:rFonts w:ascii="Calibri" w:hAnsi="Calibri" w:cs="Calibri"/>
        </w:rPr>
        <w:t xml:space="preserve">: </w:t>
      </w:r>
      <w:commentRangeStart w:id="201"/>
      <w:r w:rsidRPr="00134250">
        <w:rPr>
          <w:rFonts w:ascii="Calibri" w:hAnsi="Calibri" w:cs="Calibri"/>
        </w:rPr>
        <w:t>Challenges in micronutrient biomarker analysis</w:t>
      </w:r>
      <w:commentRangeEnd w:id="201"/>
      <w:r w:rsidR="00010ADD">
        <w:rPr>
          <w:rStyle w:val="CommentReference"/>
          <w:rFonts w:asciiTheme="minorHAnsi" w:eastAsiaTheme="minorEastAsia" w:hAnsiTheme="minorHAnsi" w:cstheme="minorBidi"/>
        </w:rPr>
        <w:commentReference w:id="201"/>
      </w:r>
    </w:p>
    <w:p w14:paraId="076B7B76" w14:textId="04BECC48" w:rsidR="00134250" w:rsidRDefault="00134250" w:rsidP="00B7592F">
      <w:pPr>
        <w:spacing w:line="480" w:lineRule="auto"/>
        <w:jc w:val="center"/>
        <w:rPr>
          <w:rFonts w:ascii="Calibri" w:hAnsi="Calibri" w:cs="Calibri"/>
          <w:b/>
          <w:bCs/>
        </w:rPr>
        <w:sectPr w:rsidR="00134250" w:rsidSect="00B7592F">
          <w:pgSz w:w="16840" w:h="11900" w:orient="landscape"/>
          <w:pgMar w:top="1440" w:right="1440" w:bottom="1440" w:left="1440" w:header="720" w:footer="720" w:gutter="0"/>
          <w:cols w:space="720"/>
          <w:docGrid w:linePitch="360"/>
        </w:sectPr>
      </w:pPr>
      <w:r>
        <w:rPr>
          <w:rFonts w:ascii="Calibri" w:hAnsi="Calibri" w:cs="Calibri"/>
          <w:b/>
          <w:bCs/>
          <w:noProof/>
        </w:rPr>
        <w:drawing>
          <wp:inline distT="0" distB="0" distL="0" distR="0" wp14:anchorId="4C8364C8" wp14:editId="21FBA3AD">
            <wp:extent cx="8864600" cy="3618865"/>
            <wp:effectExtent l="12700" t="12700" r="12700" b="133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4600" cy="3618865"/>
                    </a:xfrm>
                    <a:prstGeom prst="rect">
                      <a:avLst/>
                    </a:prstGeom>
                    <a:ln>
                      <a:solidFill>
                        <a:schemeClr val="tx1"/>
                      </a:solidFill>
                    </a:ln>
                  </pic:spPr>
                </pic:pic>
              </a:graphicData>
            </a:graphic>
          </wp:inline>
        </w:drawing>
      </w:r>
    </w:p>
    <w:p w14:paraId="642F158A" w14:textId="7AB7648F" w:rsidR="00B7592F" w:rsidRPr="00A16505" w:rsidRDefault="00B7592F" w:rsidP="00B7592F">
      <w:pPr>
        <w:pStyle w:val="Caption"/>
        <w:keepNext/>
        <w:rPr>
          <w:rFonts w:ascii="Calibri" w:hAnsi="Calibri" w:cs="Calibri"/>
          <w:i w:val="0"/>
          <w:iCs w:val="0"/>
          <w:color w:val="000000" w:themeColor="text1"/>
          <w:sz w:val="24"/>
          <w:szCs w:val="24"/>
        </w:rPr>
      </w:pPr>
      <w:r w:rsidRPr="00A16505">
        <w:rPr>
          <w:rFonts w:ascii="Calibri" w:hAnsi="Calibri" w:cs="Calibri"/>
          <w:i w:val="0"/>
          <w:iCs w:val="0"/>
          <w:color w:val="000000" w:themeColor="text1"/>
          <w:sz w:val="24"/>
          <w:szCs w:val="24"/>
        </w:rPr>
        <w:lastRenderedPageBreak/>
        <w:t xml:space="preserve">Figure </w:t>
      </w:r>
      <w:r w:rsidRPr="00A16505">
        <w:rPr>
          <w:rFonts w:ascii="Calibri" w:hAnsi="Calibri" w:cs="Calibri"/>
          <w:i w:val="0"/>
          <w:iCs w:val="0"/>
          <w:color w:val="000000" w:themeColor="text1"/>
          <w:sz w:val="24"/>
          <w:szCs w:val="24"/>
        </w:rPr>
        <w:fldChar w:fldCharType="begin"/>
      </w:r>
      <w:r w:rsidRPr="00A16505">
        <w:rPr>
          <w:rFonts w:ascii="Calibri" w:hAnsi="Calibri" w:cs="Calibri"/>
          <w:i w:val="0"/>
          <w:iCs w:val="0"/>
          <w:color w:val="000000" w:themeColor="text1"/>
          <w:sz w:val="24"/>
          <w:szCs w:val="24"/>
        </w:rPr>
        <w:instrText xml:space="preserve"> SEQ Figure \* ARABIC </w:instrText>
      </w:r>
      <w:r w:rsidRPr="00A16505">
        <w:rPr>
          <w:rFonts w:ascii="Calibri" w:hAnsi="Calibri" w:cs="Calibri"/>
          <w:i w:val="0"/>
          <w:iCs w:val="0"/>
          <w:color w:val="000000" w:themeColor="text1"/>
          <w:sz w:val="24"/>
          <w:szCs w:val="24"/>
        </w:rPr>
        <w:fldChar w:fldCharType="separate"/>
      </w:r>
      <w:r w:rsidRPr="00A16505">
        <w:rPr>
          <w:rFonts w:ascii="Calibri" w:hAnsi="Calibri" w:cs="Calibri"/>
          <w:i w:val="0"/>
          <w:iCs w:val="0"/>
          <w:noProof/>
          <w:color w:val="000000" w:themeColor="text1"/>
          <w:sz w:val="24"/>
          <w:szCs w:val="24"/>
        </w:rPr>
        <w:t>2</w:t>
      </w:r>
      <w:r w:rsidRPr="00A16505">
        <w:rPr>
          <w:rFonts w:ascii="Calibri" w:hAnsi="Calibri" w:cs="Calibri"/>
          <w:i w:val="0"/>
          <w:iCs w:val="0"/>
          <w:color w:val="000000" w:themeColor="text1"/>
          <w:sz w:val="24"/>
          <w:szCs w:val="24"/>
        </w:rPr>
        <w:fldChar w:fldCharType="end"/>
      </w:r>
      <w:r w:rsidRPr="00A16505">
        <w:rPr>
          <w:rFonts w:ascii="Calibri" w:hAnsi="Calibri" w:cs="Calibri"/>
          <w:i w:val="0"/>
          <w:iCs w:val="0"/>
          <w:color w:val="000000" w:themeColor="text1"/>
          <w:sz w:val="24"/>
          <w:szCs w:val="24"/>
        </w:rPr>
        <w:t>:</w:t>
      </w:r>
      <w:r w:rsidR="00A16505" w:rsidRPr="00A16505">
        <w:rPr>
          <w:rFonts w:ascii="Calibri" w:eastAsia="Times New Roman" w:hAnsi="Calibri" w:cs="Calibri"/>
          <w:i w:val="0"/>
          <w:iCs w:val="0"/>
          <w:color w:val="000000" w:themeColor="text1"/>
          <w:sz w:val="24"/>
          <w:szCs w:val="24"/>
        </w:rPr>
        <w:t xml:space="preserve"> </w:t>
      </w:r>
      <w:r w:rsidR="00A16505">
        <w:rPr>
          <w:rFonts w:ascii="Calibri" w:hAnsi="Calibri" w:cs="Calibri"/>
          <w:i w:val="0"/>
          <w:iCs w:val="0"/>
          <w:color w:val="000000" w:themeColor="text1"/>
          <w:sz w:val="24"/>
          <w:szCs w:val="24"/>
        </w:rPr>
        <w:t>O</w:t>
      </w:r>
      <w:r w:rsidR="00A16505" w:rsidRPr="00A16505">
        <w:rPr>
          <w:rFonts w:ascii="Calibri" w:hAnsi="Calibri" w:cs="Calibri"/>
          <w:i w:val="0"/>
          <w:iCs w:val="0"/>
          <w:color w:val="000000" w:themeColor="text1"/>
          <w:sz w:val="24"/>
          <w:szCs w:val="24"/>
        </w:rPr>
        <w:t>verview of the SAMBA package inputs, core contents, and outputs</w:t>
      </w:r>
    </w:p>
    <w:p w14:paraId="1AAEFF73" w14:textId="632BB3F0" w:rsidR="00B7592F" w:rsidRDefault="00B7592F" w:rsidP="00134250">
      <w:pPr>
        <w:spacing w:line="480" w:lineRule="auto"/>
        <w:rPr>
          <w:rFonts w:ascii="Calibri" w:hAnsi="Calibri" w:cs="Calibri"/>
          <w:b/>
          <w:bCs/>
        </w:rPr>
      </w:pPr>
      <w:r>
        <w:rPr>
          <w:rFonts w:ascii="Calibri" w:hAnsi="Calibri" w:cs="Calibri"/>
          <w:b/>
          <w:bCs/>
          <w:noProof/>
        </w:rPr>
        <w:drawing>
          <wp:inline distT="0" distB="0" distL="0" distR="0" wp14:anchorId="1EA2E4FE" wp14:editId="449AE137">
            <wp:extent cx="5727700" cy="8423275"/>
            <wp:effectExtent l="12700" t="1270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423275"/>
                    </a:xfrm>
                    <a:prstGeom prst="rect">
                      <a:avLst/>
                    </a:prstGeom>
                    <a:ln>
                      <a:solidFill>
                        <a:schemeClr val="tx1"/>
                      </a:solidFill>
                    </a:ln>
                  </pic:spPr>
                </pic:pic>
              </a:graphicData>
            </a:graphic>
          </wp:inline>
        </w:drawing>
      </w:r>
    </w:p>
    <w:p w14:paraId="5C66E336" w14:textId="193E5629" w:rsidR="00345E03" w:rsidRPr="008A08EA" w:rsidRDefault="00E2447B" w:rsidP="00134250">
      <w:pPr>
        <w:spacing w:line="480" w:lineRule="auto"/>
        <w:rPr>
          <w:rFonts w:ascii="Calibri" w:hAnsi="Calibri" w:cs="Calibri"/>
          <w:b/>
          <w:bCs/>
        </w:rPr>
      </w:pPr>
      <w:r w:rsidRPr="008A08EA">
        <w:rPr>
          <w:rFonts w:ascii="Calibri" w:hAnsi="Calibri" w:cs="Calibri"/>
          <w:b/>
          <w:bCs/>
        </w:rPr>
        <w:lastRenderedPageBreak/>
        <w:t>Reference</w:t>
      </w:r>
      <w:r w:rsidR="00134250">
        <w:rPr>
          <w:rFonts w:ascii="Calibri" w:hAnsi="Calibri" w:cs="Calibri"/>
          <w:b/>
          <w:bCs/>
        </w:rPr>
        <w:t>s</w:t>
      </w:r>
    </w:p>
    <w:p w14:paraId="2595F171" w14:textId="77777777" w:rsidR="00C056ED" w:rsidRPr="00C056ED" w:rsidRDefault="00345E03" w:rsidP="00C056ED">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C056ED" w:rsidRPr="00C056ED">
        <w:rPr>
          <w:rFonts w:ascii="Calibri" w:hAnsi="Calibri" w:cs="Calibri"/>
        </w:rPr>
        <w:t xml:space="preserve">1. </w:t>
      </w:r>
      <w:r w:rsidR="00C056ED" w:rsidRPr="00C056ED">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045C48B5" w14:textId="77777777" w:rsidR="00C056ED" w:rsidRPr="00C056ED" w:rsidRDefault="00C056ED" w:rsidP="00C056ED">
      <w:pPr>
        <w:pStyle w:val="Bibliography"/>
        <w:rPr>
          <w:rFonts w:ascii="Calibri" w:hAnsi="Calibri" w:cs="Calibri"/>
        </w:rPr>
      </w:pPr>
      <w:r w:rsidRPr="00C056ED">
        <w:rPr>
          <w:rFonts w:ascii="Calibri" w:hAnsi="Calibri" w:cs="Calibri"/>
        </w:rPr>
        <w:t xml:space="preserve">2. </w:t>
      </w:r>
      <w:r w:rsidRPr="00C056ED">
        <w:rPr>
          <w:rFonts w:ascii="Calibri" w:hAnsi="Calibri" w:cs="Calibri"/>
        </w:rPr>
        <w:tab/>
        <w:t xml:space="preserve">Bailey RL, West Jr. KP, Black RE. The Epidemiology of Global Micronutrient Deficiencies. Ann Nutr Metab. 2015;66:22–33. </w:t>
      </w:r>
    </w:p>
    <w:p w14:paraId="635DF442" w14:textId="77777777" w:rsidR="00C056ED" w:rsidRPr="00C056ED" w:rsidRDefault="00C056ED" w:rsidP="00C056ED">
      <w:pPr>
        <w:pStyle w:val="Bibliography"/>
        <w:rPr>
          <w:rFonts w:ascii="Calibri" w:hAnsi="Calibri" w:cs="Calibri"/>
        </w:rPr>
      </w:pPr>
      <w:r w:rsidRPr="00C056ED">
        <w:rPr>
          <w:rFonts w:ascii="Calibri" w:hAnsi="Calibri" w:cs="Calibri"/>
        </w:rPr>
        <w:t xml:space="preserve">3. </w:t>
      </w:r>
      <w:r w:rsidRPr="00C056ED">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26708422" w14:textId="77777777" w:rsidR="00C056ED" w:rsidRPr="00C056ED" w:rsidRDefault="00C056ED" w:rsidP="00C056ED">
      <w:pPr>
        <w:pStyle w:val="Bibliography"/>
        <w:rPr>
          <w:rFonts w:ascii="Calibri" w:hAnsi="Calibri" w:cs="Calibri"/>
        </w:rPr>
      </w:pPr>
      <w:r w:rsidRPr="00C056ED">
        <w:rPr>
          <w:rFonts w:ascii="Calibri" w:hAnsi="Calibri" w:cs="Calibri"/>
        </w:rPr>
        <w:t xml:space="preserve">4. </w:t>
      </w:r>
      <w:r w:rsidRPr="00C056ED">
        <w:rPr>
          <w:rFonts w:ascii="Calibri" w:hAnsi="Calibri" w:cs="Calibri"/>
        </w:rPr>
        <w:tab/>
        <w:t xml:space="preserve">Development Initiatives. 2018 Global Nutrition Report: Shining a light to spur action on nutrition. Bristol, UK; 2018. </w:t>
      </w:r>
    </w:p>
    <w:p w14:paraId="4589E55E" w14:textId="77777777" w:rsidR="00C056ED" w:rsidRPr="00C056ED" w:rsidRDefault="00C056ED" w:rsidP="00C056ED">
      <w:pPr>
        <w:pStyle w:val="Bibliography"/>
        <w:rPr>
          <w:rFonts w:ascii="Calibri" w:hAnsi="Calibri" w:cs="Calibri"/>
        </w:rPr>
      </w:pPr>
      <w:r w:rsidRPr="00C056ED">
        <w:rPr>
          <w:rFonts w:ascii="Calibri" w:hAnsi="Calibri" w:cs="Calibri"/>
        </w:rPr>
        <w:t xml:space="preserve">5. </w:t>
      </w:r>
      <w:r w:rsidRPr="00C056ED">
        <w:rPr>
          <w:rFonts w:ascii="Calibri" w:hAnsi="Calibri" w:cs="Calibri"/>
        </w:rPr>
        <w:tab/>
        <w:t xml:space="preserve">Piwoz E, Rawat R, Fracassi P, Kim D. Strengthening the Nutrition Data Value Chain for Accountability and Action. Sight and Life. 2019;33:6. </w:t>
      </w:r>
    </w:p>
    <w:p w14:paraId="563118E5" w14:textId="77777777" w:rsidR="00C056ED" w:rsidRPr="00C056ED" w:rsidRDefault="00C056ED" w:rsidP="00C056ED">
      <w:pPr>
        <w:pStyle w:val="Bibliography"/>
        <w:rPr>
          <w:rFonts w:ascii="Calibri" w:hAnsi="Calibri" w:cs="Calibri"/>
        </w:rPr>
      </w:pPr>
      <w:r w:rsidRPr="00C056ED">
        <w:rPr>
          <w:rFonts w:ascii="Calibri" w:hAnsi="Calibri" w:cs="Calibri"/>
        </w:rPr>
        <w:t xml:space="preserve">6. </w:t>
      </w:r>
      <w:r w:rsidRPr="00C056ED">
        <w:rPr>
          <w:rFonts w:ascii="Calibri" w:hAnsi="Calibri" w:cs="Calibri"/>
        </w:rPr>
        <w:tab/>
        <w:t>CDC, Nutrition International, UNICEF. Micronutrient Survey Manual &amp; Toolkit [Internet]. 2020 [cited 2021 Jan 22]. Available from: https://mnsurvey.nutritionintl.org/</w:t>
      </w:r>
    </w:p>
    <w:p w14:paraId="3494E98D" w14:textId="77777777" w:rsidR="00C056ED" w:rsidRPr="00C056ED" w:rsidRDefault="00C056ED" w:rsidP="00C056ED">
      <w:pPr>
        <w:pStyle w:val="Bibliography"/>
        <w:rPr>
          <w:rFonts w:ascii="Calibri" w:hAnsi="Calibri" w:cs="Calibri"/>
        </w:rPr>
      </w:pPr>
      <w:r w:rsidRPr="00C056ED">
        <w:rPr>
          <w:rFonts w:ascii="Calibri" w:hAnsi="Calibri" w:cs="Calibri"/>
        </w:rPr>
        <w:t xml:space="preserve">7. </w:t>
      </w:r>
      <w:r w:rsidRPr="00C056ED">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4FD09053" w14:textId="77777777" w:rsidR="00C056ED" w:rsidRPr="00C056ED" w:rsidRDefault="00C056ED" w:rsidP="00C056ED">
      <w:pPr>
        <w:pStyle w:val="Bibliography"/>
        <w:rPr>
          <w:rFonts w:ascii="Calibri" w:hAnsi="Calibri" w:cs="Calibri"/>
        </w:rPr>
      </w:pPr>
      <w:r w:rsidRPr="00C056ED">
        <w:rPr>
          <w:rFonts w:ascii="Calibri" w:hAnsi="Calibri" w:cs="Calibri"/>
        </w:rPr>
        <w:t xml:space="preserve">8. </w:t>
      </w:r>
      <w:r w:rsidRPr="00C056ED">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0F3DB2A5" w14:textId="77777777" w:rsidR="00C056ED" w:rsidRPr="00C056ED" w:rsidRDefault="00C056ED" w:rsidP="00C056ED">
      <w:pPr>
        <w:pStyle w:val="Bibliography"/>
        <w:rPr>
          <w:rFonts w:ascii="Calibri" w:hAnsi="Calibri" w:cs="Calibri"/>
        </w:rPr>
      </w:pPr>
      <w:r w:rsidRPr="00C056ED">
        <w:rPr>
          <w:rFonts w:ascii="Calibri" w:hAnsi="Calibri" w:cs="Calibri"/>
        </w:rPr>
        <w:t xml:space="preserve">9. </w:t>
      </w:r>
      <w:r w:rsidRPr="00C056ED">
        <w:rPr>
          <w:rFonts w:ascii="Calibri" w:hAnsi="Calibri" w:cs="Calibri"/>
        </w:rPr>
        <w:tab/>
        <w:t xml:space="preserve">Suchdev PS, Namaste SM, Aaron GJ, Raiten DJ, Brown KH, Flores-Ayala R, on behalf of the BRINDA Working Group. Overview of the Biomarkers Reflecting Inflammation and Nutritional Determinants of Anemia (BRINDA) Project. Advances in Nutrition. 2016;7:349–56. </w:t>
      </w:r>
    </w:p>
    <w:p w14:paraId="4CFB2C66" w14:textId="77777777" w:rsidR="00C056ED" w:rsidRPr="00C056ED" w:rsidRDefault="00C056ED" w:rsidP="00C056ED">
      <w:pPr>
        <w:pStyle w:val="Bibliography"/>
        <w:rPr>
          <w:rFonts w:ascii="Calibri" w:hAnsi="Calibri" w:cs="Calibri"/>
        </w:rPr>
      </w:pPr>
      <w:r w:rsidRPr="00C056ED">
        <w:rPr>
          <w:rFonts w:ascii="Calibri" w:hAnsi="Calibri" w:cs="Calibri"/>
        </w:rPr>
        <w:t xml:space="preserve">10. </w:t>
      </w:r>
      <w:r w:rsidRPr="00C056ED">
        <w:rPr>
          <w:rFonts w:ascii="Calibri" w:hAnsi="Calibri" w:cs="Calibri"/>
        </w:rPr>
        <w:tab/>
        <w:t xml:space="preserve">Centers for Disease Control and Prevention (CDC). Baseline data from the Nyando Integrated Child Health and Education Project--Kenya, 2007. MMWR Morb Mortal Wkly Rep. 2007;56:1109–13. </w:t>
      </w:r>
    </w:p>
    <w:p w14:paraId="5AE31155" w14:textId="77777777" w:rsidR="00C056ED" w:rsidRPr="00C056ED" w:rsidRDefault="00C056ED" w:rsidP="00C056ED">
      <w:pPr>
        <w:pStyle w:val="Bibliography"/>
        <w:rPr>
          <w:rFonts w:ascii="Calibri" w:hAnsi="Calibri" w:cs="Calibri"/>
        </w:rPr>
      </w:pPr>
      <w:r w:rsidRPr="00C056ED">
        <w:rPr>
          <w:rFonts w:ascii="Calibri" w:hAnsi="Calibri" w:cs="Calibri"/>
        </w:rPr>
        <w:t xml:space="preserve">11. </w:t>
      </w:r>
      <w:r w:rsidRPr="00C056ED">
        <w:rPr>
          <w:rFonts w:ascii="Calibri" w:hAnsi="Calibri" w:cs="Calibri"/>
        </w:rPr>
        <w:tab/>
        <w:t>National Center for Health Statistics, CDC. NHANES - National Health and Nutrition Examination Survey Homepage [Internet]. 2020 [cited 2020 Sep 24]. Available from: https://www.cdc.gov/nchs/nhanes/index.htm</w:t>
      </w:r>
    </w:p>
    <w:p w14:paraId="541CC045" w14:textId="77777777" w:rsidR="00C056ED" w:rsidRPr="00C056ED" w:rsidRDefault="00C056ED" w:rsidP="00C056ED">
      <w:pPr>
        <w:pStyle w:val="Bibliography"/>
        <w:rPr>
          <w:rFonts w:ascii="Calibri" w:hAnsi="Calibri" w:cs="Calibri"/>
        </w:rPr>
      </w:pPr>
      <w:r w:rsidRPr="00C056ED">
        <w:rPr>
          <w:rFonts w:ascii="Calibri" w:hAnsi="Calibri" w:cs="Calibri"/>
        </w:rPr>
        <w:t xml:space="preserve">12. </w:t>
      </w:r>
      <w:r w:rsidRPr="00C056ED">
        <w:rPr>
          <w:rFonts w:ascii="Calibri" w:hAnsi="Calibri" w:cs="Calibri"/>
        </w:rPr>
        <w:tab/>
        <w:t xml:space="preserve">Newell DB, Tiesinga E. The international system of units (SI):: 2019 edition [Internet]. Gaithersburg, MD: National Institute of Standards and Technology; 2019 Aug p. NIST SP </w:t>
      </w:r>
      <w:r w:rsidRPr="00C056ED">
        <w:rPr>
          <w:rFonts w:ascii="Calibri" w:hAnsi="Calibri" w:cs="Calibri"/>
        </w:rPr>
        <w:lastRenderedPageBreak/>
        <w:t>330-2019. Report No.: NIST SP 330-2019. Available from: https://nvlpubs.nist.gov/nistpubs/SpecialPublications/NIST.SP.330-2019.pdf</w:t>
      </w:r>
    </w:p>
    <w:p w14:paraId="6E090176" w14:textId="77777777" w:rsidR="00C056ED" w:rsidRPr="00C056ED" w:rsidRDefault="00C056ED" w:rsidP="00C056ED">
      <w:pPr>
        <w:pStyle w:val="Bibliography"/>
        <w:rPr>
          <w:rFonts w:ascii="Calibri" w:hAnsi="Calibri" w:cs="Calibri"/>
        </w:rPr>
      </w:pPr>
      <w:r w:rsidRPr="00C056ED">
        <w:rPr>
          <w:rFonts w:ascii="Calibri" w:hAnsi="Calibri" w:cs="Calibri"/>
        </w:rPr>
        <w:t xml:space="preserve">13. </w:t>
      </w:r>
      <w:r w:rsidRPr="00C056ED">
        <w:rPr>
          <w:rFonts w:ascii="Calibri" w:hAnsi="Calibri" w:cs="Calibri"/>
        </w:rPr>
        <w:tab/>
        <w:t xml:space="preserve">Thurnham DI, Northrop-Clewes CA, Knowles J. The Use of Adjustment Factors to Address the Impact of Inflammation on Vitamin A and Iron Status in Humans. The Journal of Nutrition. 2015;145:1137S-1143S. </w:t>
      </w:r>
    </w:p>
    <w:p w14:paraId="6A8A095F" w14:textId="77777777" w:rsidR="00C056ED" w:rsidRPr="00C056ED" w:rsidRDefault="00C056ED" w:rsidP="00C056ED">
      <w:pPr>
        <w:pStyle w:val="Bibliography"/>
        <w:rPr>
          <w:rFonts w:ascii="Calibri" w:hAnsi="Calibri" w:cs="Calibri"/>
        </w:rPr>
      </w:pPr>
      <w:r w:rsidRPr="00C056ED">
        <w:rPr>
          <w:rFonts w:ascii="Calibri" w:hAnsi="Calibri" w:cs="Calibri"/>
        </w:rPr>
        <w:t xml:space="preserve">14. </w:t>
      </w:r>
      <w:r w:rsidRPr="00C056ED">
        <w:rPr>
          <w:rFonts w:ascii="Calibri" w:hAnsi="Calibri" w:cs="Calibri"/>
        </w:rPr>
        <w:tab/>
        <w:t xml:space="preserve">Nordenberg D. The Effect of Cigarette Smoking on Hemoglobin Levels and Anemia Screening. JAMA. 1990;264:1556. </w:t>
      </w:r>
    </w:p>
    <w:p w14:paraId="4C9664F1" w14:textId="77777777" w:rsidR="00C056ED" w:rsidRPr="00C056ED" w:rsidRDefault="00C056ED" w:rsidP="00C056ED">
      <w:pPr>
        <w:pStyle w:val="Bibliography"/>
        <w:rPr>
          <w:rFonts w:ascii="Calibri" w:hAnsi="Calibri" w:cs="Calibri"/>
        </w:rPr>
      </w:pPr>
      <w:r w:rsidRPr="00C056ED">
        <w:rPr>
          <w:rFonts w:ascii="Calibri" w:hAnsi="Calibri" w:cs="Calibri"/>
        </w:rPr>
        <w:t xml:space="preserve">15. </w:t>
      </w:r>
      <w:r w:rsidRPr="00C056ED">
        <w:rPr>
          <w:rFonts w:ascii="Calibri" w:hAnsi="Calibri" w:cs="Calibri"/>
        </w:rPr>
        <w:tab/>
        <w:t xml:space="preserve">Windsor JS, Rodway GW. Heights and haematology: the story of haemoglobin at altitude. Postgraduate Medical Journal. 2007;83:148–51. </w:t>
      </w:r>
    </w:p>
    <w:p w14:paraId="40AB4CD0" w14:textId="77777777" w:rsidR="00C056ED" w:rsidRPr="00C056ED" w:rsidRDefault="00C056ED" w:rsidP="00C056ED">
      <w:pPr>
        <w:pStyle w:val="Bibliography"/>
        <w:rPr>
          <w:rFonts w:ascii="Calibri" w:hAnsi="Calibri" w:cs="Calibri"/>
        </w:rPr>
      </w:pPr>
      <w:r w:rsidRPr="00C056ED">
        <w:rPr>
          <w:rFonts w:ascii="Calibri" w:hAnsi="Calibri" w:cs="Calibri"/>
        </w:rPr>
        <w:t xml:space="preserve">16. </w:t>
      </w:r>
      <w:r w:rsidRPr="00C056ED">
        <w:rPr>
          <w:rFonts w:ascii="Calibri" w:hAnsi="Calibri" w:cs="Calibri"/>
        </w:rPr>
        <w:tab/>
        <w:t xml:space="preserve">Hess SY, Peerson JM, King JC, Brown KH. Use of Serum Zinc Concentration as an Indicator of Population Zinc Status. Food Nutr Bull. 2007;28:S403–29. </w:t>
      </w:r>
    </w:p>
    <w:p w14:paraId="06AEAA8C" w14:textId="77777777" w:rsidR="00C056ED" w:rsidRPr="00C056ED" w:rsidRDefault="00C056ED" w:rsidP="00C056ED">
      <w:pPr>
        <w:pStyle w:val="Bibliography"/>
        <w:rPr>
          <w:rFonts w:ascii="Calibri" w:hAnsi="Calibri" w:cs="Calibri"/>
        </w:rPr>
      </w:pPr>
      <w:r w:rsidRPr="00C056ED">
        <w:rPr>
          <w:rFonts w:ascii="Calibri" w:hAnsi="Calibri" w:cs="Calibri"/>
        </w:rPr>
        <w:t xml:space="preserve">17. </w:t>
      </w:r>
      <w:r w:rsidRPr="00C056ED">
        <w:rPr>
          <w:rFonts w:ascii="Calibri" w:hAnsi="Calibri" w:cs="Calibri"/>
        </w:rPr>
        <w:tab/>
        <w:t xml:space="preserve">Geissler C. Capacity building in public health nutrition. Proc Nutr Soc. 2015;74:430–6. </w:t>
      </w:r>
    </w:p>
    <w:p w14:paraId="75D16E4F" w14:textId="77777777" w:rsidR="00C056ED" w:rsidRPr="00C056ED" w:rsidRDefault="00C056ED" w:rsidP="00C056ED">
      <w:pPr>
        <w:pStyle w:val="Bibliography"/>
        <w:rPr>
          <w:rFonts w:ascii="Calibri" w:hAnsi="Calibri" w:cs="Calibri"/>
        </w:rPr>
      </w:pPr>
      <w:r w:rsidRPr="00C056ED">
        <w:rPr>
          <w:rFonts w:ascii="Calibri" w:hAnsi="Calibri" w:cs="Calibri"/>
        </w:rPr>
        <w:t xml:space="preserve">18. </w:t>
      </w:r>
      <w:r w:rsidRPr="00C056ED">
        <w:rPr>
          <w:rFonts w:ascii="Calibri" w:hAnsi="Calibri" w:cs="Calibri"/>
        </w:rPr>
        <w:tab/>
        <w:t xml:space="preserve">Peng R. The reproducibility crisis in science: A statistical counterattack. Significance. 2015;12:30–2. </w:t>
      </w:r>
    </w:p>
    <w:p w14:paraId="7E81C867" w14:textId="77777777" w:rsidR="00C056ED" w:rsidRPr="00C056ED" w:rsidRDefault="00C056ED" w:rsidP="00C056ED">
      <w:pPr>
        <w:pStyle w:val="Bibliography"/>
        <w:rPr>
          <w:rFonts w:ascii="Calibri" w:hAnsi="Calibri" w:cs="Calibri"/>
        </w:rPr>
      </w:pPr>
      <w:r w:rsidRPr="00C056ED">
        <w:rPr>
          <w:rFonts w:ascii="Calibri" w:hAnsi="Calibri" w:cs="Calibri"/>
        </w:rPr>
        <w:t xml:space="preserve">19. </w:t>
      </w:r>
      <w:r w:rsidRPr="00C056ED">
        <w:rPr>
          <w:rFonts w:ascii="Calibri" w:hAnsi="Calibri" w:cs="Calibri"/>
        </w:rPr>
        <w:tab/>
        <w:t xml:space="preserve">Namaste SML, Ou J, Williams AM, Young MF, Yu EX, Suchdev PS. Adjusting iron and vitamin A status in settings of inflammation: a sensitivity analysis of the Biomarkers Reflecting Inflammation and Nutritional Determinants of Anemia (BRINDA) approach. The American Journal of Clinical Nutrition. 2020;112:458S-467S. </w:t>
      </w:r>
    </w:p>
    <w:p w14:paraId="53F2136C" w14:textId="77777777" w:rsidR="00C056ED" w:rsidRPr="00C056ED" w:rsidRDefault="00C056ED" w:rsidP="00C056ED">
      <w:pPr>
        <w:pStyle w:val="Bibliography"/>
        <w:rPr>
          <w:rFonts w:ascii="Calibri" w:hAnsi="Calibri" w:cs="Calibri"/>
        </w:rPr>
      </w:pPr>
      <w:r w:rsidRPr="00C056ED">
        <w:rPr>
          <w:rFonts w:ascii="Calibri" w:hAnsi="Calibri" w:cs="Calibri"/>
        </w:rPr>
        <w:t xml:space="preserve">20. </w:t>
      </w:r>
      <w:r w:rsidRPr="00C056ED">
        <w:rPr>
          <w:rFonts w:ascii="Calibri" w:hAnsi="Calibri" w:cs="Calibri"/>
        </w:rPr>
        <w:tab/>
        <w:t xml:space="preserve">Young MF, Guo J, Williams A, Whitfield KC, Nasrin S, Kancherla V, Suchdev PS, Crider KS, Pfeiffer CM, Serdula M. Interpretation of vitamin B-12 and folate concentrations in population-based surveys does not require adjustment for inflammation: Biomarkers Reflecting Inflammation and Nutritional Determinants of Anemia (BRINDA) project. The American Journal of Clinical Nutrition. 2020;111:919–26. </w:t>
      </w:r>
    </w:p>
    <w:p w14:paraId="08E007C1" w14:textId="77777777" w:rsidR="00C056ED" w:rsidRPr="00C056ED" w:rsidRDefault="00C056ED" w:rsidP="00C056ED">
      <w:pPr>
        <w:pStyle w:val="Bibliography"/>
        <w:rPr>
          <w:rFonts w:ascii="Calibri" w:hAnsi="Calibri" w:cs="Calibri"/>
        </w:rPr>
      </w:pPr>
      <w:r w:rsidRPr="00C056ED">
        <w:rPr>
          <w:rFonts w:ascii="Calibri" w:hAnsi="Calibri" w:cs="Calibri"/>
        </w:rPr>
        <w:t xml:space="preserve">21. </w:t>
      </w:r>
      <w:r w:rsidRPr="00C056ED">
        <w:rPr>
          <w:rFonts w:ascii="Calibri" w:hAnsi="Calibri" w:cs="Calibri"/>
        </w:rPr>
        <w:tab/>
        <w:t xml:space="preserve">McDonald CM, Suchdev PS, Krebs NF, Hess SY, Wessells KR, Ismaily S, Rahman S, Wieringa FT, Williams AM, Brown KH, et al. Adjusting plasma or serum zinc concentrations for inflammation: Biomarkers Reflecting Inflammation and Nutritional Determinants of Anemia (BRINDA) project. The American Journal of Clinical Nutrition. 2020;111:927–37. </w:t>
      </w:r>
    </w:p>
    <w:p w14:paraId="159631B6" w14:textId="77777777" w:rsidR="00C056ED" w:rsidRPr="00C056ED" w:rsidRDefault="00C056ED" w:rsidP="00C056ED">
      <w:pPr>
        <w:pStyle w:val="Bibliography"/>
        <w:rPr>
          <w:rFonts w:ascii="Calibri" w:hAnsi="Calibri" w:cs="Calibri"/>
        </w:rPr>
      </w:pPr>
      <w:r w:rsidRPr="00C056ED">
        <w:rPr>
          <w:rFonts w:ascii="Calibri" w:hAnsi="Calibri" w:cs="Calibri"/>
        </w:rPr>
        <w:t xml:space="preserve">22. </w:t>
      </w:r>
      <w:r w:rsidRPr="00C056ED">
        <w:rPr>
          <w:rFonts w:ascii="Calibri" w:hAnsi="Calibri" w:cs="Calibri"/>
        </w:rPr>
        <w:tab/>
        <w:t xml:space="preserve">Namaste SM, Rohner F, Huang J, Bhushan NL, Flores-Ayala R, Kupka R, Mei Z, Rawat R, Williams AM, Raiten DJ, et al. Adjusting ferritin concentrations for inflammation: Biomarkers Reflecting Inflammation and Nutritional Determinants of Anemia (BRINDA) project. :13. </w:t>
      </w:r>
    </w:p>
    <w:p w14:paraId="3DFDC83E" w14:textId="77777777" w:rsidR="00C056ED" w:rsidRPr="00C056ED" w:rsidRDefault="00C056ED" w:rsidP="00C056ED">
      <w:pPr>
        <w:pStyle w:val="Bibliography"/>
        <w:rPr>
          <w:rFonts w:ascii="Calibri" w:hAnsi="Calibri" w:cs="Calibri"/>
        </w:rPr>
      </w:pPr>
      <w:r w:rsidRPr="00C056ED">
        <w:rPr>
          <w:rFonts w:ascii="Calibri" w:hAnsi="Calibri" w:cs="Calibri"/>
        </w:rPr>
        <w:t xml:space="preserve">23. </w:t>
      </w:r>
      <w:r w:rsidRPr="00C056ED">
        <w:rPr>
          <w:rFonts w:ascii="Calibri" w:hAnsi="Calibri" w:cs="Calibri"/>
        </w:rPr>
        <w:tab/>
        <w:t xml:space="preserve">Osendarp SJM, Brown KH, Neufeld LM, Udomkesmalee E, Moore SE. The double burden of malnutrition—further perspective. The Lancet. 2020;396:813. </w:t>
      </w:r>
    </w:p>
    <w:p w14:paraId="4BF7C40C" w14:textId="77777777" w:rsidR="00C056ED" w:rsidRPr="00C056ED" w:rsidRDefault="00C056ED" w:rsidP="00C056ED">
      <w:pPr>
        <w:pStyle w:val="Bibliography"/>
        <w:rPr>
          <w:rFonts w:ascii="Calibri" w:hAnsi="Calibri" w:cs="Calibri"/>
        </w:rPr>
      </w:pPr>
      <w:r w:rsidRPr="00C056ED">
        <w:rPr>
          <w:rFonts w:ascii="Calibri" w:hAnsi="Calibri" w:cs="Calibri"/>
        </w:rPr>
        <w:t xml:space="preserve">24. </w:t>
      </w:r>
      <w:r w:rsidRPr="00C056ED">
        <w:rPr>
          <w:rFonts w:ascii="Calibri" w:hAnsi="Calibri" w:cs="Calibri"/>
        </w:rPr>
        <w:tab/>
        <w:t xml:space="preserve">Davis JN, Oaks BM, Engle-Stone R. The Double Burden of Malnutrition: A Systematic Review of Operational Definitions. Current Developments in Nutrition. 2020;4:nzaa127. </w:t>
      </w:r>
    </w:p>
    <w:p w14:paraId="7B28CBCF" w14:textId="77777777" w:rsidR="00C056ED" w:rsidRPr="00C056ED" w:rsidRDefault="00C056ED" w:rsidP="00C056ED">
      <w:pPr>
        <w:pStyle w:val="Bibliography"/>
        <w:rPr>
          <w:rFonts w:ascii="Calibri" w:hAnsi="Calibri" w:cs="Calibri"/>
        </w:rPr>
      </w:pPr>
      <w:r w:rsidRPr="00C056ED">
        <w:rPr>
          <w:rFonts w:ascii="Calibri" w:hAnsi="Calibri" w:cs="Calibri"/>
        </w:rPr>
        <w:lastRenderedPageBreak/>
        <w:t xml:space="preserve">25. </w:t>
      </w:r>
      <w:r w:rsidRPr="00C056ED">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671FC107" w14:textId="77777777" w:rsidR="00C056ED" w:rsidRPr="00C056ED" w:rsidRDefault="00C056ED" w:rsidP="00C056ED">
      <w:pPr>
        <w:pStyle w:val="Bibliography"/>
        <w:rPr>
          <w:rFonts w:ascii="Calibri" w:hAnsi="Calibri" w:cs="Calibri"/>
        </w:rPr>
      </w:pPr>
      <w:r w:rsidRPr="00C056ED">
        <w:rPr>
          <w:rFonts w:ascii="Calibri" w:hAnsi="Calibri" w:cs="Calibri"/>
        </w:rPr>
        <w:t xml:space="preserve">26. </w:t>
      </w:r>
      <w:r w:rsidRPr="00C056ED">
        <w:rPr>
          <w:rFonts w:ascii="Calibri" w:hAnsi="Calibri" w:cs="Calibri"/>
        </w:rPr>
        <w:tab/>
        <w:t xml:space="preserve">Adjusting soluble transferrin receptor concentrations for inflammation: Biomarkers Reflecting Inflammation and Nutritional Determinants of Anemia (BRINDA) project. :11. </w:t>
      </w:r>
    </w:p>
    <w:p w14:paraId="483D1B0F" w14:textId="77777777" w:rsidR="00C056ED" w:rsidRPr="00C056ED" w:rsidRDefault="00C056ED" w:rsidP="00C056ED">
      <w:pPr>
        <w:pStyle w:val="Bibliography"/>
        <w:rPr>
          <w:rFonts w:ascii="Calibri" w:hAnsi="Calibri" w:cs="Calibri"/>
        </w:rPr>
      </w:pPr>
      <w:r w:rsidRPr="00C056ED">
        <w:rPr>
          <w:rFonts w:ascii="Calibri" w:hAnsi="Calibri" w:cs="Calibri"/>
        </w:rPr>
        <w:t xml:space="preserve">27. </w:t>
      </w:r>
      <w:r w:rsidRPr="00C056ED">
        <w:rPr>
          <w:rFonts w:ascii="Calibri" w:hAnsi="Calibri" w:cs="Calibri"/>
        </w:rPr>
        <w:tab/>
        <w:t xml:space="preserve">Laillou A, Yakes E, Le TH, Wieringa FT, Le BM, Moench-Pfanner R, Berger J. Intra-Individual Double Burden of Overweight and Micronutrient Deficiencies among Vietnamese Women. Alemany M, editor. PLoS ONE. 2014;9:e110499. </w:t>
      </w:r>
    </w:p>
    <w:p w14:paraId="6D71BB94" w14:textId="175B7DD4"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B7592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y Beal" w:date="2021-03-12T03:41:00Z" w:initials="TB">
    <w:p w14:paraId="29DBE013" w14:textId="2771796D" w:rsidR="00BF08DC" w:rsidRDefault="00BF08DC">
      <w:pPr>
        <w:pStyle w:val="CommentText"/>
      </w:pPr>
      <w:r>
        <w:rPr>
          <w:rStyle w:val="CommentReference"/>
        </w:rPr>
        <w:annotationRef/>
      </w:r>
      <w:r>
        <w:rPr>
          <w:rStyle w:val="CommentReference"/>
        </w:rPr>
        <w:t>This is just my suggestion for the title.</w:t>
      </w:r>
    </w:p>
  </w:comment>
  <w:comment w:id="14" w:author="Luo, Hanqi" w:date="2021-03-01T10:53:00Z" w:initials="LH">
    <w:p w14:paraId="6F830D56" w14:textId="55837E36" w:rsidR="00804806" w:rsidRDefault="00804806">
      <w:pPr>
        <w:pStyle w:val="CommentText"/>
      </w:pPr>
      <w:r>
        <w:rPr>
          <w:rStyle w:val="CommentReference"/>
        </w:rPr>
        <w:annotationRef/>
      </w:r>
      <w:r>
        <w:t>Author order needs to be determined.</w:t>
      </w:r>
    </w:p>
  </w:comment>
  <w:comment w:id="24" w:author="Luo, Hanqi" w:date="2021-03-01T13:14:00Z" w:initials="LH">
    <w:p w14:paraId="23283356" w14:textId="21B14F0B" w:rsidR="00BB565D" w:rsidRDefault="00BB565D">
      <w:pPr>
        <w:pStyle w:val="CommentText"/>
      </w:pPr>
      <w:r>
        <w:rPr>
          <w:rStyle w:val="CommentReference"/>
        </w:rPr>
        <w:annotationRef/>
      </w:r>
      <w:r>
        <w:t xml:space="preserve">Melissa, do you have an ORCID? </w:t>
      </w:r>
    </w:p>
  </w:comment>
  <w:comment w:id="25" w:author="Luo, Hanqi" w:date="2021-03-01T13:14:00Z" w:initials="LH">
    <w:p w14:paraId="53D8F74E" w14:textId="6492C435" w:rsidR="00BB565D" w:rsidRDefault="00BB565D">
      <w:pPr>
        <w:pStyle w:val="CommentText"/>
      </w:pPr>
      <w:r>
        <w:rPr>
          <w:rStyle w:val="CommentReference"/>
        </w:rPr>
        <w:annotationRef/>
      </w:r>
      <w:r>
        <w:t>Parmi, do you have an ORCID?</w:t>
      </w:r>
    </w:p>
  </w:comment>
  <w:comment w:id="26" w:author="Ty Beal" w:date="2021-03-12T03:42:00Z" w:initials="TB">
    <w:p w14:paraId="0700B08C" w14:textId="64A0BCF9" w:rsidR="00F05E37" w:rsidRDefault="00F05E37">
      <w:pPr>
        <w:pStyle w:val="CommentText"/>
      </w:pPr>
      <w:r>
        <w:rPr>
          <w:rStyle w:val="CommentReference"/>
        </w:rPr>
        <w:annotationRef/>
      </w:r>
      <w:proofErr w:type="spellStart"/>
      <w:r>
        <w:t>Hanqi</w:t>
      </w:r>
      <w:proofErr w:type="spellEnd"/>
      <w:r>
        <w:t>, shouldn’t you be the corresponding author?</w:t>
      </w:r>
    </w:p>
  </w:comment>
  <w:comment w:id="27" w:author="Luo, Hanqi" w:date="2021-03-01T11:36:00Z" w:initials="LH">
    <w:p w14:paraId="6987E983" w14:textId="6C44349B" w:rsidR="00804806" w:rsidRDefault="00804806">
      <w:pPr>
        <w:pStyle w:val="CommentText"/>
      </w:pPr>
      <w:r>
        <w:rPr>
          <w:rStyle w:val="CommentReference"/>
        </w:rPr>
        <w:annotationRef/>
      </w:r>
      <w:r>
        <w:t xml:space="preserve">I need more help in the abstract. Suggestions are particularly welcomed. </w:t>
      </w:r>
    </w:p>
  </w:comment>
  <w:comment w:id="61" w:author="Ty Beal" w:date="2021-03-12T04:04:00Z" w:initials="TB">
    <w:p w14:paraId="4801C0D8" w14:textId="102DB62F" w:rsidR="00663A24" w:rsidRDefault="00663A24">
      <w:pPr>
        <w:pStyle w:val="CommentText"/>
      </w:pPr>
      <w:r>
        <w:rPr>
          <w:rStyle w:val="CommentReference"/>
        </w:rPr>
        <w:annotationRef/>
      </w:r>
      <w:r>
        <w:t>I think you could add the example from the USA (NHANES data you analyzed): 18% of adolescent girls and 15% of women of reproductive age are deficient.</w:t>
      </w:r>
    </w:p>
  </w:comment>
  <w:comment w:id="75" w:author="Ty Beal" w:date="2021-03-12T04:07:00Z" w:initials="TB">
    <w:p w14:paraId="3D7498D8" w14:textId="115A5AB5" w:rsidR="004017EB" w:rsidRDefault="004017EB">
      <w:pPr>
        <w:pStyle w:val="CommentText"/>
      </w:pPr>
      <w:r>
        <w:rPr>
          <w:rStyle w:val="CommentReference"/>
        </w:rPr>
        <w:annotationRef/>
      </w:r>
      <w:r>
        <w:t xml:space="preserve">Could we also </w:t>
      </w:r>
      <w:proofErr w:type="gramStart"/>
      <w:r>
        <w:t>say</w:t>
      </w:r>
      <w:proofErr w:type="gramEnd"/>
      <w:r>
        <w:t xml:space="preserve"> “and standardizing”</w:t>
      </w:r>
      <w:r w:rsidR="00CC7B2B">
        <w:t>?</w:t>
      </w:r>
    </w:p>
  </w:comment>
  <w:comment w:id="76" w:author="Ty Beal" w:date="2021-03-12T04:08:00Z" w:initials="TB">
    <w:p w14:paraId="1B2C1CBE" w14:textId="706BDCF8" w:rsidR="00D428E2" w:rsidRDefault="00D428E2">
      <w:pPr>
        <w:pStyle w:val="CommentText"/>
      </w:pPr>
      <w:r>
        <w:rPr>
          <w:rStyle w:val="CommentReference"/>
        </w:rPr>
        <w:annotationRef/>
      </w:r>
      <w:r>
        <w:t>Is there any data on this?</w:t>
      </w:r>
    </w:p>
  </w:comment>
  <w:comment w:id="87" w:author="Ty Beal" w:date="2021-03-12T04:13:00Z" w:initials="TB">
    <w:p w14:paraId="61A32BB9" w14:textId="6AC41E88" w:rsidR="003E0A64" w:rsidRDefault="003E0A64">
      <w:pPr>
        <w:pStyle w:val="CommentText"/>
      </w:pPr>
      <w:r>
        <w:rPr>
          <w:rStyle w:val="CommentReference"/>
        </w:rPr>
        <w:annotationRef/>
      </w:r>
      <w:r>
        <w:t xml:space="preserve">I think one of the key strengths is that it allows for standardization using the latest methods for estimation so that the results are </w:t>
      </w:r>
      <w:r w:rsidR="00292818">
        <w:t>more reflective of actual deficiency status</w:t>
      </w:r>
      <w:r>
        <w:t xml:space="preserve"> </w:t>
      </w:r>
      <w:r w:rsidR="00332964">
        <w:t xml:space="preserve">and allow for </w:t>
      </w:r>
      <w:r w:rsidR="001A2B72">
        <w:t xml:space="preserve">better </w:t>
      </w:r>
      <w:r>
        <w:t>cross-country comparability.</w:t>
      </w:r>
    </w:p>
  </w:comment>
  <w:comment w:id="115" w:author="Luo, Hanqi" w:date="2021-02-26T16:28:00Z" w:initials="LH">
    <w:p w14:paraId="65EED548" w14:textId="01F16E0F" w:rsidR="00804806" w:rsidRDefault="00804806">
      <w:pPr>
        <w:pStyle w:val="CommentText"/>
      </w:pPr>
      <w:r>
        <w:rPr>
          <w:rStyle w:val="CommentReference"/>
        </w:rPr>
        <w:annotationRef/>
      </w:r>
      <w:r>
        <w:t>I found this citation from a BRINDA paper. Please check if the citation is correct.</w:t>
      </w:r>
    </w:p>
  </w:comment>
  <w:comment w:id="127" w:author="Ty Beal" w:date="2021-03-12T04:34:00Z" w:initials="TB">
    <w:p w14:paraId="4E5035CE" w14:textId="4AA73AA8" w:rsidR="00F33438" w:rsidRDefault="00F33438">
      <w:pPr>
        <w:pStyle w:val="CommentText"/>
      </w:pPr>
      <w:r>
        <w:rPr>
          <w:rStyle w:val="CommentReference"/>
        </w:rPr>
        <w:annotationRef/>
      </w:r>
      <w:r>
        <w:t>I am only familiar with R, which is free, and I think can convert any data file. But I think there are limitations of other paid statistical software that requires a certain level of license or recent version to do some conversion. I remember having to convert a file for an analyst working in different software because she didn’t have the right version to be able to do so.</w:t>
      </w:r>
    </w:p>
  </w:comment>
  <w:comment w:id="164" w:author="Ty Beal" w:date="2021-03-17T18:33:00Z" w:initials="TB">
    <w:p w14:paraId="28521383" w14:textId="3F05A35C" w:rsidR="007A3B74" w:rsidRDefault="007A3B74">
      <w:pPr>
        <w:pStyle w:val="CommentText"/>
      </w:pPr>
      <w:r>
        <w:rPr>
          <w:rStyle w:val="CommentReference"/>
        </w:rPr>
        <w:annotationRef/>
      </w:r>
      <w:r>
        <w:t>It varies by more than this, right (</w:t>
      </w:r>
      <w:proofErr w:type="spellStart"/>
      <w:r>
        <w:t>eg</w:t>
      </w:r>
      <w:proofErr w:type="spellEnd"/>
      <w:r>
        <w:t>, children)?</w:t>
      </w:r>
    </w:p>
  </w:comment>
  <w:comment w:id="166" w:author="Ty Beal" w:date="2021-03-17T18:36:00Z" w:initials="TB">
    <w:p w14:paraId="667843A2" w14:textId="12944FB4" w:rsidR="00756CC3" w:rsidRDefault="00756CC3">
      <w:pPr>
        <w:pStyle w:val="CommentText"/>
      </w:pPr>
      <w:r>
        <w:rPr>
          <w:rStyle w:val="CommentReference"/>
        </w:rPr>
        <w:annotationRef/>
      </w:r>
      <w:r>
        <w:t>This is a bit redundant. I suggest consolidating the similar parts from the previous paragraph.</w:t>
      </w:r>
    </w:p>
  </w:comment>
  <w:comment w:id="184" w:author="Ty Beal" w:date="2021-03-17T18:43:00Z" w:initials="TB">
    <w:p w14:paraId="79A5DC81" w14:textId="07CE087E" w:rsidR="00CB1071" w:rsidRDefault="00CB1071">
      <w:pPr>
        <w:pStyle w:val="CommentText"/>
      </w:pPr>
      <w:r>
        <w:rPr>
          <w:rStyle w:val="CommentReference"/>
        </w:rPr>
        <w:annotationRef/>
      </w:r>
      <w:r>
        <w:t>Perhaps notate that this may not be deficiency (</w:t>
      </w:r>
      <w:proofErr w:type="spellStart"/>
      <w:r>
        <w:t>eg</w:t>
      </w:r>
      <w:proofErr w:type="spellEnd"/>
      <w:r>
        <w:t>, in the case of prevalence of high blood pressure).</w:t>
      </w:r>
    </w:p>
  </w:comment>
  <w:comment w:id="196" w:author="Luo, Hanqi" w:date="2021-02-27T21:18:00Z" w:initials="LH">
    <w:p w14:paraId="369D87A7" w14:textId="63D7AE28" w:rsidR="00804806" w:rsidRDefault="00804806">
      <w:pPr>
        <w:pStyle w:val="CommentText"/>
      </w:pPr>
      <w:r>
        <w:rPr>
          <w:rStyle w:val="CommentReference"/>
        </w:rPr>
        <w:annotationRef/>
      </w:r>
      <w:r>
        <w:t xml:space="preserve">Yaw, I used the converted datasets (Kenya and NHANES 2003-2006) from BRINDA 1 to carry out the analysis. I then analyzed the data without the SAMBA package (just use the BRINDA adjustment R package + some of my own analysis) and compared the results.  Could you please find the results generated from your previously analysis and see if our results are the same? </w:t>
      </w:r>
    </w:p>
  </w:comment>
  <w:comment w:id="197" w:author="Hanqi Luo" w:date="2021-01-07T11:32:00Z" w:initials="HL">
    <w:p w14:paraId="34BB1BF8" w14:textId="2FAB8534" w:rsidR="00804806" w:rsidRDefault="00804806" w:rsidP="00DD587C">
      <w:pPr>
        <w:pStyle w:val="CommentText"/>
      </w:pPr>
      <w:r>
        <w:rPr>
          <w:rStyle w:val="CommentReference"/>
        </w:rPr>
        <w:annotationRef/>
      </w:r>
      <w:r>
        <w:rPr>
          <w:rStyle w:val="CommentReference"/>
        </w:rPr>
        <w:annotationRef/>
      </w:r>
      <w:r>
        <w:t xml:space="preserve"> </w:t>
      </w:r>
      <w:r w:rsidRPr="001B58C8">
        <w:rPr>
          <w:b/>
          <w:bCs/>
        </w:rPr>
        <w:t>Ty,</w:t>
      </w:r>
      <w:r>
        <w:t xml:space="preserve"> please let me know who the recipient of the USAID grant is (Both of us?)</w:t>
      </w:r>
    </w:p>
    <w:p w14:paraId="504B000D" w14:textId="634CD38B" w:rsidR="00804806" w:rsidRDefault="00804806" w:rsidP="00DD587C">
      <w:pPr>
        <w:pStyle w:val="CommentText"/>
      </w:pPr>
    </w:p>
    <w:p w14:paraId="155C63B9" w14:textId="58FFE2BC" w:rsidR="00804806" w:rsidRDefault="00804806" w:rsidP="00DD587C">
      <w:pPr>
        <w:pStyle w:val="CommentText"/>
      </w:pPr>
      <w:r>
        <w:t>Melissa and Parmi, Are you both the recipient of the grant? What’s the OPP number?</w:t>
      </w:r>
      <w:r w:rsidRPr="001B58C8">
        <w:t xml:space="preserve"> </w:t>
      </w:r>
      <w:r>
        <w:t xml:space="preserve">Since majority of my writing on this manuscript is covered by BRINDA, we should list the Gates </w:t>
      </w:r>
      <w:proofErr w:type="gramStart"/>
      <w:r>
        <w:t>foundation?</w:t>
      </w:r>
      <w:proofErr w:type="gramEnd"/>
      <w:r>
        <w:t xml:space="preserve"> </w:t>
      </w:r>
    </w:p>
    <w:p w14:paraId="544D7667" w14:textId="77777777" w:rsidR="00804806" w:rsidRDefault="00804806" w:rsidP="00DD587C">
      <w:pPr>
        <w:pStyle w:val="CommentText"/>
      </w:pPr>
    </w:p>
    <w:p w14:paraId="3E1DA9D7" w14:textId="5CCCE210" w:rsidR="00804806" w:rsidRDefault="00804806">
      <w:pPr>
        <w:pStyle w:val="CommentText"/>
      </w:pPr>
    </w:p>
  </w:comment>
  <w:comment w:id="198" w:author="Ty Beal" w:date="2021-03-12T03:47:00Z" w:initials="TB">
    <w:p w14:paraId="37483237" w14:textId="6C1DCE92" w:rsidR="00E634B2" w:rsidRDefault="00E634B2">
      <w:pPr>
        <w:pStyle w:val="CommentText"/>
      </w:pPr>
      <w:r>
        <w:rPr>
          <w:rStyle w:val="CommentReference"/>
        </w:rPr>
        <w:annotationRef/>
      </w:r>
      <w:r>
        <w:rPr>
          <w:rStyle w:val="CommentReference"/>
        </w:rPr>
        <w:t>If you need to put an author recipient of the USAID award, you can put both of us.</w:t>
      </w:r>
    </w:p>
  </w:comment>
  <w:comment w:id="199" w:author="Luo, Hanqi" w:date="2021-03-01T13:04:00Z" w:initials="LH">
    <w:p w14:paraId="4B7E61DF" w14:textId="3BB2413E" w:rsidR="00134250" w:rsidRDefault="00134250">
      <w:pPr>
        <w:pStyle w:val="CommentText"/>
      </w:pPr>
      <w:r>
        <w:rPr>
          <w:rStyle w:val="CommentReference"/>
        </w:rPr>
        <w:annotationRef/>
      </w:r>
      <w:r>
        <w:t xml:space="preserve">Hi </w:t>
      </w:r>
      <w:r w:rsidRPr="00134250">
        <w:rPr>
          <w:b/>
          <w:bCs/>
        </w:rPr>
        <w:t>Yaw</w:t>
      </w:r>
      <w:r>
        <w:t>, could you please verify these results from BRINDA 1’s analysis?</w:t>
      </w:r>
    </w:p>
  </w:comment>
  <w:comment w:id="200" w:author="Ty Beal" w:date="2021-03-17T18:50:00Z" w:initials="TB">
    <w:p w14:paraId="08AE26B6" w14:textId="326C1B16" w:rsidR="001B62EE" w:rsidRDefault="001B62EE">
      <w:pPr>
        <w:pStyle w:val="CommentText"/>
      </w:pPr>
      <w:r>
        <w:rPr>
          <w:rStyle w:val="CommentReference"/>
        </w:rPr>
        <w:annotationRef/>
      </w:r>
      <w:r>
        <w:t xml:space="preserve">Agree that we don’t need the table if all values essentially the </w:t>
      </w:r>
      <w:r>
        <w:t>same.</w:t>
      </w:r>
    </w:p>
  </w:comment>
  <w:comment w:id="201" w:author="Ty Beal" w:date="2021-03-12T04:27:00Z" w:initials="TB">
    <w:p w14:paraId="79E243E5" w14:textId="77777777" w:rsidR="00010ADD" w:rsidRDefault="00010ADD">
      <w:pPr>
        <w:pStyle w:val="CommentText"/>
      </w:pPr>
      <w:r>
        <w:rPr>
          <w:rStyle w:val="CommentReference"/>
        </w:rPr>
        <w:annotationRef/>
      </w:r>
      <w:r>
        <w:t>Perhaps this should be called “Examples of challenges in micronutrient biomarker analysis,” since it’s not comprehensive but more indicative.</w:t>
      </w:r>
    </w:p>
    <w:p w14:paraId="3AF1ADB7" w14:textId="77777777" w:rsidR="00C6085F" w:rsidRDefault="00C6085F">
      <w:pPr>
        <w:pStyle w:val="CommentText"/>
      </w:pPr>
    </w:p>
    <w:p w14:paraId="2A3FA027" w14:textId="77777777" w:rsidR="00C6085F" w:rsidRDefault="00C6085F">
      <w:pPr>
        <w:pStyle w:val="CommentText"/>
      </w:pPr>
      <w:r>
        <w:t>On the second-to-last column, I would add, “Technical expertise” or something to that effect.</w:t>
      </w:r>
    </w:p>
    <w:p w14:paraId="3AB4BB48" w14:textId="77777777" w:rsidR="003F1E17" w:rsidRDefault="003F1E17">
      <w:pPr>
        <w:pStyle w:val="CommentText"/>
      </w:pPr>
    </w:p>
    <w:p w14:paraId="14A97B4F" w14:textId="1EADB909" w:rsidR="003F1E17" w:rsidRDefault="003F1E17">
      <w:pPr>
        <w:pStyle w:val="CommentText"/>
      </w:pPr>
      <w:r>
        <w:t>On the last column, I would add something about different exclusion criteria and different approaches to addressing outliers.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DBE013" w15:done="0"/>
  <w15:commentEx w15:paraId="6F830D56" w15:done="0"/>
  <w15:commentEx w15:paraId="23283356" w15:done="0"/>
  <w15:commentEx w15:paraId="53D8F74E" w15:done="0"/>
  <w15:commentEx w15:paraId="0700B08C" w15:done="0"/>
  <w15:commentEx w15:paraId="6987E983" w15:done="0"/>
  <w15:commentEx w15:paraId="4801C0D8" w15:done="0"/>
  <w15:commentEx w15:paraId="3D7498D8" w15:done="0"/>
  <w15:commentEx w15:paraId="1B2C1CBE" w15:done="0"/>
  <w15:commentEx w15:paraId="61A32BB9" w15:done="0"/>
  <w15:commentEx w15:paraId="65EED548" w15:done="0"/>
  <w15:commentEx w15:paraId="4E5035CE" w15:done="0"/>
  <w15:commentEx w15:paraId="28521383" w15:done="0"/>
  <w15:commentEx w15:paraId="667843A2" w15:done="0"/>
  <w15:commentEx w15:paraId="79A5DC81" w15:done="0"/>
  <w15:commentEx w15:paraId="369D87A7" w15:done="0"/>
  <w15:commentEx w15:paraId="3E1DA9D7" w15:done="0"/>
  <w15:commentEx w15:paraId="37483237" w15:paraIdParent="3E1DA9D7" w15:done="0"/>
  <w15:commentEx w15:paraId="4B7E61DF" w15:done="0"/>
  <w15:commentEx w15:paraId="08AE26B6" w15:paraIdParent="4B7E61DF" w15:done="0"/>
  <w15:commentEx w15:paraId="14A97B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6181" w16cex:dateUtc="2021-03-12T08:41:00Z"/>
  <w16cex:commentExtensible w16cex:durableId="23E7461D" w16cex:dateUtc="2021-03-01T18:53:00Z"/>
  <w16cex:commentExtensible w16cex:durableId="23E7673D" w16cex:dateUtc="2021-03-01T21:14:00Z"/>
  <w16cex:commentExtensible w16cex:durableId="23E7674B" w16cex:dateUtc="2021-03-01T21:14:00Z"/>
  <w16cex:commentExtensible w16cex:durableId="23F561C2" w16cex:dateUtc="2021-03-12T08:42:00Z"/>
  <w16cex:commentExtensible w16cex:durableId="23E75032" w16cex:dateUtc="2021-03-01T19:36:00Z"/>
  <w16cex:commentExtensible w16cex:durableId="23F566D3" w16cex:dateUtc="2021-03-12T09:04:00Z"/>
  <w16cex:commentExtensible w16cex:durableId="23F56772" w16cex:dateUtc="2021-03-12T09:07:00Z"/>
  <w16cex:commentExtensible w16cex:durableId="23F567AE" w16cex:dateUtc="2021-03-12T09:08:00Z"/>
  <w16cex:commentExtensible w16cex:durableId="23F568E2" w16cex:dateUtc="2021-03-12T09:13:00Z"/>
  <w16cex:commentExtensible w16cex:durableId="23E3A044" w16cex:dateUtc="2021-02-27T00:28:00Z"/>
  <w16cex:commentExtensible w16cex:durableId="23F56DC6" w16cex:dateUtc="2021-03-12T09:34:00Z"/>
  <w16cex:commentExtensible w16cex:durableId="23FCCA0A" w16cex:dateUtc="2021-03-17T22:33:00Z"/>
  <w16cex:commentExtensible w16cex:durableId="23FCCA9B" w16cex:dateUtc="2021-03-17T22:36:00Z"/>
  <w16cex:commentExtensible w16cex:durableId="23FCCC59" w16cex:dateUtc="2021-03-17T22:43:00Z"/>
  <w16cex:commentExtensible w16cex:durableId="23E53599" w16cex:dateUtc="2021-02-28T05:18:00Z"/>
  <w16cex:commentExtensible w16cex:durableId="23A16FE5" w16cex:dateUtc="2021-01-07T19:32:00Z"/>
  <w16cex:commentExtensible w16cex:durableId="23F562BD" w16cex:dateUtc="2021-03-12T08:47:00Z"/>
  <w16cex:commentExtensible w16cex:durableId="23E764E8" w16cex:dateUtc="2021-03-01T21:04:00Z"/>
  <w16cex:commentExtensible w16cex:durableId="23FCCDE4" w16cex:dateUtc="2021-03-17T22:50:00Z"/>
  <w16cex:commentExtensible w16cex:durableId="23F56C37" w16cex:dateUtc="2021-03-12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DBE013" w16cid:durableId="23F56181"/>
  <w16cid:commentId w16cid:paraId="6F830D56" w16cid:durableId="23E7461D"/>
  <w16cid:commentId w16cid:paraId="23283356" w16cid:durableId="23E7673D"/>
  <w16cid:commentId w16cid:paraId="53D8F74E" w16cid:durableId="23E7674B"/>
  <w16cid:commentId w16cid:paraId="0700B08C" w16cid:durableId="23F561C2"/>
  <w16cid:commentId w16cid:paraId="6987E983" w16cid:durableId="23E75032"/>
  <w16cid:commentId w16cid:paraId="4801C0D8" w16cid:durableId="23F566D3"/>
  <w16cid:commentId w16cid:paraId="3D7498D8" w16cid:durableId="23F56772"/>
  <w16cid:commentId w16cid:paraId="1B2C1CBE" w16cid:durableId="23F567AE"/>
  <w16cid:commentId w16cid:paraId="61A32BB9" w16cid:durableId="23F568E2"/>
  <w16cid:commentId w16cid:paraId="65EED548" w16cid:durableId="23E3A044"/>
  <w16cid:commentId w16cid:paraId="4E5035CE" w16cid:durableId="23F56DC6"/>
  <w16cid:commentId w16cid:paraId="28521383" w16cid:durableId="23FCCA0A"/>
  <w16cid:commentId w16cid:paraId="667843A2" w16cid:durableId="23FCCA9B"/>
  <w16cid:commentId w16cid:paraId="79A5DC81" w16cid:durableId="23FCCC59"/>
  <w16cid:commentId w16cid:paraId="369D87A7" w16cid:durableId="23E53599"/>
  <w16cid:commentId w16cid:paraId="3E1DA9D7" w16cid:durableId="23A16FE5"/>
  <w16cid:commentId w16cid:paraId="37483237" w16cid:durableId="23F562BD"/>
  <w16cid:commentId w16cid:paraId="4B7E61DF" w16cid:durableId="23E764E8"/>
  <w16cid:commentId w16cid:paraId="08AE26B6" w16cid:durableId="23FCCDE4"/>
  <w16cid:commentId w16cid:paraId="14A97B4F" w16cid:durableId="23F56C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97AF4" w14:textId="77777777" w:rsidR="00456ECB" w:rsidRDefault="00456ECB" w:rsidP="0045037E">
      <w:r>
        <w:separator/>
      </w:r>
    </w:p>
  </w:endnote>
  <w:endnote w:type="continuationSeparator" w:id="0">
    <w:p w14:paraId="0CE861B7" w14:textId="77777777" w:rsidR="00456ECB" w:rsidRDefault="00456ECB"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363169"/>
      <w:docPartObj>
        <w:docPartGallery w:val="Page Numbers (Bottom of Page)"/>
        <w:docPartUnique/>
      </w:docPartObj>
    </w:sdtPr>
    <w:sdtEndPr>
      <w:rPr>
        <w:rStyle w:val="PageNumber"/>
      </w:rPr>
    </w:sdtEndPr>
    <w:sdtContent>
      <w:p w14:paraId="1E450DAD" w14:textId="29BC6845" w:rsidR="00804806" w:rsidRDefault="00804806"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804806" w:rsidRDefault="00804806"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9636322"/>
      <w:docPartObj>
        <w:docPartGallery w:val="Page Numbers (Bottom of Page)"/>
        <w:docPartUnique/>
      </w:docPartObj>
    </w:sdtPr>
    <w:sdtEndPr>
      <w:rPr>
        <w:rStyle w:val="PageNumber"/>
      </w:rPr>
    </w:sdtEndPr>
    <w:sdtContent>
      <w:p w14:paraId="6F7F3CDD" w14:textId="5F235990" w:rsidR="00804806" w:rsidRDefault="00804806"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804806" w:rsidRDefault="00804806" w:rsidP="00465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0759E" w14:textId="77777777" w:rsidR="00456ECB" w:rsidRDefault="00456ECB" w:rsidP="0045037E">
      <w:r>
        <w:separator/>
      </w:r>
    </w:p>
  </w:footnote>
  <w:footnote w:type="continuationSeparator" w:id="0">
    <w:p w14:paraId="3224E937" w14:textId="77777777" w:rsidR="00456ECB" w:rsidRDefault="00456ECB" w:rsidP="0045037E">
      <w:r>
        <w:continuationSeparator/>
      </w:r>
    </w:p>
  </w:footnote>
  <w:footnote w:id="1">
    <w:p w14:paraId="45B41890" w14:textId="5454F0A0" w:rsidR="00804806" w:rsidRDefault="00804806">
      <w:pPr>
        <w:pStyle w:val="FootnoteText"/>
      </w:pPr>
      <w:r w:rsidRPr="005E47E5">
        <w:rPr>
          <w:rStyle w:val="FootnoteReference"/>
        </w:rPr>
        <w:footnoteRef/>
      </w:r>
      <w:r w:rsidRPr="00CB7663">
        <w:rPr>
          <w:iCs/>
        </w:rPr>
        <w:t>AGP, Alpha(1)-acid glycoprotein; BRINDA, Biomarkers Reflecting Inflammation and Nutritional Determinants of Anemia; CRP, C-reactive protein</w:t>
      </w:r>
      <w:r w:rsidRPr="00CB7663">
        <w:rPr>
          <w:i/>
        </w:rPr>
        <w:t xml:space="preserve">; </w:t>
      </w:r>
      <w:r>
        <w:t xml:space="preserve">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NCD, Non-Communicable Diseases; NHANES, </w:t>
      </w:r>
      <w:r>
        <w:rPr>
          <w:rFonts w:ascii="Calibri" w:hAnsi="Calibri" w:cs="Calibri"/>
          <w:color w:val="000000" w:themeColor="text1"/>
        </w:rPr>
        <w:t xml:space="preserve">National Health and Nutrition Examination Survey; PSC, Preschool-age children; </w:t>
      </w:r>
      <w:r>
        <w:t xml:space="preserve">RBC, Red Blood Cell; SAMBA, Statistical Apparatus of Micronutrient Biomarker Analysis; </w:t>
      </w:r>
      <w:proofErr w:type="spellStart"/>
      <w:r>
        <w:t>sTfR</w:t>
      </w:r>
      <w:proofErr w:type="spellEnd"/>
      <w:r>
        <w:t xml:space="preserve">, </w:t>
      </w:r>
      <w:r>
        <w:rPr>
          <w:rFonts w:ascii="Calibri" w:hAnsi="Calibri" w:cs="Calibri"/>
          <w:color w:val="000000" w:themeColor="text1"/>
        </w:rPr>
        <w:t xml:space="preserve">soluble transferrin receptor; WRA, women of reproductive age. </w:t>
      </w:r>
    </w:p>
  </w:footnote>
  <w:footnote w:id="2">
    <w:p w14:paraId="3F83CA7C" w14:textId="3BB7CED3" w:rsidR="00804806" w:rsidRPr="001100A0" w:rsidRDefault="00804806">
      <w:pPr>
        <w:pStyle w:val="FootnoteText"/>
        <w:rPr>
          <w:highlight w:val="yellow"/>
          <w:rPrChange w:id="11" w:author="Ty Beal" w:date="2021-03-12T03:44:00Z">
            <w:rPr/>
          </w:rPrChange>
        </w:rPr>
      </w:pPr>
      <w:r w:rsidRPr="005E47E5">
        <w:rPr>
          <w:rStyle w:val="FootnoteReference"/>
        </w:rPr>
        <w:footnoteRef/>
      </w:r>
      <w:r>
        <w:t xml:space="preserve"> </w:t>
      </w:r>
      <w:r w:rsidRPr="0045037E">
        <w:rPr>
          <w:lang w:val="en-GB"/>
        </w:rPr>
        <w:t>This analysis was supported by award</w:t>
      </w:r>
      <w:r>
        <w:rPr>
          <w:lang w:val="en-GB"/>
        </w:rPr>
        <w:t xml:space="preserve"> </w:t>
      </w:r>
      <w:ins w:id="12" w:author="Ty Beal" w:date="2021-03-12T03:44:00Z">
        <w:r w:rsidR="001100A0" w:rsidRPr="001100A0">
          <w:rPr>
            <w:highlight w:val="yellow"/>
          </w:rPr>
          <w:t>7200AA18C00070</w:t>
        </w:r>
      </w:ins>
      <w:del w:id="13" w:author="Ty Beal" w:date="2021-03-12T03:44:00Z">
        <w:r w:rsidRPr="007914D2" w:rsidDel="001100A0">
          <w:rPr>
            <w:highlight w:val="yellow"/>
            <w:lang w:val="en-GB"/>
          </w:rPr>
          <w:delText>XXXXXX</w:delText>
        </w:r>
      </w:del>
    </w:p>
  </w:footnote>
  <w:footnote w:id="3">
    <w:p w14:paraId="2D0F4F9E" w14:textId="0AEC1793" w:rsidR="00804806" w:rsidRDefault="00804806">
      <w:pPr>
        <w:pStyle w:val="FootnoteText"/>
      </w:pPr>
      <w:r w:rsidRPr="005E47E5">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A40F61"/>
    <w:multiLevelType w:val="hybridMultilevel"/>
    <w:tmpl w:val="4D3A1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6"/>
  </w:num>
  <w:num w:numId="4">
    <w:abstractNumId w:val="1"/>
  </w:num>
  <w:num w:numId="5">
    <w:abstractNumId w:val="8"/>
  </w:num>
  <w:num w:numId="6">
    <w:abstractNumId w:val="12"/>
  </w:num>
  <w:num w:numId="7">
    <w:abstractNumId w:val="4"/>
  </w:num>
  <w:num w:numId="8">
    <w:abstractNumId w:val="0"/>
  </w:num>
  <w:num w:numId="9">
    <w:abstractNumId w:val="2"/>
  </w:num>
  <w:num w:numId="10">
    <w:abstractNumId w:val="9"/>
  </w:num>
  <w:num w:numId="11">
    <w:abstractNumId w:val="11"/>
  </w:num>
  <w:num w:numId="12">
    <w:abstractNumId w:val="5"/>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 Beal">
    <w15:presenceInfo w15:providerId="AD" w15:userId="S::tbeal@gainhealth.org::950bf142-f88f-4c6a-99f6-abd88365e7b7"/>
  </w15:person>
  <w15:person w15:author="Luo, Hanqi">
    <w15:presenceInfo w15:providerId="AD" w15:userId="S::hluo30@emory.edu::ba15a5ed-f41d-478f-9a9a-32cd7ebb61b1"/>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07B21"/>
    <w:rsid w:val="00007D9B"/>
    <w:rsid w:val="00010ADD"/>
    <w:rsid w:val="00013969"/>
    <w:rsid w:val="000175E7"/>
    <w:rsid w:val="00051A9C"/>
    <w:rsid w:val="00051FBD"/>
    <w:rsid w:val="00064A1B"/>
    <w:rsid w:val="00070E96"/>
    <w:rsid w:val="00073DF2"/>
    <w:rsid w:val="00073E9D"/>
    <w:rsid w:val="00085AA1"/>
    <w:rsid w:val="000B030F"/>
    <w:rsid w:val="000B324F"/>
    <w:rsid w:val="000B49FE"/>
    <w:rsid w:val="000B7CB1"/>
    <w:rsid w:val="000C1C90"/>
    <w:rsid w:val="000C5254"/>
    <w:rsid w:val="000C58E8"/>
    <w:rsid w:val="000D115E"/>
    <w:rsid w:val="000F0EAF"/>
    <w:rsid w:val="000F3F92"/>
    <w:rsid w:val="00102ED6"/>
    <w:rsid w:val="001053EC"/>
    <w:rsid w:val="001100A0"/>
    <w:rsid w:val="0011280A"/>
    <w:rsid w:val="001216EA"/>
    <w:rsid w:val="001249A5"/>
    <w:rsid w:val="00126CB1"/>
    <w:rsid w:val="0012714F"/>
    <w:rsid w:val="00131B62"/>
    <w:rsid w:val="00134250"/>
    <w:rsid w:val="00135435"/>
    <w:rsid w:val="001378B1"/>
    <w:rsid w:val="00142CD9"/>
    <w:rsid w:val="00145111"/>
    <w:rsid w:val="00147BCB"/>
    <w:rsid w:val="00147EAA"/>
    <w:rsid w:val="001522CF"/>
    <w:rsid w:val="00161D3B"/>
    <w:rsid w:val="00164373"/>
    <w:rsid w:val="0017018E"/>
    <w:rsid w:val="00173441"/>
    <w:rsid w:val="001918DE"/>
    <w:rsid w:val="00191FD7"/>
    <w:rsid w:val="0019389B"/>
    <w:rsid w:val="00196A4E"/>
    <w:rsid w:val="001977E4"/>
    <w:rsid w:val="001A10A2"/>
    <w:rsid w:val="001A2B72"/>
    <w:rsid w:val="001B58C8"/>
    <w:rsid w:val="001B5BC9"/>
    <w:rsid w:val="001B62EE"/>
    <w:rsid w:val="001B722D"/>
    <w:rsid w:val="001C24C7"/>
    <w:rsid w:val="001D3678"/>
    <w:rsid w:val="001D655C"/>
    <w:rsid w:val="001E23D9"/>
    <w:rsid w:val="001E2939"/>
    <w:rsid w:val="001E715D"/>
    <w:rsid w:val="001F78A1"/>
    <w:rsid w:val="00205E80"/>
    <w:rsid w:val="00206A1B"/>
    <w:rsid w:val="002222D9"/>
    <w:rsid w:val="002228AE"/>
    <w:rsid w:val="0022592D"/>
    <w:rsid w:val="0023019D"/>
    <w:rsid w:val="00245F76"/>
    <w:rsid w:val="002524A2"/>
    <w:rsid w:val="002556B5"/>
    <w:rsid w:val="00260733"/>
    <w:rsid w:val="00264C30"/>
    <w:rsid w:val="00270150"/>
    <w:rsid w:val="00270F10"/>
    <w:rsid w:val="00274BC6"/>
    <w:rsid w:val="0028458C"/>
    <w:rsid w:val="00287C67"/>
    <w:rsid w:val="00292818"/>
    <w:rsid w:val="00293F58"/>
    <w:rsid w:val="002A4F57"/>
    <w:rsid w:val="002A6942"/>
    <w:rsid w:val="002B0CB0"/>
    <w:rsid w:val="002B7FD0"/>
    <w:rsid w:val="002C598B"/>
    <w:rsid w:val="002C66DA"/>
    <w:rsid w:val="002D2CEE"/>
    <w:rsid w:val="002D3D0D"/>
    <w:rsid w:val="002D513C"/>
    <w:rsid w:val="002E5B5D"/>
    <w:rsid w:val="002E6541"/>
    <w:rsid w:val="00303D15"/>
    <w:rsid w:val="0032347A"/>
    <w:rsid w:val="00325E2A"/>
    <w:rsid w:val="00332678"/>
    <w:rsid w:val="00332964"/>
    <w:rsid w:val="00333203"/>
    <w:rsid w:val="00334D2A"/>
    <w:rsid w:val="003350E1"/>
    <w:rsid w:val="003423D1"/>
    <w:rsid w:val="00345E03"/>
    <w:rsid w:val="003508E1"/>
    <w:rsid w:val="003518FC"/>
    <w:rsid w:val="003522A8"/>
    <w:rsid w:val="0035374E"/>
    <w:rsid w:val="003615E0"/>
    <w:rsid w:val="003621B2"/>
    <w:rsid w:val="00362C5B"/>
    <w:rsid w:val="00366814"/>
    <w:rsid w:val="003745F0"/>
    <w:rsid w:val="0037675B"/>
    <w:rsid w:val="003852CA"/>
    <w:rsid w:val="00385B20"/>
    <w:rsid w:val="00385DAD"/>
    <w:rsid w:val="00396E94"/>
    <w:rsid w:val="003B0C66"/>
    <w:rsid w:val="003B2D68"/>
    <w:rsid w:val="003B60BC"/>
    <w:rsid w:val="003B69E7"/>
    <w:rsid w:val="003C3443"/>
    <w:rsid w:val="003E0A64"/>
    <w:rsid w:val="003F1707"/>
    <w:rsid w:val="003F1E17"/>
    <w:rsid w:val="003F2FF7"/>
    <w:rsid w:val="003F3F32"/>
    <w:rsid w:val="003F4269"/>
    <w:rsid w:val="0040050B"/>
    <w:rsid w:val="004017EB"/>
    <w:rsid w:val="00425FA1"/>
    <w:rsid w:val="0042789F"/>
    <w:rsid w:val="00436960"/>
    <w:rsid w:val="0045037E"/>
    <w:rsid w:val="0045076C"/>
    <w:rsid w:val="00450D3D"/>
    <w:rsid w:val="00453FDB"/>
    <w:rsid w:val="004547F4"/>
    <w:rsid w:val="00456ECB"/>
    <w:rsid w:val="00465807"/>
    <w:rsid w:val="00471C0B"/>
    <w:rsid w:val="00477621"/>
    <w:rsid w:val="00477C7B"/>
    <w:rsid w:val="00480F59"/>
    <w:rsid w:val="00485388"/>
    <w:rsid w:val="00487B4F"/>
    <w:rsid w:val="004A0804"/>
    <w:rsid w:val="004A1203"/>
    <w:rsid w:val="004A2E24"/>
    <w:rsid w:val="004B54D5"/>
    <w:rsid w:val="004B74B9"/>
    <w:rsid w:val="004C1601"/>
    <w:rsid w:val="004D2FFD"/>
    <w:rsid w:val="004E2F59"/>
    <w:rsid w:val="004E3129"/>
    <w:rsid w:val="004E5031"/>
    <w:rsid w:val="004F67A2"/>
    <w:rsid w:val="005008CB"/>
    <w:rsid w:val="00500D6B"/>
    <w:rsid w:val="00510D65"/>
    <w:rsid w:val="00521A11"/>
    <w:rsid w:val="005332A0"/>
    <w:rsid w:val="00535DC5"/>
    <w:rsid w:val="005404F6"/>
    <w:rsid w:val="0054171B"/>
    <w:rsid w:val="005433E2"/>
    <w:rsid w:val="00550A64"/>
    <w:rsid w:val="005526E2"/>
    <w:rsid w:val="0056202F"/>
    <w:rsid w:val="00564E5C"/>
    <w:rsid w:val="00567DED"/>
    <w:rsid w:val="00571579"/>
    <w:rsid w:val="00577236"/>
    <w:rsid w:val="005968A9"/>
    <w:rsid w:val="00596DE0"/>
    <w:rsid w:val="005A115F"/>
    <w:rsid w:val="005B41E9"/>
    <w:rsid w:val="005C39D0"/>
    <w:rsid w:val="005C70D2"/>
    <w:rsid w:val="005E2ADC"/>
    <w:rsid w:val="005E47E5"/>
    <w:rsid w:val="005E575E"/>
    <w:rsid w:val="005E62AB"/>
    <w:rsid w:val="005E7CF7"/>
    <w:rsid w:val="005F1EB1"/>
    <w:rsid w:val="005F5EDE"/>
    <w:rsid w:val="005F6B92"/>
    <w:rsid w:val="0060589C"/>
    <w:rsid w:val="00606C07"/>
    <w:rsid w:val="006121C4"/>
    <w:rsid w:val="0062274A"/>
    <w:rsid w:val="0063144B"/>
    <w:rsid w:val="00633565"/>
    <w:rsid w:val="00636912"/>
    <w:rsid w:val="006372FB"/>
    <w:rsid w:val="00641D92"/>
    <w:rsid w:val="00645BBB"/>
    <w:rsid w:val="00647CBD"/>
    <w:rsid w:val="00654433"/>
    <w:rsid w:val="00663A24"/>
    <w:rsid w:val="00665EA6"/>
    <w:rsid w:val="00673233"/>
    <w:rsid w:val="0067349F"/>
    <w:rsid w:val="00680A47"/>
    <w:rsid w:val="006850D8"/>
    <w:rsid w:val="00685150"/>
    <w:rsid w:val="006868ED"/>
    <w:rsid w:val="006874E6"/>
    <w:rsid w:val="00691A18"/>
    <w:rsid w:val="00693583"/>
    <w:rsid w:val="0069794D"/>
    <w:rsid w:val="006A2568"/>
    <w:rsid w:val="006A2823"/>
    <w:rsid w:val="006A4115"/>
    <w:rsid w:val="006A6959"/>
    <w:rsid w:val="006A6A5F"/>
    <w:rsid w:val="006B1D35"/>
    <w:rsid w:val="006C0071"/>
    <w:rsid w:val="006C4374"/>
    <w:rsid w:val="006C4B2C"/>
    <w:rsid w:val="006D01E7"/>
    <w:rsid w:val="006D0288"/>
    <w:rsid w:val="006D2273"/>
    <w:rsid w:val="006E2356"/>
    <w:rsid w:val="006E2B1F"/>
    <w:rsid w:val="006E5837"/>
    <w:rsid w:val="006F51C5"/>
    <w:rsid w:val="00703A4C"/>
    <w:rsid w:val="0070418C"/>
    <w:rsid w:val="007104D1"/>
    <w:rsid w:val="00715809"/>
    <w:rsid w:val="00716A32"/>
    <w:rsid w:val="00717DF3"/>
    <w:rsid w:val="00721D6E"/>
    <w:rsid w:val="00724787"/>
    <w:rsid w:val="00733FB4"/>
    <w:rsid w:val="00744A7C"/>
    <w:rsid w:val="00746A1A"/>
    <w:rsid w:val="00756CC3"/>
    <w:rsid w:val="0076079F"/>
    <w:rsid w:val="00760D87"/>
    <w:rsid w:val="0076762C"/>
    <w:rsid w:val="007701F7"/>
    <w:rsid w:val="007757E4"/>
    <w:rsid w:val="00780323"/>
    <w:rsid w:val="00781090"/>
    <w:rsid w:val="0078139D"/>
    <w:rsid w:val="00783921"/>
    <w:rsid w:val="007914D2"/>
    <w:rsid w:val="007922CD"/>
    <w:rsid w:val="00795BB3"/>
    <w:rsid w:val="007A1E4C"/>
    <w:rsid w:val="007A3B74"/>
    <w:rsid w:val="007A3D34"/>
    <w:rsid w:val="007A7832"/>
    <w:rsid w:val="007B7D0A"/>
    <w:rsid w:val="007C501F"/>
    <w:rsid w:val="007C5D58"/>
    <w:rsid w:val="007D3555"/>
    <w:rsid w:val="007D4549"/>
    <w:rsid w:val="007D5FDC"/>
    <w:rsid w:val="007D6464"/>
    <w:rsid w:val="007F036F"/>
    <w:rsid w:val="007F2F57"/>
    <w:rsid w:val="007F582A"/>
    <w:rsid w:val="007F7042"/>
    <w:rsid w:val="008020C7"/>
    <w:rsid w:val="00804806"/>
    <w:rsid w:val="0080508C"/>
    <w:rsid w:val="008054E0"/>
    <w:rsid w:val="00805821"/>
    <w:rsid w:val="0080612E"/>
    <w:rsid w:val="00815C1D"/>
    <w:rsid w:val="008163AE"/>
    <w:rsid w:val="00817927"/>
    <w:rsid w:val="008337DE"/>
    <w:rsid w:val="00846679"/>
    <w:rsid w:val="00861B79"/>
    <w:rsid w:val="00862C71"/>
    <w:rsid w:val="008654E0"/>
    <w:rsid w:val="00884544"/>
    <w:rsid w:val="0088566A"/>
    <w:rsid w:val="00892453"/>
    <w:rsid w:val="008A08EA"/>
    <w:rsid w:val="008A68DF"/>
    <w:rsid w:val="008A79ED"/>
    <w:rsid w:val="008B0DFA"/>
    <w:rsid w:val="008B409F"/>
    <w:rsid w:val="008C03B0"/>
    <w:rsid w:val="008C28DB"/>
    <w:rsid w:val="008C33DF"/>
    <w:rsid w:val="008C7C02"/>
    <w:rsid w:val="008D1C86"/>
    <w:rsid w:val="008D33D0"/>
    <w:rsid w:val="008D3C71"/>
    <w:rsid w:val="008D4F74"/>
    <w:rsid w:val="008E2AE5"/>
    <w:rsid w:val="008E56EF"/>
    <w:rsid w:val="008E6339"/>
    <w:rsid w:val="008F1E71"/>
    <w:rsid w:val="008F21CA"/>
    <w:rsid w:val="008F5A5A"/>
    <w:rsid w:val="008F5E3F"/>
    <w:rsid w:val="00900064"/>
    <w:rsid w:val="00901D6C"/>
    <w:rsid w:val="00907D44"/>
    <w:rsid w:val="00913773"/>
    <w:rsid w:val="0091662F"/>
    <w:rsid w:val="009169DC"/>
    <w:rsid w:val="00922641"/>
    <w:rsid w:val="00923669"/>
    <w:rsid w:val="00925110"/>
    <w:rsid w:val="009274AC"/>
    <w:rsid w:val="00937924"/>
    <w:rsid w:val="009403A5"/>
    <w:rsid w:val="00952B7B"/>
    <w:rsid w:val="009615E2"/>
    <w:rsid w:val="00964E9C"/>
    <w:rsid w:val="00967E5C"/>
    <w:rsid w:val="00975A1C"/>
    <w:rsid w:val="009771B6"/>
    <w:rsid w:val="00985FED"/>
    <w:rsid w:val="009A071C"/>
    <w:rsid w:val="009A0FB5"/>
    <w:rsid w:val="009A127D"/>
    <w:rsid w:val="009A23C6"/>
    <w:rsid w:val="009C2278"/>
    <w:rsid w:val="009C6AA5"/>
    <w:rsid w:val="009C70D8"/>
    <w:rsid w:val="009E4BAB"/>
    <w:rsid w:val="009F09D7"/>
    <w:rsid w:val="009F6A95"/>
    <w:rsid w:val="00A067F6"/>
    <w:rsid w:val="00A150A1"/>
    <w:rsid w:val="00A16505"/>
    <w:rsid w:val="00A2129B"/>
    <w:rsid w:val="00A23128"/>
    <w:rsid w:val="00A3139B"/>
    <w:rsid w:val="00A471C2"/>
    <w:rsid w:val="00A53AA0"/>
    <w:rsid w:val="00A56B4A"/>
    <w:rsid w:val="00A64E2A"/>
    <w:rsid w:val="00A66053"/>
    <w:rsid w:val="00A6715C"/>
    <w:rsid w:val="00A717B4"/>
    <w:rsid w:val="00A741E3"/>
    <w:rsid w:val="00A75733"/>
    <w:rsid w:val="00A85F97"/>
    <w:rsid w:val="00A92B74"/>
    <w:rsid w:val="00A94C12"/>
    <w:rsid w:val="00A96C27"/>
    <w:rsid w:val="00A97C00"/>
    <w:rsid w:val="00AA7B15"/>
    <w:rsid w:val="00AB7CCD"/>
    <w:rsid w:val="00AC0638"/>
    <w:rsid w:val="00AC4A3F"/>
    <w:rsid w:val="00AC4EEE"/>
    <w:rsid w:val="00AC5134"/>
    <w:rsid w:val="00AD2C8E"/>
    <w:rsid w:val="00AD5C01"/>
    <w:rsid w:val="00AE005A"/>
    <w:rsid w:val="00AF07AB"/>
    <w:rsid w:val="00AF7743"/>
    <w:rsid w:val="00B24849"/>
    <w:rsid w:val="00B34C3B"/>
    <w:rsid w:val="00B37F8E"/>
    <w:rsid w:val="00B45AA5"/>
    <w:rsid w:val="00B4797B"/>
    <w:rsid w:val="00B47A74"/>
    <w:rsid w:val="00B50F2F"/>
    <w:rsid w:val="00B52003"/>
    <w:rsid w:val="00B52D39"/>
    <w:rsid w:val="00B64208"/>
    <w:rsid w:val="00B7129D"/>
    <w:rsid w:val="00B7592F"/>
    <w:rsid w:val="00B8260F"/>
    <w:rsid w:val="00BA2424"/>
    <w:rsid w:val="00BA3D0A"/>
    <w:rsid w:val="00BA7F42"/>
    <w:rsid w:val="00BB5207"/>
    <w:rsid w:val="00BB565D"/>
    <w:rsid w:val="00BB7070"/>
    <w:rsid w:val="00BB7F31"/>
    <w:rsid w:val="00BC0700"/>
    <w:rsid w:val="00BC0E78"/>
    <w:rsid w:val="00BC52A6"/>
    <w:rsid w:val="00BC5B51"/>
    <w:rsid w:val="00BF08DC"/>
    <w:rsid w:val="00BF2403"/>
    <w:rsid w:val="00C05249"/>
    <w:rsid w:val="00C056ED"/>
    <w:rsid w:val="00C07206"/>
    <w:rsid w:val="00C1060A"/>
    <w:rsid w:val="00C12938"/>
    <w:rsid w:val="00C14BA4"/>
    <w:rsid w:val="00C17BF6"/>
    <w:rsid w:val="00C321C4"/>
    <w:rsid w:val="00C35344"/>
    <w:rsid w:val="00C40531"/>
    <w:rsid w:val="00C43B2E"/>
    <w:rsid w:val="00C4550C"/>
    <w:rsid w:val="00C54BF4"/>
    <w:rsid w:val="00C6085F"/>
    <w:rsid w:val="00C64EF6"/>
    <w:rsid w:val="00C711D0"/>
    <w:rsid w:val="00C73318"/>
    <w:rsid w:val="00C808B6"/>
    <w:rsid w:val="00C81A05"/>
    <w:rsid w:val="00C83ABA"/>
    <w:rsid w:val="00C93F8E"/>
    <w:rsid w:val="00C96061"/>
    <w:rsid w:val="00C96A24"/>
    <w:rsid w:val="00C97638"/>
    <w:rsid w:val="00CB03A2"/>
    <w:rsid w:val="00CB1071"/>
    <w:rsid w:val="00CB25E6"/>
    <w:rsid w:val="00CB399F"/>
    <w:rsid w:val="00CB46E2"/>
    <w:rsid w:val="00CB5306"/>
    <w:rsid w:val="00CB7663"/>
    <w:rsid w:val="00CC22FA"/>
    <w:rsid w:val="00CC239A"/>
    <w:rsid w:val="00CC3177"/>
    <w:rsid w:val="00CC647F"/>
    <w:rsid w:val="00CC6B42"/>
    <w:rsid w:val="00CC7B2B"/>
    <w:rsid w:val="00CC7E00"/>
    <w:rsid w:val="00CD27ED"/>
    <w:rsid w:val="00CE3D1A"/>
    <w:rsid w:val="00CE67D8"/>
    <w:rsid w:val="00CF3238"/>
    <w:rsid w:val="00CF3B49"/>
    <w:rsid w:val="00CF50E5"/>
    <w:rsid w:val="00D02258"/>
    <w:rsid w:val="00D03F39"/>
    <w:rsid w:val="00D06751"/>
    <w:rsid w:val="00D10667"/>
    <w:rsid w:val="00D16F5C"/>
    <w:rsid w:val="00D209C1"/>
    <w:rsid w:val="00D31FAC"/>
    <w:rsid w:val="00D3275A"/>
    <w:rsid w:val="00D428E2"/>
    <w:rsid w:val="00D444EC"/>
    <w:rsid w:val="00D45F73"/>
    <w:rsid w:val="00D509EA"/>
    <w:rsid w:val="00D60B6C"/>
    <w:rsid w:val="00D61C1C"/>
    <w:rsid w:val="00D63E5F"/>
    <w:rsid w:val="00D64926"/>
    <w:rsid w:val="00D64F79"/>
    <w:rsid w:val="00D655A2"/>
    <w:rsid w:val="00D6642A"/>
    <w:rsid w:val="00D70625"/>
    <w:rsid w:val="00D811A2"/>
    <w:rsid w:val="00D92C59"/>
    <w:rsid w:val="00DA128E"/>
    <w:rsid w:val="00DB0264"/>
    <w:rsid w:val="00DB32A6"/>
    <w:rsid w:val="00DC20C7"/>
    <w:rsid w:val="00DC74BE"/>
    <w:rsid w:val="00DD587C"/>
    <w:rsid w:val="00DD6400"/>
    <w:rsid w:val="00DE0673"/>
    <w:rsid w:val="00DF1AF9"/>
    <w:rsid w:val="00DF474E"/>
    <w:rsid w:val="00DF64DA"/>
    <w:rsid w:val="00E07E1D"/>
    <w:rsid w:val="00E2447B"/>
    <w:rsid w:val="00E500E5"/>
    <w:rsid w:val="00E634B2"/>
    <w:rsid w:val="00E647F3"/>
    <w:rsid w:val="00E777F0"/>
    <w:rsid w:val="00E849AF"/>
    <w:rsid w:val="00EA417E"/>
    <w:rsid w:val="00EB6598"/>
    <w:rsid w:val="00EB7E89"/>
    <w:rsid w:val="00EC07A6"/>
    <w:rsid w:val="00EC5F98"/>
    <w:rsid w:val="00ED2BB0"/>
    <w:rsid w:val="00ED48A9"/>
    <w:rsid w:val="00ED6836"/>
    <w:rsid w:val="00EE2C36"/>
    <w:rsid w:val="00EE516F"/>
    <w:rsid w:val="00EE5A57"/>
    <w:rsid w:val="00EE7BB0"/>
    <w:rsid w:val="00F006B0"/>
    <w:rsid w:val="00F03A77"/>
    <w:rsid w:val="00F05E37"/>
    <w:rsid w:val="00F07FE8"/>
    <w:rsid w:val="00F17481"/>
    <w:rsid w:val="00F2665F"/>
    <w:rsid w:val="00F323F8"/>
    <w:rsid w:val="00F33438"/>
    <w:rsid w:val="00F34771"/>
    <w:rsid w:val="00F3567A"/>
    <w:rsid w:val="00F35745"/>
    <w:rsid w:val="00F3583D"/>
    <w:rsid w:val="00F36F4B"/>
    <w:rsid w:val="00F37251"/>
    <w:rsid w:val="00F42ECB"/>
    <w:rsid w:val="00F43CE9"/>
    <w:rsid w:val="00F47C87"/>
    <w:rsid w:val="00F47C98"/>
    <w:rsid w:val="00F50E9A"/>
    <w:rsid w:val="00F51F37"/>
    <w:rsid w:val="00F56F5E"/>
    <w:rsid w:val="00F60864"/>
    <w:rsid w:val="00F626F4"/>
    <w:rsid w:val="00F650C5"/>
    <w:rsid w:val="00F72A11"/>
    <w:rsid w:val="00F769DF"/>
    <w:rsid w:val="00F80B30"/>
    <w:rsid w:val="00F85758"/>
    <w:rsid w:val="00F87577"/>
    <w:rsid w:val="00F90204"/>
    <w:rsid w:val="00F96714"/>
    <w:rsid w:val="00F97A44"/>
    <w:rsid w:val="00FA41A7"/>
    <w:rsid w:val="00FA7890"/>
    <w:rsid w:val="00FB365B"/>
    <w:rsid w:val="00FC55B3"/>
    <w:rsid w:val="00FC6F98"/>
    <w:rsid w:val="00FE141C"/>
    <w:rsid w:val="00FF2C9B"/>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 w:type="character" w:styleId="EndnoteReference">
    <w:name w:val="endnote reference"/>
    <w:basedOn w:val="DefaultParagraphFont"/>
    <w:uiPriority w:val="99"/>
    <w:semiHidden/>
    <w:unhideWhenUsed/>
    <w:rsid w:val="005E47E5"/>
    <w:rPr>
      <w:vertAlign w:val="superscript"/>
    </w:rPr>
  </w:style>
  <w:style w:type="paragraph" w:styleId="Caption">
    <w:name w:val="caption"/>
    <w:basedOn w:val="Normal"/>
    <w:next w:val="Normal"/>
    <w:uiPriority w:val="35"/>
    <w:unhideWhenUsed/>
    <w:qFormat/>
    <w:rsid w:val="00804806"/>
    <w:pPr>
      <w:spacing w:after="200"/>
    </w:pPr>
    <w:rPr>
      <w:rFonts w:asciiTheme="minorHAnsi" w:eastAsiaTheme="minorEastAsia" w:hAnsiTheme="minorHAnsi" w:cstheme="minorBidi"/>
      <w:i/>
      <w:iCs/>
      <w:color w:val="44546A" w:themeColor="text2"/>
      <w:sz w:val="18"/>
      <w:szCs w:val="18"/>
    </w:rPr>
  </w:style>
  <w:style w:type="character" w:styleId="LineNumber">
    <w:name w:val="line number"/>
    <w:basedOn w:val="DefaultParagraphFont"/>
    <w:uiPriority w:val="99"/>
    <w:semiHidden/>
    <w:unhideWhenUsed/>
    <w:rsid w:val="00BB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996416250">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86564430">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EB9F-FE6E-F240-9CE7-C33435A6D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14028</Words>
  <Characters>79966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Ty Beal</cp:lastModifiedBy>
  <cp:revision>164</cp:revision>
  <dcterms:created xsi:type="dcterms:W3CDTF">2021-03-12T08:39:00Z</dcterms:created>
  <dcterms:modified xsi:type="dcterms:W3CDTF">2021-03-17T22:50:00Z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id="EryrQveB"/&gt;&lt;style id="http://www.zotero.org/styles/journal-of-nutrition" hasBibliography="1" bibliographyStyleHasBeenSet="1"/&gt;&lt;prefs&gt;&lt;pref name="fieldType" value="Field"/&gt;&lt;/prefs&gt;&lt;/data&gt;</vt:lpwstr>
  </property>
</Properties>
</file>